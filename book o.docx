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542" w:rsidRPr="00BB5431" w:rsidRDefault="00031542" w:rsidP="005B36C3">
      <w:pPr>
        <w:pStyle w:val="BFABookhead"/>
        <w:rPr>
          <w:rFonts w:ascii="Times New Roman" w:hAnsi="Times New Roman" w:cs="Times New Roman"/>
        </w:rPr>
      </w:pPr>
      <w:r w:rsidRPr="00BB5431">
        <w:rPr>
          <w:rFonts w:ascii="Times New Roman" w:hAnsi="Times New Roman" w:cs="Times New Roman"/>
        </w:rPr>
        <w:t>RULES FOR COMPETITIONS</w:t>
      </w:r>
      <w:r w:rsidR="00787B74" w:rsidRPr="00BB5431">
        <w:rPr>
          <w:rFonts w:ascii="Times New Roman" w:hAnsi="Times New Roman" w:cs="Times New Roman"/>
        </w:rPr>
        <w:fldChar w:fldCharType="begin"/>
      </w:r>
      <w:r w:rsidRPr="00BB5431">
        <w:rPr>
          <w:rFonts w:ascii="Times New Roman" w:hAnsi="Times New Roman" w:cs="Times New Roman"/>
          <w:szCs w:val="24"/>
        </w:rPr>
        <w:instrText>tc "</w:instrText>
      </w:r>
      <w:r w:rsidRPr="00BB5431">
        <w:rPr>
          <w:rFonts w:ascii="Times New Roman" w:hAnsi="Times New Roman" w:cs="Times New Roman"/>
        </w:rPr>
        <w:instrText>RULES FOR COMPETITIONS"</w:instrText>
      </w:r>
      <w:r w:rsidR="00787B74" w:rsidRPr="00BB5431">
        <w:rPr>
          <w:rFonts w:ascii="Times New Roman" w:hAnsi="Times New Roman" w:cs="Times New Roman"/>
        </w:rPr>
        <w:fldChar w:fldCharType="end"/>
      </w:r>
    </w:p>
    <w:p w:rsidR="00031542" w:rsidRPr="00BB5431" w:rsidRDefault="00031542" w:rsidP="005B36C3">
      <w:pPr>
        <w:pStyle w:val="BFABookHead2"/>
        <w:rPr>
          <w:rFonts w:ascii="Times New Roman" w:hAnsi="Times New Roman" w:cs="Times New Roman"/>
        </w:rPr>
      </w:pPr>
      <w:proofErr w:type="gramStart"/>
      <w:r w:rsidRPr="00BB5431">
        <w:rPr>
          <w:rFonts w:ascii="Times New Roman" w:hAnsi="Times New Roman" w:cs="Times New Roman"/>
        </w:rPr>
        <w:t>BOOK 2.</w:t>
      </w:r>
      <w:proofErr w:type="gramEnd"/>
      <w:r w:rsidRPr="00BB5431">
        <w:rPr>
          <w:rFonts w:ascii="Times New Roman" w:hAnsi="Times New Roman" w:cs="Times New Roman"/>
        </w:rPr>
        <w:t> ORGANISATION RULES</w:t>
      </w:r>
    </w:p>
    <w:p w:rsidR="001052C4" w:rsidRPr="00BB5431" w:rsidRDefault="001052C4" w:rsidP="005B36C3">
      <w:pPr>
        <w:rPr>
          <w:rFonts w:ascii="Times New Roman" w:hAnsi="Times New Roman"/>
        </w:rPr>
      </w:pPr>
    </w:p>
    <w:p w:rsidR="00031542" w:rsidRPr="00BB5431" w:rsidRDefault="00031542" w:rsidP="001052C4">
      <w:pPr>
        <w:autoSpaceDE w:val="0"/>
        <w:autoSpaceDN w:val="0"/>
        <w:adjustRightInd w:val="0"/>
        <w:spacing w:after="160" w:line="240" w:lineRule="auto"/>
        <w:ind w:left="240" w:right="1020" w:hanging="240"/>
        <w:jc w:val="right"/>
        <w:rPr>
          <w:rFonts w:ascii="Times New Roman" w:hAnsi="Times New Roman"/>
        </w:rPr>
      </w:pPr>
      <w:r w:rsidRPr="00BB5431">
        <w:rPr>
          <w:rFonts w:ascii="Times New Roman" w:hAnsi="Times New Roman"/>
        </w:rPr>
        <w:tab/>
      </w:r>
      <w:r w:rsidRPr="00BB5431">
        <w:rPr>
          <w:rFonts w:ascii="Times New Roman" w:hAnsi="Times New Roman"/>
          <w:b/>
          <w:bCs/>
          <w:sz w:val="14"/>
          <w:szCs w:val="14"/>
        </w:rPr>
        <w:t>Article</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1.</w:t>
      </w:r>
      <w:proofErr w:type="gramEnd"/>
      <w:r w:rsidRPr="00BB5431">
        <w:rPr>
          <w:rFonts w:ascii="Times New Roman" w:hAnsi="Times New Roman"/>
          <w:sz w:val="18"/>
          <w:szCs w:val="18"/>
        </w:rPr>
        <w:t> COMPETITIONS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2.</w:t>
      </w:r>
      <w:proofErr w:type="gramEnd"/>
      <w:r w:rsidRPr="00BB5431">
        <w:rPr>
          <w:rFonts w:ascii="Times New Roman" w:hAnsi="Times New Roman"/>
          <w:sz w:val="18"/>
          <w:szCs w:val="18"/>
        </w:rPr>
        <w:t xml:space="preserve"> BODIES RESPONSIBLE FOR ORGANISATION </w:t>
      </w:r>
      <w:r w:rsidRPr="00BB5431">
        <w:rPr>
          <w:rFonts w:ascii="Times New Roman" w:hAnsi="Times New Roman"/>
          <w:sz w:val="18"/>
          <w:szCs w:val="18"/>
        </w:rPr>
        <w:br/>
        <w:t>AND CONTROL</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Organising Committee </w:t>
      </w:r>
      <w:r w:rsidRPr="00BB5431">
        <w:rPr>
          <w:rFonts w:ascii="Times New Roman" w:hAnsi="Times New Roman"/>
          <w:sz w:val="18"/>
          <w:szCs w:val="18"/>
        </w:rPr>
        <w:tab/>
        <w:t> </w:t>
      </w:r>
      <w:r w:rsidRPr="00BB5431">
        <w:rPr>
          <w:rFonts w:ascii="Times New Roman" w:hAnsi="Times New Roman"/>
          <w:b/>
          <w:bCs/>
          <w:sz w:val="18"/>
          <w:szCs w:val="18"/>
        </w:rPr>
        <w:t>o.3</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Central Office of the FIE </w:t>
      </w:r>
      <w:r w:rsidRPr="00BB5431">
        <w:rPr>
          <w:rFonts w:ascii="Times New Roman" w:hAnsi="Times New Roman"/>
          <w:sz w:val="18"/>
          <w:szCs w:val="18"/>
        </w:rPr>
        <w:tab/>
        <w:t> </w:t>
      </w:r>
      <w:r w:rsidRPr="00BB5431">
        <w:rPr>
          <w:rFonts w:ascii="Times New Roman" w:hAnsi="Times New Roman"/>
          <w:b/>
          <w:bCs/>
          <w:sz w:val="18"/>
          <w:szCs w:val="18"/>
        </w:rPr>
        <w:t>o.4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The Directoire Technique </w:t>
      </w:r>
      <w:r w:rsidRPr="00BB5431">
        <w:rPr>
          <w:rFonts w:ascii="Times New Roman" w:hAnsi="Times New Roman"/>
          <w:sz w:val="18"/>
          <w:szCs w:val="18"/>
        </w:rPr>
        <w:tab/>
        <w:t> </w:t>
      </w:r>
      <w:r w:rsidRPr="00BB5431">
        <w:rPr>
          <w:rFonts w:ascii="Times New Roman" w:hAnsi="Times New Roman"/>
          <w:b/>
          <w:bCs/>
          <w:sz w:val="18"/>
          <w:szCs w:val="18"/>
        </w:rPr>
        <w:t>o.5</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Auxiliary personnel </w:t>
      </w:r>
      <w:r w:rsidRPr="00BB5431">
        <w:rPr>
          <w:rFonts w:ascii="Times New Roman" w:hAnsi="Times New Roman"/>
          <w:sz w:val="18"/>
          <w:szCs w:val="18"/>
        </w:rPr>
        <w:tab/>
        <w:t> </w:t>
      </w:r>
      <w:r w:rsidRPr="00BB5431">
        <w:rPr>
          <w:rFonts w:ascii="Times New Roman" w:hAnsi="Times New Roman"/>
          <w:b/>
          <w:bCs/>
          <w:sz w:val="18"/>
          <w:szCs w:val="18"/>
        </w:rPr>
        <w:t>o.6</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Checking of equipment </w:t>
      </w:r>
      <w:r w:rsidRPr="00BB5431">
        <w:rPr>
          <w:rFonts w:ascii="Times New Roman" w:hAnsi="Times New Roman"/>
          <w:sz w:val="18"/>
          <w:szCs w:val="18"/>
        </w:rPr>
        <w:tab/>
        <w:t> </w:t>
      </w:r>
      <w:r w:rsidRPr="00BB5431">
        <w:rPr>
          <w:rFonts w:ascii="Times New Roman" w:hAnsi="Times New Roman"/>
          <w:b/>
          <w:bCs/>
          <w:sz w:val="18"/>
          <w:szCs w:val="18"/>
        </w:rPr>
        <w:t>o.7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3.</w:t>
      </w:r>
      <w:proofErr w:type="gramEnd"/>
      <w:r w:rsidRPr="00BB5431">
        <w:rPr>
          <w:rFonts w:ascii="Times New Roman" w:hAnsi="Times New Roman"/>
          <w:sz w:val="18"/>
          <w:szCs w:val="18"/>
        </w:rPr>
        <w:t> ENTRIES FOR COMPETITIONS </w:t>
      </w:r>
      <w:r w:rsidRPr="00BB5431">
        <w:rPr>
          <w:rFonts w:ascii="Times New Roman" w:hAnsi="Times New Roman"/>
          <w:sz w:val="18"/>
          <w:szCs w:val="18"/>
        </w:rPr>
        <w:tab/>
        <w:t> </w:t>
      </w:r>
      <w:r w:rsidRPr="00BB5431">
        <w:rPr>
          <w:rFonts w:ascii="Times New Roman" w:hAnsi="Times New Roman"/>
          <w:b/>
          <w:bCs/>
          <w:sz w:val="18"/>
          <w:szCs w:val="18"/>
        </w:rPr>
        <w:t>o.8</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4.</w:t>
      </w:r>
      <w:proofErr w:type="gramEnd"/>
      <w:r w:rsidRPr="00BB5431">
        <w:rPr>
          <w:rFonts w:ascii="Times New Roman" w:hAnsi="Times New Roman"/>
          <w:sz w:val="18"/>
          <w:szCs w:val="18"/>
        </w:rPr>
        <w:t> TIMETABLE </w:t>
      </w:r>
      <w:r w:rsidRPr="00BB5431">
        <w:rPr>
          <w:rFonts w:ascii="Times New Roman" w:hAnsi="Times New Roman"/>
          <w:sz w:val="18"/>
          <w:szCs w:val="18"/>
        </w:rPr>
        <w:tab/>
        <w:t> </w:t>
      </w:r>
      <w:r w:rsidRPr="00BB5431">
        <w:rPr>
          <w:rFonts w:ascii="Times New Roman" w:hAnsi="Times New Roman"/>
          <w:b/>
          <w:bCs/>
          <w:sz w:val="18"/>
          <w:szCs w:val="18"/>
        </w:rPr>
        <w:t>o.9–10</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5.</w:t>
      </w:r>
      <w:proofErr w:type="gramEnd"/>
      <w:r w:rsidRPr="00BB5431">
        <w:rPr>
          <w:rFonts w:ascii="Times New Roman" w:hAnsi="Times New Roman"/>
          <w:sz w:val="18"/>
          <w:szCs w:val="18"/>
        </w:rPr>
        <w:t> INDIVIDUAL COMPETITIONS </w:t>
      </w:r>
      <w:r w:rsidRPr="00BB5431">
        <w:rPr>
          <w:rFonts w:ascii="Times New Roman" w:hAnsi="Times New Roman"/>
          <w:sz w:val="18"/>
          <w:szCs w:val="18"/>
        </w:rPr>
        <w:tab/>
        <w:t> </w:t>
      </w:r>
      <w:r w:rsidRPr="00BB5431">
        <w:rPr>
          <w:rFonts w:ascii="Times New Roman" w:hAnsi="Times New Roman"/>
          <w:b/>
          <w:bCs/>
          <w:sz w:val="18"/>
          <w:szCs w:val="18"/>
        </w:rPr>
        <w:t>o.11</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the round of pools </w:t>
      </w:r>
      <w:r w:rsidRPr="00BB5431">
        <w:rPr>
          <w:rFonts w:ascii="Times New Roman" w:hAnsi="Times New Roman"/>
          <w:sz w:val="18"/>
          <w:szCs w:val="18"/>
        </w:rPr>
        <w:tab/>
        <w:t> </w:t>
      </w:r>
      <w:r w:rsidRPr="00BB5431">
        <w:rPr>
          <w:rFonts w:ascii="Times New Roman" w:hAnsi="Times New Roman"/>
          <w:b/>
          <w:bCs/>
          <w:sz w:val="18"/>
          <w:szCs w:val="18"/>
        </w:rPr>
        <w:t>o.12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Composition of pools </w:t>
      </w:r>
      <w:r w:rsidRPr="00BB5431">
        <w:rPr>
          <w:rFonts w:ascii="Times New Roman" w:hAnsi="Times New Roman"/>
          <w:sz w:val="18"/>
          <w:szCs w:val="18"/>
        </w:rPr>
        <w:tab/>
        <w:t> </w:t>
      </w:r>
      <w:r w:rsidRPr="00BB5431">
        <w:rPr>
          <w:rFonts w:ascii="Times New Roman" w:hAnsi="Times New Roman"/>
          <w:b/>
          <w:bCs/>
          <w:sz w:val="18"/>
          <w:szCs w:val="18"/>
        </w:rPr>
        <w:t>o.13–19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General rules for direct elimination </w:t>
      </w:r>
      <w:r w:rsidRPr="00BB5431">
        <w:rPr>
          <w:rFonts w:ascii="Times New Roman" w:hAnsi="Times New Roman"/>
          <w:sz w:val="18"/>
          <w:szCs w:val="18"/>
        </w:rPr>
        <w:tab/>
        <w:t> </w:t>
      </w:r>
      <w:r w:rsidRPr="00BB5431">
        <w:rPr>
          <w:rFonts w:ascii="Times New Roman" w:hAnsi="Times New Roman"/>
          <w:b/>
          <w:bCs/>
          <w:sz w:val="18"/>
          <w:szCs w:val="18"/>
        </w:rPr>
        <w:t>o.21–24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Withdrawal </w:t>
      </w:r>
      <w:r w:rsidRPr="00BB5431">
        <w:rPr>
          <w:rFonts w:ascii="Times New Roman" w:hAnsi="Times New Roman"/>
          <w:sz w:val="18"/>
          <w:szCs w:val="18"/>
        </w:rPr>
        <w:tab/>
        <w:t> </w:t>
      </w:r>
      <w:r w:rsidRPr="00BB5431">
        <w:rPr>
          <w:rFonts w:ascii="Times New Roman" w:hAnsi="Times New Roman"/>
          <w:b/>
          <w:bCs/>
          <w:sz w:val="18"/>
          <w:szCs w:val="18"/>
        </w:rPr>
        <w:t>o.25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Order of bouts </w:t>
      </w:r>
      <w:r w:rsidRPr="00BB5431">
        <w:rPr>
          <w:rFonts w:ascii="Times New Roman" w:hAnsi="Times New Roman"/>
          <w:sz w:val="18"/>
          <w:szCs w:val="18"/>
        </w:rPr>
        <w:tab/>
        <w:t> </w:t>
      </w:r>
      <w:r w:rsidRPr="00BB5431">
        <w:rPr>
          <w:rFonts w:ascii="Times New Roman" w:hAnsi="Times New Roman"/>
          <w:b/>
          <w:bCs/>
          <w:sz w:val="18"/>
          <w:szCs w:val="18"/>
        </w:rPr>
        <w:t>o.26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The final </w:t>
      </w:r>
      <w:r w:rsidRPr="00BB5431">
        <w:rPr>
          <w:rFonts w:ascii="Times New Roman" w:hAnsi="Times New Roman"/>
          <w:sz w:val="18"/>
          <w:szCs w:val="18"/>
        </w:rPr>
        <w:tab/>
        <w:t> </w:t>
      </w:r>
      <w:r w:rsidRPr="00BB5431">
        <w:rPr>
          <w:rFonts w:ascii="Times New Roman" w:hAnsi="Times New Roman"/>
          <w:b/>
          <w:bCs/>
          <w:sz w:val="18"/>
          <w:szCs w:val="18"/>
        </w:rPr>
        <w:t>o.27</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Classification </w:t>
      </w:r>
      <w:r w:rsidRPr="00BB5431">
        <w:rPr>
          <w:rFonts w:ascii="Times New Roman" w:hAnsi="Times New Roman"/>
          <w:sz w:val="18"/>
          <w:szCs w:val="18"/>
        </w:rPr>
        <w:tab/>
        <w:t> </w:t>
      </w:r>
      <w:r w:rsidRPr="00BB5431">
        <w:rPr>
          <w:rFonts w:ascii="Times New Roman" w:hAnsi="Times New Roman"/>
          <w:b/>
          <w:bCs/>
          <w:sz w:val="18"/>
          <w:szCs w:val="18"/>
        </w:rPr>
        <w:t>o.28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 Mixed Formula (</w:t>
      </w:r>
      <w:del w:id="0" w:author="psmith" w:date="2014-08-21T20:45:00Z">
        <w:r w:rsidRPr="00BB5431" w:rsidDel="00E771D4">
          <w:rPr>
            <w:rFonts w:ascii="Times New Roman" w:hAnsi="Times New Roman"/>
            <w:sz w:val="18"/>
            <w:szCs w:val="18"/>
          </w:rPr>
          <w:delText xml:space="preserve">Open </w:delText>
        </w:r>
      </w:del>
      <w:proofErr w:type="gramStart"/>
      <w:ins w:id="1" w:author="psmith" w:date="2014-08-21T20:45:00Z">
        <w:r w:rsidR="00E771D4">
          <w:rPr>
            <w:rFonts w:ascii="Times New Roman" w:hAnsi="Times New Roman"/>
            <w:sz w:val="18"/>
            <w:szCs w:val="18"/>
          </w:rPr>
          <w:t>Senior</w:t>
        </w:r>
        <w:proofErr w:type="gramEnd"/>
        <w:r w:rsidR="00E771D4" w:rsidRPr="00BB5431">
          <w:rPr>
            <w:rFonts w:ascii="Times New Roman" w:hAnsi="Times New Roman"/>
            <w:sz w:val="18"/>
            <w:szCs w:val="18"/>
          </w:rPr>
          <w:t xml:space="preserve"> </w:t>
        </w:r>
      </w:ins>
      <w:r w:rsidRPr="00BB5431">
        <w:rPr>
          <w:rFonts w:ascii="Times New Roman" w:hAnsi="Times New Roman"/>
          <w:sz w:val="18"/>
          <w:szCs w:val="18"/>
        </w:rPr>
        <w:t>competitions) </w:t>
      </w:r>
      <w:r w:rsidRPr="00BB5431">
        <w:rPr>
          <w:rFonts w:ascii="Times New Roman" w:hAnsi="Times New Roman"/>
          <w:sz w:val="18"/>
          <w:szCs w:val="18"/>
        </w:rPr>
        <w:tab/>
        <w:t> </w:t>
      </w:r>
      <w:r w:rsidRPr="00BB5431">
        <w:rPr>
          <w:rFonts w:ascii="Times New Roman" w:hAnsi="Times New Roman"/>
          <w:b/>
          <w:bCs/>
          <w:sz w:val="18"/>
          <w:szCs w:val="18"/>
        </w:rPr>
        <w:t>o.29–34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B. Mixed Formula (Junior/Cadet competitions) </w:t>
      </w:r>
      <w:r w:rsidRPr="00BB5431">
        <w:rPr>
          <w:rFonts w:ascii="Times New Roman" w:hAnsi="Times New Roman"/>
          <w:sz w:val="18"/>
          <w:szCs w:val="18"/>
        </w:rPr>
        <w:tab/>
        <w:t> </w:t>
      </w:r>
      <w:r w:rsidRPr="00BB5431">
        <w:rPr>
          <w:rFonts w:ascii="Times New Roman" w:hAnsi="Times New Roman"/>
          <w:b/>
          <w:bCs/>
          <w:sz w:val="18"/>
          <w:szCs w:val="18"/>
        </w:rPr>
        <w:t>o.35–41</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6.</w:t>
      </w:r>
      <w:proofErr w:type="gramEnd"/>
      <w:r w:rsidRPr="00BB5431">
        <w:rPr>
          <w:rFonts w:ascii="Times New Roman" w:hAnsi="Times New Roman"/>
          <w:sz w:val="18"/>
          <w:szCs w:val="18"/>
        </w:rPr>
        <w:t> TEAM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A. </w:t>
      </w:r>
      <w:del w:id="2" w:author="psmith" w:date="2014-08-21T20:45:00Z">
        <w:r w:rsidRPr="00BB5431" w:rsidDel="00E771D4">
          <w:rPr>
            <w:rFonts w:ascii="Times New Roman" w:hAnsi="Times New Roman"/>
            <w:sz w:val="18"/>
            <w:szCs w:val="18"/>
          </w:rPr>
          <w:delText>Open</w:delText>
        </w:r>
      </w:del>
      <w:ins w:id="3" w:author="psmith" w:date="2014-08-21T20:45:00Z">
        <w:r w:rsidR="00E771D4">
          <w:rPr>
            <w:rFonts w:ascii="Times New Roman" w:hAnsi="Times New Roman"/>
            <w:sz w:val="18"/>
            <w:szCs w:val="18"/>
          </w:rPr>
          <w:t>Senior</w:t>
        </w:r>
      </w:ins>
      <w:r w:rsidRPr="00BB5431">
        <w:rPr>
          <w:rFonts w:ascii="Times New Roman" w:hAnsi="Times New Roman"/>
          <w:sz w:val="18"/>
          <w:szCs w:val="18"/>
        </w:rPr>
        <w:t xml:space="preserve"> and Junior World Championships </w:t>
      </w:r>
      <w:r w:rsidRPr="00BB5431">
        <w:rPr>
          <w:rFonts w:ascii="Times New Roman" w:hAnsi="Times New Roman"/>
          <w:sz w:val="18"/>
          <w:szCs w:val="18"/>
        </w:rPr>
        <w:br/>
        <w:t>(and Olympic Games) team events </w:t>
      </w:r>
      <w:r w:rsidRPr="00BB5431">
        <w:rPr>
          <w:rFonts w:ascii="Times New Roman" w:hAnsi="Times New Roman"/>
          <w:sz w:val="18"/>
          <w:szCs w:val="18"/>
        </w:rPr>
        <w:tab/>
        <w:t> </w:t>
      </w:r>
      <w:r w:rsidRPr="00BB5431">
        <w:rPr>
          <w:rFonts w:ascii="Times New Roman" w:hAnsi="Times New Roman"/>
          <w:b/>
          <w:bCs/>
          <w:sz w:val="18"/>
          <w:szCs w:val="18"/>
        </w:rPr>
        <w:t>o.42–44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B. World Cup team competition </w:t>
      </w:r>
      <w:r w:rsidRPr="00BB5431">
        <w:rPr>
          <w:rFonts w:ascii="Times New Roman" w:hAnsi="Times New Roman"/>
          <w:sz w:val="18"/>
          <w:szCs w:val="18"/>
        </w:rPr>
        <w:tab/>
        <w:t> </w:t>
      </w:r>
      <w:r w:rsidRPr="00BB5431">
        <w:rPr>
          <w:rFonts w:ascii="Times New Roman" w:hAnsi="Times New Roman"/>
          <w:b/>
          <w:bCs/>
          <w:sz w:val="18"/>
          <w:szCs w:val="18"/>
        </w:rPr>
        <w:t>o.45–47</w:t>
      </w:r>
    </w:p>
    <w:p w:rsidR="00031542" w:rsidRPr="00BB5431" w:rsidRDefault="00031542" w:rsidP="00031542">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sidRPr="00BB5431">
        <w:rPr>
          <w:rFonts w:ascii="Times New Roman" w:hAnsi="Times New Roman"/>
          <w:sz w:val="18"/>
          <w:szCs w:val="18"/>
        </w:rPr>
        <w:t>CHAPTER 7.</w:t>
      </w:r>
      <w:proofErr w:type="gramEnd"/>
      <w:r w:rsidRPr="00BB5431">
        <w:rPr>
          <w:rFonts w:ascii="Times New Roman" w:hAnsi="Times New Roman"/>
          <w:sz w:val="18"/>
          <w:szCs w:val="18"/>
        </w:rPr>
        <w:t> ORGANISATION OF OFFICIAL FIE COMPETITIONS</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A. Common conditions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Programme of competitions </w:t>
      </w:r>
      <w:r w:rsidRPr="00BB5431">
        <w:rPr>
          <w:rFonts w:ascii="Times New Roman" w:hAnsi="Times New Roman"/>
          <w:sz w:val="18"/>
          <w:szCs w:val="18"/>
        </w:rPr>
        <w:tab/>
        <w:t> </w:t>
      </w:r>
      <w:r w:rsidRPr="00BB5431">
        <w:rPr>
          <w:rFonts w:ascii="Times New Roman" w:hAnsi="Times New Roman"/>
          <w:b/>
          <w:bCs/>
          <w:sz w:val="18"/>
          <w:szCs w:val="18"/>
        </w:rPr>
        <w:t>o.48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proofErr w:type="gramStart"/>
      <w:r w:rsidRPr="00BB5431">
        <w:rPr>
          <w:rFonts w:ascii="Times New Roman" w:hAnsi="Times New Roman"/>
          <w:sz w:val="18"/>
          <w:szCs w:val="18"/>
        </w:rPr>
        <w:t>Venues, installations, equipment, accreditation, etc.</w:t>
      </w:r>
      <w:proofErr w:type="gramEnd"/>
      <w:r w:rsidRPr="00BB5431">
        <w:rPr>
          <w:rFonts w:ascii="Times New Roman" w:hAnsi="Times New Roman"/>
          <w:sz w:val="18"/>
          <w:szCs w:val="18"/>
        </w:rPr>
        <w:tab/>
        <w:t> </w:t>
      </w:r>
      <w:r w:rsidRPr="00BB5431">
        <w:rPr>
          <w:rFonts w:ascii="Times New Roman" w:hAnsi="Times New Roman"/>
          <w:b/>
          <w:bCs/>
          <w:sz w:val="18"/>
          <w:szCs w:val="18"/>
        </w:rPr>
        <w:t>o.49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Entries by member </w:t>
      </w:r>
      <w:proofErr w:type="gramStart"/>
      <w:r w:rsidRPr="00BB5431">
        <w:rPr>
          <w:rFonts w:ascii="Times New Roman" w:hAnsi="Times New Roman"/>
          <w:sz w:val="18"/>
          <w:szCs w:val="18"/>
        </w:rPr>
        <w:t>federations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o.50–54</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w:t>
      </w:r>
      <w:proofErr w:type="gramStart"/>
      <w:r w:rsidRPr="00BB5431">
        <w:rPr>
          <w:rFonts w:ascii="Times New Roman" w:hAnsi="Times New Roman"/>
          <w:sz w:val="18"/>
          <w:szCs w:val="18"/>
        </w:rPr>
        <w:t>participants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o.55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management of major competitions </w:t>
      </w:r>
      <w:r w:rsidRPr="00BB5431">
        <w:rPr>
          <w:rFonts w:ascii="Times New Roman" w:hAnsi="Times New Roman"/>
          <w:sz w:val="18"/>
          <w:szCs w:val="18"/>
        </w:rPr>
        <w:tab/>
        <w:t> </w:t>
      </w:r>
      <w:r w:rsidRPr="00BB5431">
        <w:rPr>
          <w:rFonts w:ascii="Times New Roman" w:hAnsi="Times New Roman"/>
          <w:b/>
          <w:bCs/>
          <w:sz w:val="18"/>
          <w:szCs w:val="18"/>
        </w:rPr>
        <w:t>o.56–62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Supervision by the FIE </w:t>
      </w:r>
      <w:r w:rsidRPr="00BB5431">
        <w:rPr>
          <w:rFonts w:ascii="Times New Roman" w:hAnsi="Times New Roman"/>
          <w:sz w:val="18"/>
          <w:szCs w:val="18"/>
        </w:rPr>
        <w:tab/>
        <w:t> </w:t>
      </w:r>
      <w:r w:rsidRPr="00BB5431">
        <w:rPr>
          <w:rFonts w:ascii="Times New Roman" w:hAnsi="Times New Roman"/>
          <w:b/>
          <w:bCs/>
          <w:sz w:val="18"/>
          <w:szCs w:val="18"/>
        </w:rPr>
        <w:t>o.63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Anti-doping testing </w:t>
      </w:r>
      <w:r w:rsidRPr="00BB5431">
        <w:rPr>
          <w:rFonts w:ascii="Times New Roman" w:hAnsi="Times New Roman"/>
          <w:sz w:val="18"/>
          <w:szCs w:val="18"/>
        </w:rPr>
        <w:tab/>
        <w:t> </w:t>
      </w:r>
      <w:r w:rsidRPr="00BB5431">
        <w:rPr>
          <w:rFonts w:ascii="Times New Roman" w:hAnsi="Times New Roman"/>
          <w:b/>
          <w:bCs/>
          <w:sz w:val="18"/>
          <w:szCs w:val="18"/>
        </w:rPr>
        <w:t>o.64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p>
    <w:p w:rsidR="00031542" w:rsidRPr="00BB5431" w:rsidRDefault="00031542" w:rsidP="00A039D2">
      <w:pPr>
        <w:keepNext/>
        <w:tabs>
          <w:tab w:val="left" w:pos="600"/>
          <w:tab w:val="right" w:leader="dot" w:pos="5640"/>
        </w:tabs>
        <w:autoSpaceDE w:val="0"/>
        <w:autoSpaceDN w:val="0"/>
        <w:adjustRightInd w:val="0"/>
        <w:spacing w:after="0" w:line="240" w:lineRule="auto"/>
        <w:ind w:left="595" w:hanging="357"/>
        <w:rPr>
          <w:rFonts w:ascii="Times New Roman" w:hAnsi="Times New Roman"/>
          <w:sz w:val="18"/>
          <w:szCs w:val="18"/>
        </w:rPr>
      </w:pPr>
      <w:r w:rsidRPr="00BB5431">
        <w:rPr>
          <w:rFonts w:ascii="Times New Roman" w:hAnsi="Times New Roman"/>
          <w:sz w:val="18"/>
          <w:szCs w:val="18"/>
        </w:rPr>
        <w:t>B. </w:t>
      </w:r>
      <w:del w:id="4" w:author="psmith" w:date="2014-08-21T20:45:00Z">
        <w:r w:rsidRPr="00BB5431" w:rsidDel="00E771D4">
          <w:rPr>
            <w:rFonts w:ascii="Times New Roman" w:hAnsi="Times New Roman"/>
            <w:sz w:val="18"/>
            <w:szCs w:val="18"/>
          </w:rPr>
          <w:delText>Open</w:delText>
        </w:r>
      </w:del>
      <w:ins w:id="5" w:author="psmith" w:date="2014-08-21T20:45:00Z">
        <w:r w:rsidR="00E771D4">
          <w:rPr>
            <w:rFonts w:ascii="Times New Roman" w:hAnsi="Times New Roman"/>
            <w:sz w:val="18"/>
            <w:szCs w:val="18"/>
          </w:rPr>
          <w:t>Senior</w:t>
        </w:r>
      </w:ins>
      <w:r w:rsidRPr="00BB5431">
        <w:rPr>
          <w:rFonts w:ascii="Times New Roman" w:hAnsi="Times New Roman"/>
          <w:sz w:val="18"/>
          <w:szCs w:val="18"/>
        </w:rPr>
        <w:t xml:space="preserve">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o.65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o.66</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lastRenderedPageBreak/>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o.67</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C. Regional Games </w:t>
      </w:r>
      <w:r w:rsidRPr="00BB5431">
        <w:rPr>
          <w:rFonts w:ascii="Times New Roman" w:hAnsi="Times New Roman"/>
          <w:sz w:val="18"/>
          <w:szCs w:val="18"/>
        </w:rPr>
        <w:tab/>
        <w:t> </w:t>
      </w:r>
      <w:r w:rsidRPr="00BB5431">
        <w:rPr>
          <w:rFonts w:ascii="Times New Roman" w:hAnsi="Times New Roman"/>
          <w:b/>
          <w:bCs/>
          <w:sz w:val="18"/>
          <w:szCs w:val="18"/>
        </w:rPr>
        <w:t>o.68</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delegates of the FIE </w:t>
      </w:r>
      <w:r w:rsidRPr="00BB5431">
        <w:rPr>
          <w:rFonts w:ascii="Times New Roman" w:hAnsi="Times New Roman"/>
          <w:sz w:val="18"/>
          <w:szCs w:val="18"/>
        </w:rPr>
        <w:tab/>
        <w:t> </w:t>
      </w:r>
      <w:r w:rsidRPr="00BB5431">
        <w:rPr>
          <w:rFonts w:ascii="Times New Roman" w:hAnsi="Times New Roman"/>
          <w:b/>
          <w:bCs/>
          <w:sz w:val="18"/>
          <w:szCs w:val="18"/>
        </w:rPr>
        <w:t>o.69</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Technical officials and referees </w:t>
      </w:r>
      <w:r w:rsidRPr="00BB5431">
        <w:rPr>
          <w:rFonts w:ascii="Times New Roman" w:hAnsi="Times New Roman"/>
          <w:sz w:val="18"/>
          <w:szCs w:val="18"/>
        </w:rPr>
        <w:tab/>
        <w:t> </w:t>
      </w:r>
      <w:r w:rsidRPr="00BB5431">
        <w:rPr>
          <w:rFonts w:ascii="Times New Roman" w:hAnsi="Times New Roman"/>
          <w:b/>
          <w:bCs/>
          <w:sz w:val="18"/>
          <w:szCs w:val="18"/>
        </w:rPr>
        <w:t>o.70</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D. Junior and Cadet World Championships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o.71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Age of the </w:t>
      </w:r>
      <w:proofErr w:type="gramStart"/>
      <w:r w:rsidRPr="00BB5431">
        <w:rPr>
          <w:rFonts w:ascii="Times New Roman" w:hAnsi="Times New Roman"/>
          <w:sz w:val="18"/>
          <w:szCs w:val="18"/>
        </w:rPr>
        <w:t>competitors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o.73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o.74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E. World Cup competitions</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Introduction </w:t>
      </w:r>
      <w:r w:rsidRPr="00BB5431">
        <w:rPr>
          <w:rFonts w:ascii="Times New Roman" w:hAnsi="Times New Roman"/>
          <w:sz w:val="18"/>
          <w:szCs w:val="18"/>
        </w:rPr>
        <w:tab/>
        <w:t>  </w:t>
      </w:r>
      <w:r w:rsidRPr="00BB5431">
        <w:rPr>
          <w:rFonts w:ascii="Times New Roman" w:hAnsi="Times New Roman"/>
          <w:b/>
          <w:bCs/>
          <w:sz w:val="18"/>
          <w:szCs w:val="18"/>
        </w:rPr>
        <w:t>o.75</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Criteria </w:t>
      </w:r>
      <w:r w:rsidRPr="00BB5431">
        <w:rPr>
          <w:rFonts w:ascii="Times New Roman" w:hAnsi="Times New Roman"/>
          <w:sz w:val="18"/>
          <w:szCs w:val="18"/>
        </w:rPr>
        <w:tab/>
        <w:t>  </w:t>
      </w:r>
      <w:r w:rsidRPr="00BB5431">
        <w:rPr>
          <w:rFonts w:ascii="Times New Roman" w:hAnsi="Times New Roman"/>
          <w:b/>
          <w:bCs/>
          <w:sz w:val="18"/>
          <w:szCs w:val="18"/>
        </w:rPr>
        <w:t>o.76–7</w:t>
      </w:r>
      <w:ins w:id="6" w:author="psmith" w:date="2014-08-19T18:01:00Z">
        <w:r w:rsidR="00060302">
          <w:rPr>
            <w:rFonts w:ascii="Times New Roman" w:hAnsi="Times New Roman"/>
            <w:b/>
            <w:bCs/>
            <w:sz w:val="18"/>
            <w:szCs w:val="18"/>
          </w:rPr>
          <w:t>7</w:t>
        </w:r>
      </w:ins>
      <w:del w:id="7" w:author="psmith" w:date="2014-08-19T18:01:00Z">
        <w:r w:rsidRPr="00BB5431" w:rsidDel="00060302">
          <w:rPr>
            <w:rFonts w:ascii="Times New Roman" w:hAnsi="Times New Roman"/>
            <w:b/>
            <w:bCs/>
            <w:sz w:val="18"/>
            <w:szCs w:val="18"/>
          </w:rPr>
          <w:delText>8</w:delText>
        </w:r>
      </w:del>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Participation </w:t>
      </w:r>
      <w:r w:rsidRPr="00BB5431">
        <w:rPr>
          <w:rFonts w:ascii="Times New Roman" w:hAnsi="Times New Roman"/>
          <w:sz w:val="18"/>
          <w:szCs w:val="18"/>
        </w:rPr>
        <w:tab/>
        <w:t>  </w:t>
      </w:r>
      <w:r w:rsidRPr="00BB5431">
        <w:rPr>
          <w:rFonts w:ascii="Times New Roman" w:hAnsi="Times New Roman"/>
          <w:b/>
          <w:bCs/>
          <w:sz w:val="18"/>
          <w:szCs w:val="18"/>
        </w:rPr>
        <w:t>o.7</w:t>
      </w:r>
      <w:ins w:id="8" w:author="psmith" w:date="2014-08-19T18:01:00Z">
        <w:r w:rsidR="00060302">
          <w:rPr>
            <w:rFonts w:ascii="Times New Roman" w:hAnsi="Times New Roman"/>
            <w:b/>
            <w:bCs/>
            <w:sz w:val="18"/>
            <w:szCs w:val="18"/>
          </w:rPr>
          <w:t>8</w:t>
        </w:r>
      </w:ins>
      <w:del w:id="9" w:author="psmith" w:date="2014-08-19T18:01:00Z">
        <w:r w:rsidRPr="00BB5431" w:rsidDel="00060302">
          <w:rPr>
            <w:rFonts w:ascii="Times New Roman" w:hAnsi="Times New Roman"/>
            <w:b/>
            <w:bCs/>
            <w:sz w:val="18"/>
            <w:szCs w:val="18"/>
          </w:rPr>
          <w:delText>9</w:delText>
        </w:r>
      </w:del>
      <w:r w:rsidRPr="00BB5431">
        <w:rPr>
          <w:rFonts w:ascii="Times New Roman" w:hAnsi="Times New Roman"/>
          <w:b/>
          <w:bCs/>
          <w:sz w:val="18"/>
          <w:szCs w:val="18"/>
        </w:rPr>
        <w:t>–80</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sidRPr="00BB5431">
        <w:rPr>
          <w:rFonts w:ascii="Times New Roman" w:hAnsi="Times New Roman"/>
          <w:b/>
          <w:bCs/>
          <w:sz w:val="18"/>
          <w:szCs w:val="18"/>
        </w:rPr>
        <w:t>o.81</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Cup </w:t>
      </w:r>
      <w:r w:rsidRPr="00BB5431">
        <w:rPr>
          <w:rFonts w:ascii="Times New Roman" w:hAnsi="Times New Roman"/>
          <w:sz w:val="18"/>
          <w:szCs w:val="18"/>
        </w:rPr>
        <w:tab/>
        <w:t> </w:t>
      </w:r>
      <w:r w:rsidRPr="00BB5431">
        <w:rPr>
          <w:rFonts w:ascii="Times New Roman" w:hAnsi="Times New Roman"/>
          <w:b/>
          <w:bCs/>
          <w:sz w:val="18"/>
          <w:szCs w:val="18"/>
        </w:rPr>
        <w:t>o.82</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Individual World rankings </w:t>
      </w:r>
      <w:r w:rsidRPr="00BB5431">
        <w:rPr>
          <w:rFonts w:ascii="Times New Roman" w:hAnsi="Times New Roman"/>
          <w:sz w:val="18"/>
          <w:szCs w:val="18"/>
        </w:rPr>
        <w:tab/>
        <w:t> </w:t>
      </w:r>
      <w:r w:rsidRPr="00BB5431">
        <w:rPr>
          <w:rFonts w:ascii="Times New Roman" w:hAnsi="Times New Roman"/>
          <w:b/>
          <w:bCs/>
          <w:sz w:val="18"/>
          <w:szCs w:val="18"/>
        </w:rPr>
        <w:t>o.83</w:t>
      </w:r>
    </w:p>
    <w:p w:rsidR="00031542" w:rsidRPr="00BB5431" w:rsidRDefault="00031542" w:rsidP="00031542">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Team World rankings </w:t>
      </w:r>
      <w:r w:rsidRPr="00BB5431">
        <w:rPr>
          <w:rFonts w:ascii="Times New Roman" w:hAnsi="Times New Roman"/>
          <w:sz w:val="18"/>
          <w:szCs w:val="18"/>
        </w:rPr>
        <w:tab/>
        <w:t>  </w:t>
      </w:r>
      <w:r w:rsidRPr="00BB5431">
        <w:rPr>
          <w:rFonts w:ascii="Times New Roman" w:hAnsi="Times New Roman"/>
          <w:b/>
          <w:bCs/>
          <w:sz w:val="18"/>
          <w:szCs w:val="18"/>
        </w:rPr>
        <w:t>o.84</w:t>
      </w:r>
    </w:p>
    <w:p w:rsidR="00031542" w:rsidRPr="00BB5431" w:rsidRDefault="00031542" w:rsidP="00031542">
      <w:pPr>
        <w:tabs>
          <w:tab w:val="left" w:pos="600"/>
          <w:tab w:val="right" w:leader="dot" w:pos="5640"/>
        </w:tabs>
        <w:autoSpaceDE w:val="0"/>
        <w:autoSpaceDN w:val="0"/>
        <w:adjustRightInd w:val="0"/>
        <w:spacing w:after="0" w:line="240" w:lineRule="auto"/>
        <w:ind w:left="600" w:hanging="360"/>
        <w:rPr>
          <w:rFonts w:ascii="Times New Roman" w:hAnsi="Times New Roman"/>
          <w:b/>
          <w:bCs/>
          <w:sz w:val="18"/>
          <w:szCs w:val="18"/>
        </w:rPr>
      </w:pPr>
      <w:r w:rsidRPr="00BB5431">
        <w:rPr>
          <w:rFonts w:ascii="Times New Roman" w:hAnsi="Times New Roman"/>
          <w:sz w:val="18"/>
          <w:szCs w:val="18"/>
        </w:rPr>
        <w:t>F. Nations’ Grand Prix </w:t>
      </w:r>
      <w:r w:rsidRPr="00BB5431">
        <w:rPr>
          <w:rFonts w:ascii="Times New Roman" w:hAnsi="Times New Roman"/>
          <w:sz w:val="18"/>
          <w:szCs w:val="18"/>
        </w:rPr>
        <w:tab/>
        <w:t>  </w:t>
      </w:r>
      <w:r w:rsidRPr="00BB5431">
        <w:rPr>
          <w:rFonts w:ascii="Times New Roman" w:hAnsi="Times New Roman"/>
          <w:b/>
          <w:bCs/>
          <w:sz w:val="18"/>
          <w:szCs w:val="18"/>
        </w:rPr>
        <w:t>o.85</w:t>
      </w:r>
    </w:p>
    <w:p w:rsidR="00986CA5" w:rsidRPr="00BB5431"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sz w:val="18"/>
          <w:szCs w:val="18"/>
        </w:rPr>
      </w:pPr>
      <w:r w:rsidRPr="00BB5431">
        <w:rPr>
          <w:rFonts w:ascii="Times New Roman" w:hAnsi="Times New Roman"/>
          <w:sz w:val="18"/>
          <w:szCs w:val="18"/>
        </w:rPr>
        <w:t xml:space="preserve">    </w:t>
      </w:r>
    </w:p>
    <w:p w:rsidR="00986CA5" w:rsidRDefault="00986CA5"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r w:rsidRPr="00BB5431">
        <w:rPr>
          <w:rFonts w:ascii="Times New Roman" w:hAnsi="Times New Roman"/>
          <w:sz w:val="18"/>
          <w:szCs w:val="18"/>
        </w:rPr>
        <w:t xml:space="preserve">    Table of financial penalties and fines...............................................   </w:t>
      </w:r>
      <w:r w:rsidRPr="00BB5431">
        <w:rPr>
          <w:rFonts w:ascii="Times New Roman" w:hAnsi="Times New Roman"/>
          <w:b/>
          <w:sz w:val="18"/>
          <w:szCs w:val="18"/>
        </w:rPr>
        <w:t>o.86</w:t>
      </w:r>
    </w:p>
    <w:p w:rsidR="00A11B71" w:rsidRPr="00BB5431" w:rsidRDefault="00A11B71" w:rsidP="00A11B71">
      <w:pPr>
        <w:tabs>
          <w:tab w:val="right" w:leader="dot" w:pos="5640"/>
        </w:tabs>
        <w:autoSpaceDE w:val="0"/>
        <w:autoSpaceDN w:val="0"/>
        <w:adjustRightInd w:val="0"/>
        <w:spacing w:before="80" w:after="0" w:line="240" w:lineRule="auto"/>
        <w:ind w:left="240" w:hanging="240"/>
        <w:rPr>
          <w:rFonts w:ascii="Times New Roman" w:hAnsi="Times New Roman"/>
          <w:sz w:val="18"/>
          <w:szCs w:val="18"/>
        </w:rPr>
      </w:pPr>
      <w:proofErr w:type="gramStart"/>
      <w:r>
        <w:rPr>
          <w:rFonts w:ascii="Times New Roman" w:hAnsi="Times New Roman"/>
          <w:sz w:val="18"/>
          <w:szCs w:val="18"/>
        </w:rPr>
        <w:t>CHAPTER 8</w:t>
      </w:r>
      <w:r w:rsidRPr="00BB5431">
        <w:rPr>
          <w:rFonts w:ascii="Times New Roman" w:hAnsi="Times New Roman"/>
          <w:sz w:val="18"/>
          <w:szCs w:val="18"/>
        </w:rPr>
        <w:t>.</w:t>
      </w:r>
      <w:proofErr w:type="gramEnd"/>
      <w:r w:rsidRPr="00BB5431">
        <w:rPr>
          <w:rFonts w:ascii="Times New Roman" w:hAnsi="Times New Roman"/>
          <w:sz w:val="18"/>
          <w:szCs w:val="18"/>
        </w:rPr>
        <w:t> </w:t>
      </w:r>
      <w:r>
        <w:rPr>
          <w:rFonts w:ascii="Times New Roman" w:hAnsi="Times New Roman"/>
          <w:sz w:val="18"/>
          <w:szCs w:val="18"/>
        </w:rPr>
        <w:t>VETERANS WORLD CHAMPIONSHIPS</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Entries </w:t>
      </w:r>
      <w:r w:rsidRPr="00BB5431">
        <w:rPr>
          <w:rFonts w:ascii="Times New Roman" w:hAnsi="Times New Roman"/>
          <w:sz w:val="18"/>
          <w:szCs w:val="18"/>
        </w:rPr>
        <w:tab/>
        <w:t> </w:t>
      </w:r>
      <w:r w:rsidRPr="00BB5431">
        <w:rPr>
          <w:rFonts w:ascii="Times New Roman" w:hAnsi="Times New Roman"/>
          <w:b/>
          <w:bCs/>
          <w:sz w:val="18"/>
          <w:szCs w:val="18"/>
        </w:rPr>
        <w:t>o</w:t>
      </w:r>
      <w:r w:rsidRPr="00A11B71">
        <w:rPr>
          <w:rFonts w:ascii="Times New Roman" w:hAnsi="Times New Roman"/>
          <w:b/>
          <w:bCs/>
          <w:sz w:val="18"/>
          <w:szCs w:val="18"/>
        </w:rPr>
        <w:t>.88</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Composition of the pools</w:t>
      </w:r>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90</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Pr>
          <w:rFonts w:ascii="Times New Roman" w:hAnsi="Times New Roman"/>
          <w:sz w:val="18"/>
          <w:szCs w:val="18"/>
        </w:rPr>
        <w:t xml:space="preserve">Duration of the </w:t>
      </w:r>
      <w:proofErr w:type="gramStart"/>
      <w:r>
        <w:rPr>
          <w:rFonts w:ascii="Times New Roman" w:hAnsi="Times New Roman"/>
          <w:sz w:val="18"/>
          <w:szCs w:val="18"/>
        </w:rPr>
        <w:t>matches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91</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Referees </w:t>
      </w:r>
      <w:r w:rsidRPr="00BB5431">
        <w:rPr>
          <w:rFonts w:ascii="Times New Roman" w:hAnsi="Times New Roman"/>
          <w:sz w:val="18"/>
          <w:szCs w:val="18"/>
        </w:rPr>
        <w:tab/>
        <w:t>  </w:t>
      </w:r>
      <w:r>
        <w:rPr>
          <w:rFonts w:ascii="Times New Roman" w:hAnsi="Times New Roman"/>
          <w:b/>
          <w:bCs/>
          <w:sz w:val="18"/>
          <w:szCs w:val="18"/>
        </w:rPr>
        <w:t>o.92</w:t>
      </w:r>
    </w:p>
    <w:p w:rsidR="00A11B71" w:rsidRPr="00BB5431" w:rsidRDefault="00A11B71" w:rsidP="00A11B71">
      <w:pPr>
        <w:tabs>
          <w:tab w:val="left" w:pos="960"/>
          <w:tab w:val="right" w:leader="dot" w:pos="5640"/>
        </w:tabs>
        <w:autoSpaceDE w:val="0"/>
        <w:autoSpaceDN w:val="0"/>
        <w:adjustRightInd w:val="0"/>
        <w:spacing w:after="0" w:line="240" w:lineRule="auto"/>
        <w:ind w:left="960" w:hanging="240"/>
        <w:rPr>
          <w:rFonts w:ascii="Times New Roman" w:hAnsi="Times New Roman"/>
          <w:sz w:val="18"/>
          <w:szCs w:val="18"/>
        </w:rPr>
      </w:pPr>
      <w:r w:rsidRPr="00BB5431">
        <w:rPr>
          <w:rFonts w:ascii="Times New Roman" w:hAnsi="Times New Roman"/>
          <w:sz w:val="18"/>
          <w:szCs w:val="18"/>
        </w:rPr>
        <w:t xml:space="preserve">Invitations for international </w:t>
      </w:r>
      <w:proofErr w:type="gramStart"/>
      <w:r w:rsidRPr="00BB5431">
        <w:rPr>
          <w:rFonts w:ascii="Times New Roman" w:hAnsi="Times New Roman"/>
          <w:sz w:val="18"/>
          <w:szCs w:val="18"/>
        </w:rPr>
        <w:t>officials</w:t>
      </w:r>
      <w:proofErr w:type="gramEnd"/>
      <w:r w:rsidRPr="00BB5431">
        <w:rPr>
          <w:rFonts w:ascii="Times New Roman" w:hAnsi="Times New Roman"/>
          <w:sz w:val="18"/>
          <w:szCs w:val="18"/>
        </w:rPr>
        <w:t> </w:t>
      </w:r>
      <w:r w:rsidRPr="00BB5431">
        <w:rPr>
          <w:rFonts w:ascii="Times New Roman" w:hAnsi="Times New Roman"/>
          <w:sz w:val="18"/>
          <w:szCs w:val="18"/>
        </w:rPr>
        <w:tab/>
        <w:t>  </w:t>
      </w:r>
      <w:r w:rsidRPr="00BB5431">
        <w:rPr>
          <w:rFonts w:ascii="Times New Roman" w:hAnsi="Times New Roman"/>
          <w:b/>
          <w:bCs/>
          <w:sz w:val="18"/>
          <w:szCs w:val="18"/>
        </w:rPr>
        <w:t>o.</w:t>
      </w:r>
      <w:r>
        <w:rPr>
          <w:rFonts w:ascii="Times New Roman" w:hAnsi="Times New Roman"/>
          <w:b/>
          <w:bCs/>
          <w:sz w:val="18"/>
          <w:szCs w:val="18"/>
        </w:rPr>
        <w:t>93</w:t>
      </w:r>
    </w:p>
    <w:p w:rsidR="00A11B71" w:rsidRPr="00BB5431" w:rsidRDefault="00A11B71" w:rsidP="00031542">
      <w:pPr>
        <w:tabs>
          <w:tab w:val="left" w:pos="600"/>
          <w:tab w:val="right" w:leader="dot" w:pos="5640"/>
        </w:tabs>
        <w:autoSpaceDE w:val="0"/>
        <w:autoSpaceDN w:val="0"/>
        <w:adjustRightInd w:val="0"/>
        <w:spacing w:after="0" w:line="240" w:lineRule="auto"/>
        <w:ind w:left="600" w:hanging="360"/>
        <w:rPr>
          <w:rFonts w:ascii="Times New Roman" w:hAnsi="Times New Roman"/>
          <w:b/>
          <w:sz w:val="18"/>
          <w:szCs w:val="18"/>
        </w:rPr>
      </w:pPr>
    </w:p>
    <w:p w:rsidR="00031542" w:rsidRPr="00BB5431" w:rsidRDefault="00031542" w:rsidP="00A85A36">
      <w:pPr>
        <w:rPr>
          <w:rFonts w:ascii="Times New Roman" w:hAnsi="Times New Roman"/>
        </w:rPr>
      </w:pPr>
    </w:p>
    <w:p w:rsidR="00031542" w:rsidRPr="00BB5431" w:rsidRDefault="00031542" w:rsidP="00031542">
      <w:pPr>
        <w:pStyle w:val="BFAChapterHead"/>
      </w:pPr>
      <w:proofErr w:type="gramStart"/>
      <w:r w:rsidRPr="00BB5431">
        <w:lastRenderedPageBreak/>
        <w:t>BOOK 2.</w:t>
      </w:r>
      <w:proofErr w:type="gramEnd"/>
      <w:r w:rsidRPr="00BB5431">
        <w:t> ORGANISATION RULES</w:t>
      </w:r>
      <w:r w:rsidR="00787B74" w:rsidRPr="00BB5431">
        <w:fldChar w:fldCharType="begin"/>
      </w:r>
      <w:r w:rsidRPr="00BB5431">
        <w:instrText>tc "BOOK 2. ORGANISATION RULES"</w:instrText>
      </w:r>
      <w:r w:rsidR="00787B74" w:rsidRPr="00BB5431">
        <w:fldChar w:fldCharType="end"/>
      </w:r>
    </w:p>
    <w:p w:rsidR="00031542" w:rsidRPr="00BB5431" w:rsidRDefault="00031542" w:rsidP="00B53808">
      <w:pPr>
        <w:pStyle w:val="BFAChapterNobreak"/>
      </w:pPr>
      <w:proofErr w:type="gramStart"/>
      <w:r w:rsidRPr="00BB5431">
        <w:t>CHAPTER 1.</w:t>
      </w:r>
      <w:proofErr w:type="gramEnd"/>
      <w:r w:rsidRPr="00BB5431">
        <w:t> COMPETITIONS</w:t>
      </w:r>
      <w:r w:rsidR="00787B74" w:rsidRPr="00BB5431">
        <w:fldChar w:fldCharType="begin"/>
      </w:r>
      <w:r w:rsidRPr="00BB5431">
        <w:instrText>tc "CHAPTER 1. COMPETITIONS"</w:instrText>
      </w:r>
      <w:r w:rsidR="00787B74" w:rsidRPr="00BB5431">
        <w:fldChar w:fldCharType="end"/>
      </w:r>
    </w:p>
    <w:p w:rsidR="00031542" w:rsidRPr="00BB5431" w:rsidRDefault="00031542" w:rsidP="009208EE">
      <w:pPr>
        <w:pStyle w:val="BFAArtNoIndent"/>
      </w:pPr>
      <w:proofErr w:type="gramStart"/>
      <w:r w:rsidRPr="00BB5431">
        <w:rPr>
          <w:b/>
          <w:bCs/>
        </w:rPr>
        <w:t>o.1</w:t>
      </w:r>
      <w:proofErr w:type="gramEnd"/>
      <w:r w:rsidRPr="00BB5431">
        <w:rPr>
          <w:b/>
          <w:bCs/>
        </w:rPr>
        <w:t>.</w:t>
      </w:r>
      <w:r w:rsidRPr="00BB5431">
        <w:tab/>
        <w:t xml:space="preserve">The </w:t>
      </w:r>
      <w:r w:rsidRPr="00BB5431">
        <w:rPr>
          <w:b/>
          <w:bCs/>
        </w:rPr>
        <w:t>official competitions</w:t>
      </w:r>
      <w:r w:rsidRPr="00BB5431">
        <w:t xml:space="preserve"> of the FIE are organised according to the following rules.</w:t>
      </w:r>
    </w:p>
    <w:p w:rsidR="00031542" w:rsidRPr="00BB5431" w:rsidRDefault="00031542" w:rsidP="009208EE">
      <w:pPr>
        <w:pStyle w:val="BFAArtSingleindent1st"/>
      </w:pPr>
      <w:proofErr w:type="gramStart"/>
      <w:r w:rsidRPr="00BB5431">
        <w:rPr>
          <w:b/>
          <w:bCs/>
        </w:rPr>
        <w:t>o.2.</w:t>
      </w:r>
      <w:r w:rsidRPr="00BB5431">
        <w:tab/>
      </w:r>
      <w:r w:rsidRPr="00BB5431">
        <w:rPr>
          <w:b/>
          <w:bCs/>
        </w:rPr>
        <w:t>1.</w:t>
      </w:r>
      <w:proofErr w:type="gramEnd"/>
      <w:r w:rsidRPr="00BB5431">
        <w:rPr>
          <w:b/>
          <w:bCs/>
        </w:rPr>
        <w:tab/>
      </w:r>
      <w:r w:rsidRPr="00BB5431">
        <w:t>The official competitions of the FIE are open to fencers (individual or team) of all FIE member countries.</w:t>
      </w:r>
    </w:p>
    <w:p w:rsidR="00031542" w:rsidRPr="00BB5431" w:rsidRDefault="00031542" w:rsidP="009208EE">
      <w:pPr>
        <w:pStyle w:val="BFAArtSingleindent"/>
      </w:pPr>
      <w:r w:rsidRPr="00BB5431">
        <w:tab/>
      </w:r>
      <w:r w:rsidRPr="00BB5431">
        <w:rPr>
          <w:b/>
          <w:bCs/>
        </w:rPr>
        <w:t>2.</w:t>
      </w:r>
      <w:r w:rsidRPr="00BB5431">
        <w:rPr>
          <w:b/>
          <w:bCs/>
        </w:rPr>
        <w:tab/>
      </w:r>
      <w:r w:rsidRPr="00BB5431">
        <w:t xml:space="preserve">Every competitor or </w:t>
      </w:r>
      <w:r w:rsidR="00FE2C33" w:rsidRPr="00BB5431">
        <w:t xml:space="preserve">designated official </w:t>
      </w:r>
      <w:r w:rsidRPr="00BB5431">
        <w:t xml:space="preserve">in a competition, irrespective of his status, is required to be </w:t>
      </w:r>
      <w:r w:rsidRPr="00BB5431">
        <w:rPr>
          <w:b/>
          <w:bCs/>
        </w:rPr>
        <w:t>licensed for the current season</w:t>
      </w:r>
      <w:r w:rsidRPr="00BB5431">
        <w:t xml:space="preserve"> (cf. Statutes, Chapter IX).</w:t>
      </w:r>
    </w:p>
    <w:p w:rsidR="00031542" w:rsidRPr="00BB5431" w:rsidRDefault="00031542" w:rsidP="00B53808">
      <w:pPr>
        <w:pStyle w:val="BFAChapterHead"/>
      </w:pPr>
      <w:proofErr w:type="gramStart"/>
      <w:r w:rsidRPr="00BB5431">
        <w:lastRenderedPageBreak/>
        <w:t>CHAPTER 2.</w:t>
      </w:r>
      <w:proofErr w:type="gramEnd"/>
      <w:r w:rsidRPr="00BB5431">
        <w:t xml:space="preserve"> BODIES RESPONSIBLE FOR </w:t>
      </w:r>
      <w:r w:rsidRPr="00BB5431">
        <w:br/>
        <w:t>ORGANISATION AND CONTROL</w:t>
      </w:r>
      <w:r w:rsidR="00787B74" w:rsidRPr="00BB5431">
        <w:fldChar w:fldCharType="begin"/>
      </w:r>
      <w:r w:rsidRPr="00BB5431">
        <w:instrText xml:space="preserve">tc "CHAPTER 2. BODIES RESPONSIBLE FOR </w:instrText>
      </w:r>
      <w:r w:rsidRPr="00BB5431">
        <w:br/>
        <w:instrText>ORGANISATION AND CONTROL"</w:instrText>
      </w:r>
      <w:r w:rsidR="00787B74" w:rsidRPr="00BB5431">
        <w:fldChar w:fldCharType="end"/>
      </w:r>
    </w:p>
    <w:p w:rsidR="00031542" w:rsidRPr="00BB5431" w:rsidRDefault="00031542" w:rsidP="00B53808">
      <w:pPr>
        <w:pStyle w:val="BFASubjectheading"/>
      </w:pPr>
      <w:r w:rsidRPr="00BB5431">
        <w:t>The Organising Committee</w:t>
      </w:r>
      <w:r w:rsidR="00787B74" w:rsidRPr="00BB5431">
        <w:fldChar w:fldCharType="begin"/>
      </w:r>
      <w:r w:rsidRPr="00BB5431">
        <w:instrText>tc "The Organising Committee"</w:instrText>
      </w:r>
      <w:r w:rsidR="00787B74" w:rsidRPr="00BB5431">
        <w:fldChar w:fldCharType="end"/>
      </w:r>
    </w:p>
    <w:p w:rsidR="00031542" w:rsidRPr="00BB5431" w:rsidRDefault="00031542" w:rsidP="00490B93">
      <w:pPr>
        <w:pStyle w:val="BFAArtNoIndent"/>
      </w:pPr>
      <w:proofErr w:type="gramStart"/>
      <w:r w:rsidRPr="00490B93">
        <w:rPr>
          <w:b/>
        </w:rPr>
        <w:t>o.3</w:t>
      </w:r>
      <w:proofErr w:type="gramEnd"/>
      <w:r w:rsidRPr="00490B93">
        <w:rPr>
          <w:b/>
        </w:rPr>
        <w:t>.</w:t>
      </w:r>
      <w:r w:rsidRPr="00BB5431">
        <w:tab/>
        <w:t>The</w:t>
      </w:r>
      <w:r w:rsidRPr="00A87A82">
        <w:t xml:space="preserve"> Organising Committee</w:t>
      </w:r>
      <w:r w:rsidRPr="00BB5431">
        <w:t xml:space="preserve"> is the group of persons responsible for organising the competition.</w:t>
      </w:r>
    </w:p>
    <w:p w:rsidR="00031542" w:rsidRPr="00BB5431" w:rsidRDefault="00031542" w:rsidP="00B53808">
      <w:pPr>
        <w:pStyle w:val="BFASubjectheading"/>
      </w:pPr>
      <w:r w:rsidRPr="00BB5431">
        <w:t>The Central Office of the FIE</w:t>
      </w:r>
      <w:r w:rsidR="00787B74" w:rsidRPr="00BB5431">
        <w:fldChar w:fldCharType="begin"/>
      </w:r>
      <w:r w:rsidRPr="00BB5431">
        <w:instrText>tc "The Central Office of the FIE"</w:instrText>
      </w:r>
      <w:r w:rsidR="00787B74" w:rsidRPr="00BB5431">
        <w:fldChar w:fldCharType="end"/>
      </w:r>
    </w:p>
    <w:p w:rsidR="00031542" w:rsidRPr="00BB5431" w:rsidRDefault="00031542" w:rsidP="00490B93">
      <w:pPr>
        <w:pStyle w:val="BFAArtNoIndent"/>
      </w:pPr>
      <w:r w:rsidRPr="00490B93">
        <w:rPr>
          <w:b/>
        </w:rPr>
        <w:t>o.4.</w:t>
      </w:r>
      <w:r w:rsidRPr="00BB5431">
        <w:tab/>
        <w:t xml:space="preserve">The </w:t>
      </w:r>
      <w:r w:rsidRPr="00A87A82">
        <w:t xml:space="preserve">Central Office of the FIE </w:t>
      </w:r>
      <w:r w:rsidRPr="00BB5431">
        <w:t xml:space="preserve">controls the activities of the Directoire Technique at the </w:t>
      </w:r>
      <w:r w:rsidR="00B634F6" w:rsidRPr="00B634F6">
        <w:t>Olympic Games, the World Championships and the Junior and Cadet World Championships, as</w:t>
      </w:r>
      <w:r w:rsidR="00B634F6" w:rsidRPr="00B634F6" w:rsidDel="00B634F6">
        <w:t xml:space="preserve"> </w:t>
      </w:r>
      <w:r w:rsidRPr="00BB5431">
        <w:t>described in Article o.63.</w:t>
      </w:r>
    </w:p>
    <w:p w:rsidR="00031542" w:rsidRPr="00BB5431" w:rsidRDefault="00031542" w:rsidP="00B53808">
      <w:pPr>
        <w:pStyle w:val="BFASubjectheading"/>
      </w:pPr>
      <w:r w:rsidRPr="00BB5431">
        <w:t>The Directoire Technique</w:t>
      </w:r>
      <w:r w:rsidR="00787B74" w:rsidRPr="00BB5431">
        <w:fldChar w:fldCharType="begin"/>
      </w:r>
      <w:r w:rsidRPr="00BB5431">
        <w:instrText>tc "The Directoire Technique"</w:instrText>
      </w:r>
      <w:r w:rsidR="00787B74" w:rsidRPr="00BB5431">
        <w:fldChar w:fldCharType="end"/>
      </w:r>
    </w:p>
    <w:p w:rsidR="00031542" w:rsidRPr="00BB5431" w:rsidRDefault="00031542" w:rsidP="00490B93">
      <w:pPr>
        <w:pStyle w:val="BFAArtNoIndent"/>
      </w:pPr>
      <w:proofErr w:type="gramStart"/>
      <w:r w:rsidRPr="00490B93">
        <w:rPr>
          <w:b/>
        </w:rPr>
        <w:t>o.5</w:t>
      </w:r>
      <w:proofErr w:type="gramEnd"/>
      <w:r w:rsidRPr="00490B93">
        <w:rPr>
          <w:b/>
        </w:rPr>
        <w:t>.</w:t>
      </w:r>
      <w:r w:rsidRPr="00BB5431">
        <w:tab/>
        <w:t xml:space="preserve">The technical organisation of competitions is entrusted to a </w:t>
      </w:r>
      <w:r w:rsidRPr="00A87A82">
        <w:t>Directoire Technique</w:t>
      </w:r>
      <w:r w:rsidRPr="00BB5431">
        <w:t>, the functions and scope of whose activities are described in the Rules (cf. t.97, o.56–62).</w:t>
      </w:r>
    </w:p>
    <w:p w:rsidR="00031542" w:rsidRPr="00BB5431" w:rsidRDefault="00031542" w:rsidP="00B53808">
      <w:pPr>
        <w:pStyle w:val="BFASubjectheading"/>
      </w:pPr>
      <w:r w:rsidRPr="00BB5431">
        <w:t>Auxiliary personnel</w:t>
      </w:r>
      <w:r w:rsidR="00787B74" w:rsidRPr="00BB5431">
        <w:fldChar w:fldCharType="begin"/>
      </w:r>
      <w:r w:rsidRPr="00BB5431">
        <w:instrText>tc "Auxiliary personnel"</w:instrText>
      </w:r>
      <w:r w:rsidR="00787B74" w:rsidRPr="00BB5431">
        <w:fldChar w:fldCharType="end"/>
      </w:r>
    </w:p>
    <w:p w:rsidR="00031542" w:rsidRPr="00BB5431" w:rsidRDefault="00031542" w:rsidP="00A87A82">
      <w:pPr>
        <w:pStyle w:val="StyleBFAArt1stTimesNewRomanBold"/>
      </w:pPr>
      <w:proofErr w:type="gramStart"/>
      <w:r w:rsidRPr="00BB5431">
        <w:t>o.6</w:t>
      </w:r>
      <w:proofErr w:type="gramEnd"/>
      <w:r w:rsidRPr="00BB5431">
        <w:t>.</w:t>
      </w:r>
      <w:r w:rsidRPr="00BB5431">
        <w:tab/>
        <w:t>The organising committee will appoint:</w:t>
      </w:r>
    </w:p>
    <w:p w:rsidR="00031542" w:rsidRPr="00BB5431" w:rsidRDefault="00031542" w:rsidP="00702A57">
      <w:pPr>
        <w:pStyle w:val="BFAArt123"/>
        <w:rPr>
          <w:rFonts w:ascii="Times New Roman" w:hAnsi="Times New Roman" w:cs="Times New Roman"/>
        </w:rPr>
      </w:pPr>
      <w:r w:rsidRPr="00D80042">
        <w:rPr>
          <w:rFonts w:ascii="Times New Roman" w:hAnsi="Times New Roman" w:cs="Times New Roman"/>
          <w:b/>
        </w:rPr>
        <w:t>1.</w:t>
      </w:r>
      <w:r w:rsidRPr="00BB5431">
        <w:rPr>
          <w:rFonts w:ascii="Times New Roman" w:hAnsi="Times New Roman" w:cs="Times New Roman"/>
        </w:rPr>
        <w:tab/>
        <w:t>Scorers and time-keepers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The organisers will appoint, on their own responsibility, </w:t>
      </w:r>
      <w:r w:rsidRPr="00BB5431">
        <w:rPr>
          <w:rFonts w:ascii="Times New Roman" w:hAnsi="Times New Roman" w:cs="Times New Roman"/>
          <w:b/>
          <w:bCs/>
        </w:rPr>
        <w:t>scorers</w:t>
      </w:r>
      <w:r w:rsidRPr="00BB5431">
        <w:rPr>
          <w:rFonts w:ascii="Times New Roman" w:hAnsi="Times New Roman" w:cs="Times New Roman"/>
        </w:rPr>
        <w:t xml:space="preserve"> whose duty it will be to keep the score-sheet for the bout, the pool or the match and maintain the score-boards, and a </w:t>
      </w:r>
      <w:r w:rsidRPr="00BB5431">
        <w:rPr>
          <w:rFonts w:ascii="Times New Roman" w:hAnsi="Times New Roman" w:cs="Times New Roman"/>
          <w:b/>
          <w:bCs/>
        </w:rPr>
        <w:t>time-keeper</w:t>
      </w:r>
      <w:r w:rsidRPr="00BB5431">
        <w:rPr>
          <w:rFonts w:ascii="Times New Roman" w:hAnsi="Times New Roman" w:cs="Times New Roman"/>
        </w:rPr>
        <w:t xml:space="preserve"> whose duty it will be to keep time for the duration of the bouts (cf. t.30ss).</w:t>
      </w:r>
    </w:p>
    <w:p w:rsidR="00031542" w:rsidRPr="00BB5431" w:rsidRDefault="00031542" w:rsidP="00A85A36">
      <w:pPr>
        <w:pStyle w:val="BFAArttxtSingleIndent"/>
        <w:rPr>
          <w:rFonts w:ascii="Times New Roman" w:hAnsi="Times New Roman" w:cs="Times New Roman"/>
        </w:rPr>
      </w:pPr>
      <w:r w:rsidRPr="00BB5431">
        <w:rPr>
          <w:rFonts w:ascii="Times New Roman" w:hAnsi="Times New Roman" w:cs="Times New Roman"/>
        </w:rPr>
        <w:tab/>
        <w:t xml:space="preserve">For </w:t>
      </w:r>
      <w:r w:rsidRPr="00BB5431">
        <w:rPr>
          <w:rFonts w:ascii="Times New Roman" w:hAnsi="Times New Roman" w:cs="Times New Roman"/>
          <w:b/>
          <w:bCs/>
        </w:rPr>
        <w:t>finals</w:t>
      </w:r>
      <w:r w:rsidRPr="00BB5431">
        <w:rPr>
          <w:rFonts w:ascii="Times New Roman" w:hAnsi="Times New Roman" w:cs="Times New Roman"/>
        </w:rPr>
        <w:t>, the Directoire Technique may appoint a delegate or a referee, neutral wherever possible, to supervise the time-keeper, the scorer and the person responsible for the scoring apparatus.</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b/>
          <w:bCs/>
        </w:rPr>
        <w:tab/>
      </w:r>
      <w:r w:rsidRPr="00BB5431">
        <w:rPr>
          <w:rFonts w:ascii="Times New Roman" w:hAnsi="Times New Roman" w:cs="Times New Roman"/>
        </w:rPr>
        <w:t xml:space="preserve">The Organising Committee must choose </w:t>
      </w:r>
      <w:r w:rsidRPr="00BB5431">
        <w:rPr>
          <w:rFonts w:ascii="Times New Roman" w:hAnsi="Times New Roman" w:cs="Times New Roman"/>
          <w:b/>
          <w:bCs/>
        </w:rPr>
        <w:t>qualified persons</w:t>
      </w:r>
      <w:r w:rsidRPr="00BB5431">
        <w:rPr>
          <w:rFonts w:ascii="Times New Roman" w:hAnsi="Times New Roman" w:cs="Times New Roman"/>
        </w:rPr>
        <w:t>, who pay careful attention to the signals given by the apparatus in order</w:t>
      </w:r>
      <w:r w:rsidRPr="00BB5431">
        <w:rPr>
          <w:rFonts w:ascii="Times New Roman" w:hAnsi="Times New Roman" w:cs="Times New Roman"/>
        </w:rPr>
        <w:softHyphen/>
        <w:t xml:space="preserve"> that they may be able to advise the Referee as to what the apparatus has registered, and warn him, even during the course of a bout, as to any abnormal phenomena which may occur.</w:t>
      </w:r>
    </w:p>
    <w:p w:rsidR="00031542" w:rsidRPr="00BB5431" w:rsidRDefault="00031542" w:rsidP="00702A57">
      <w:pPr>
        <w:pStyle w:val="BFAArt123"/>
        <w:rPr>
          <w:rFonts w:ascii="Times New Roman" w:hAnsi="Times New Roman" w:cs="Times New Roman"/>
          <w:bCs/>
        </w:rPr>
      </w:pPr>
      <w:r w:rsidRPr="00D80042">
        <w:rPr>
          <w:rFonts w:ascii="Times New Roman" w:hAnsi="Times New Roman" w:cs="Times New Roman"/>
          <w:b/>
        </w:rPr>
        <w:t>3.</w:t>
      </w:r>
      <w:r w:rsidRPr="00BB5431">
        <w:rPr>
          <w:rFonts w:ascii="Times New Roman" w:hAnsi="Times New Roman" w:cs="Times New Roman"/>
        </w:rPr>
        <w:tab/>
        <w:t>Experts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r>
      <w:r w:rsidRPr="00BB5431">
        <w:rPr>
          <w:rFonts w:ascii="Times New Roman" w:hAnsi="Times New Roman" w:cs="Times New Roman"/>
        </w:rPr>
        <w:t xml:space="preserve">For each tournament, the Organising Committee must appoint </w:t>
      </w:r>
      <w:r w:rsidRPr="00BB5431">
        <w:rPr>
          <w:rFonts w:ascii="Times New Roman" w:hAnsi="Times New Roman" w:cs="Times New Roman"/>
          <w:b/>
          <w:bCs/>
        </w:rPr>
        <w:t>experts in matters relating to the electrical apparatus</w:t>
      </w:r>
      <w:r w:rsidRPr="00BB5431">
        <w:rPr>
          <w:rFonts w:ascii="Times New Roman" w:hAnsi="Times New Roman" w:cs="Times New Roman"/>
        </w:rPr>
        <w:t>. These experts are placed under the supervision of the Directoire Technique.</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r>
      <w:r w:rsidRPr="00BB5431">
        <w:rPr>
          <w:rFonts w:ascii="Times New Roman" w:hAnsi="Times New Roman" w:cs="Times New Roman"/>
        </w:rPr>
        <w:t>The experts may be consulted, separately or conjointly, by the referees or by the Directoire Technique regarding all questions relating to the electrical apparatus.</w:t>
      </w:r>
    </w:p>
    <w:p w:rsidR="00031542" w:rsidRPr="00BB5431" w:rsidRDefault="00031542" w:rsidP="00702A57">
      <w:pPr>
        <w:pStyle w:val="BFAArtabc"/>
        <w:rPr>
          <w:rFonts w:ascii="Times New Roman" w:hAnsi="Times New Roman" w:cs="Times New Roman"/>
        </w:rPr>
      </w:pPr>
      <w:r w:rsidRPr="00BB5431">
        <w:rPr>
          <w:rFonts w:ascii="Times New Roman" w:hAnsi="Times New Roman" w:cs="Times New Roman"/>
          <w:b/>
        </w:rPr>
        <w:lastRenderedPageBreak/>
        <w:t>c)</w:t>
      </w:r>
      <w:r w:rsidRPr="00BB5431">
        <w:rPr>
          <w:rFonts w:ascii="Times New Roman" w:hAnsi="Times New Roman" w:cs="Times New Roman"/>
          <w:b/>
        </w:rPr>
        <w:tab/>
        <w:t>Members of the Committee for Electrical Apparatus and Equipment</w:t>
      </w:r>
      <w:r w:rsidRPr="00BB5431">
        <w:rPr>
          <w:rFonts w:ascii="Times New Roman" w:hAnsi="Times New Roman" w:cs="Times New Roman"/>
        </w:rPr>
        <w:t xml:space="preserve"> of the FIE </w:t>
      </w:r>
      <w:r w:rsidR="00D80042">
        <w:rPr>
          <w:rFonts w:ascii="Times New Roman" w:hAnsi="Times New Roman" w:cs="Times New Roman"/>
        </w:rPr>
        <w:t xml:space="preserve">(SEMI) who are present </w:t>
      </w:r>
      <w:r w:rsidRPr="00BB5431">
        <w:rPr>
          <w:rFonts w:ascii="Times New Roman" w:hAnsi="Times New Roman" w:cs="Times New Roman"/>
        </w:rPr>
        <w:t xml:space="preserve">are </w:t>
      </w:r>
      <w:r w:rsidRPr="00BB5431">
        <w:rPr>
          <w:rFonts w:ascii="Times New Roman" w:hAnsi="Times New Roman" w:cs="Times New Roman"/>
          <w:iCs/>
        </w:rPr>
        <w:t>ex officio</w:t>
      </w:r>
      <w:r w:rsidRPr="00BB5431">
        <w:rPr>
          <w:rFonts w:ascii="Times New Roman" w:hAnsi="Times New Roman" w:cs="Times New Roman"/>
        </w:rPr>
        <w:t xml:space="preserve"> qualified to act as experts.</w:t>
      </w:r>
    </w:p>
    <w:p w:rsidR="00031542" w:rsidRPr="00BB5431" w:rsidRDefault="00031542" w:rsidP="00702A57">
      <w:pPr>
        <w:pStyle w:val="BFAArt123"/>
        <w:rPr>
          <w:rFonts w:ascii="Times New Roman" w:hAnsi="Times New Roman" w:cs="Times New Roman"/>
          <w:bCs/>
        </w:rPr>
      </w:pPr>
      <w:r w:rsidRPr="00BB5431">
        <w:rPr>
          <w:rFonts w:ascii="Times New Roman" w:hAnsi="Times New Roman" w:cs="Times New Roman"/>
        </w:rPr>
        <w:t>4.</w:t>
      </w:r>
      <w:r w:rsidRPr="00BB5431">
        <w:rPr>
          <w:rFonts w:ascii="Times New Roman" w:hAnsi="Times New Roman" w:cs="Times New Roman"/>
        </w:rPr>
        <w:tab/>
        <w:t>Repairers</w:t>
      </w:r>
    </w:p>
    <w:p w:rsidR="00031542" w:rsidRPr="00BB5431" w:rsidRDefault="00031542" w:rsidP="00702A57">
      <w:pPr>
        <w:pStyle w:val="BFAArttxtSingleIndent"/>
        <w:rPr>
          <w:rFonts w:ascii="Times New Roman" w:hAnsi="Times New Roman" w:cs="Times New Roman"/>
        </w:rPr>
      </w:pPr>
      <w:r w:rsidRPr="00BB5431">
        <w:rPr>
          <w:rFonts w:ascii="Times New Roman" w:hAnsi="Times New Roman" w:cs="Times New Roman"/>
        </w:rPr>
        <w:tab/>
        <w:t xml:space="preserve">For each tournament, the Organising Committee must ensure the presence of </w:t>
      </w:r>
      <w:r w:rsidRPr="00BB5431">
        <w:rPr>
          <w:rFonts w:ascii="Times New Roman" w:hAnsi="Times New Roman" w:cs="Times New Roman"/>
          <w:b/>
          <w:bCs/>
        </w:rPr>
        <w:t>competent repairers</w:t>
      </w:r>
      <w:r w:rsidRPr="00BB5431">
        <w:rPr>
          <w:rFonts w:ascii="Times New Roman" w:hAnsi="Times New Roman" w:cs="Times New Roman"/>
        </w:rPr>
        <w:t xml:space="preserve"> to remedy faults in the electrical apparatus and, possibly, in the personal electrical equipment of the fencers.</w:t>
      </w:r>
    </w:p>
    <w:p w:rsidR="00031542" w:rsidRPr="00BB5431" w:rsidRDefault="00031542" w:rsidP="00B53808">
      <w:pPr>
        <w:pStyle w:val="BFASubjectheading"/>
      </w:pPr>
      <w:r w:rsidRPr="00BB5431">
        <w:t>Checking of equipment</w:t>
      </w:r>
      <w:r w:rsidR="00787B74" w:rsidRPr="00BB5431">
        <w:fldChar w:fldCharType="begin"/>
      </w:r>
      <w:r w:rsidRPr="00BB5431">
        <w:instrText>tc "Checking of equipment"</w:instrText>
      </w:r>
      <w:r w:rsidR="00787B74" w:rsidRPr="00BB5431">
        <w:fldChar w:fldCharType="end"/>
      </w:r>
    </w:p>
    <w:p w:rsidR="00031542" w:rsidRDefault="00031542" w:rsidP="00490B93">
      <w:pPr>
        <w:pStyle w:val="BFAArtNoIndent"/>
      </w:pPr>
      <w:r w:rsidRPr="00490B93">
        <w:rPr>
          <w:b/>
        </w:rPr>
        <w:t>o.7.</w:t>
      </w:r>
      <w:r w:rsidRPr="00BB5431">
        <w:tab/>
        <w:t>The</w:t>
      </w:r>
      <w:r w:rsidRPr="00A87A82">
        <w:t xml:space="preserve"> checking of the organisers’ equipment</w:t>
      </w:r>
      <w:r w:rsidRPr="00BB5431">
        <w:t>, as well as the equipment of the fencers, must be carried out in accordance with the rules to be found in the Material Rules</w:t>
      </w:r>
      <w:r w:rsidR="003D29A4" w:rsidRPr="00BB5431">
        <w:t xml:space="preserve"> by qualified personnel designated by the organi</w:t>
      </w:r>
      <w:r w:rsidR="004A6D1F" w:rsidRPr="00BB5431">
        <w:t>z</w:t>
      </w:r>
      <w:r w:rsidR="003D29A4" w:rsidRPr="00BB5431">
        <w:t>ing committee.</w:t>
      </w:r>
      <w:r w:rsidR="004A6D1F" w:rsidRPr="00BB5431">
        <w:t xml:space="preserve"> If there are present designated members of the SEMI Commission, this function must be carried out by them or under their control.  </w:t>
      </w:r>
    </w:p>
    <w:p w:rsidR="009208EE" w:rsidRDefault="009208EE" w:rsidP="009208EE">
      <w:pPr>
        <w:pStyle w:val="BFAArttxtSingleIndent"/>
      </w:pPr>
    </w:p>
    <w:p w:rsidR="009208EE" w:rsidRDefault="009208EE" w:rsidP="009208EE">
      <w:pPr>
        <w:pStyle w:val="BFAArttxtSingleIndent"/>
      </w:pPr>
    </w:p>
    <w:p w:rsidR="009208EE" w:rsidRPr="009208EE" w:rsidRDefault="009208EE" w:rsidP="009208EE">
      <w:pPr>
        <w:pStyle w:val="BFAArttxtSingleIndent"/>
      </w:pPr>
    </w:p>
    <w:p w:rsidR="00031542" w:rsidRPr="00BB5431" w:rsidRDefault="00031542" w:rsidP="009208EE">
      <w:pPr>
        <w:pStyle w:val="BFAChapterNobreak"/>
      </w:pPr>
      <w:proofErr w:type="gramStart"/>
      <w:r w:rsidRPr="00BB5431">
        <w:t>CHAPTER 3.</w:t>
      </w:r>
      <w:proofErr w:type="gramEnd"/>
      <w:r w:rsidRPr="00BB5431">
        <w:t> ENTRIES FOR COMPETITIONS</w:t>
      </w:r>
      <w:r w:rsidR="00787B74" w:rsidRPr="00BB5431">
        <w:fldChar w:fldCharType="begin"/>
      </w:r>
      <w:r w:rsidRPr="00BB5431">
        <w:instrText>tc "CHAPTER 3. ENTRIES FOR COMPETITIONS"</w:instrText>
      </w:r>
      <w:r w:rsidR="00787B74" w:rsidRPr="00BB5431">
        <w:fldChar w:fldCharType="end"/>
      </w:r>
    </w:p>
    <w:p w:rsidR="00031542" w:rsidRPr="00BB5431" w:rsidRDefault="00031542" w:rsidP="00490B93">
      <w:pPr>
        <w:pStyle w:val="BFAArtNoIndent"/>
      </w:pPr>
      <w:proofErr w:type="gramStart"/>
      <w:r w:rsidRPr="00490B93">
        <w:rPr>
          <w:b/>
        </w:rPr>
        <w:t>o.8</w:t>
      </w:r>
      <w:proofErr w:type="gramEnd"/>
      <w:r w:rsidRPr="00490B93">
        <w:rPr>
          <w:b/>
        </w:rPr>
        <w:t>.</w:t>
      </w:r>
      <w:r w:rsidRPr="00BB5431">
        <w:tab/>
      </w:r>
      <w:r w:rsidRPr="00A87A82">
        <w:t>Entries</w:t>
      </w:r>
      <w:r w:rsidRPr="00BB5431">
        <w:t xml:space="preserve"> must be sent to the organisers by the competitors’ national federation (for the Olympic Games by their national Olympic Committee).</w:t>
      </w:r>
    </w:p>
    <w:p w:rsidR="00031542" w:rsidRPr="00BB5431" w:rsidRDefault="00031542" w:rsidP="00031542">
      <w:pPr>
        <w:pStyle w:val="BFAChapterHead"/>
      </w:pPr>
      <w:proofErr w:type="gramStart"/>
      <w:r w:rsidRPr="00BB5431">
        <w:lastRenderedPageBreak/>
        <w:t>CHAPTER 4.</w:t>
      </w:r>
      <w:proofErr w:type="gramEnd"/>
      <w:r w:rsidRPr="00BB5431">
        <w:t> TIMETABLE</w:t>
      </w:r>
      <w:r w:rsidR="00787B74" w:rsidRPr="00BB5431">
        <w:fldChar w:fldCharType="begin"/>
      </w:r>
      <w:r w:rsidRPr="00BB5431">
        <w:instrText>tc "CHAPTER 4. TIMETABLE"</w:instrText>
      </w:r>
      <w:r w:rsidR="00787B74" w:rsidRPr="00BB5431">
        <w:fldChar w:fldCharType="end"/>
      </w:r>
    </w:p>
    <w:p w:rsidR="00031542" w:rsidRPr="00BB5431" w:rsidRDefault="00031542" w:rsidP="00702A57">
      <w:pPr>
        <w:pStyle w:val="BFAArtSingleindent1st"/>
        <w:rPr>
          <w:rFonts w:ascii="Times New Roman" w:hAnsi="Times New Roman" w:cs="Times New Roman"/>
        </w:rPr>
      </w:pPr>
      <w:proofErr w:type="gramStart"/>
      <w:r w:rsidRPr="00BB5431">
        <w:rPr>
          <w:rFonts w:ascii="Times New Roman" w:hAnsi="Times New Roman" w:cs="Times New Roman"/>
          <w:b/>
          <w:bCs/>
        </w:rPr>
        <w:t>o.9.</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 xml:space="preserve">  </w:t>
      </w:r>
      <w:r w:rsidRPr="00BB5431">
        <w:rPr>
          <w:rFonts w:ascii="Times New Roman" w:hAnsi="Times New Roman" w:cs="Times New Roman"/>
        </w:rPr>
        <w:tab/>
        <w:t>The</w:t>
      </w:r>
      <w:r w:rsidRPr="00BB5431">
        <w:rPr>
          <w:rFonts w:ascii="Times New Roman" w:hAnsi="Times New Roman" w:cs="Times New Roman"/>
          <w:b/>
          <w:bCs/>
        </w:rPr>
        <w:t xml:space="preserve"> programme</w:t>
      </w:r>
      <w:r w:rsidRPr="00BB5431">
        <w:rPr>
          <w:rFonts w:ascii="Times New Roman" w:hAnsi="Times New Roman" w:cs="Times New Roman"/>
        </w:rPr>
        <w:t xml:space="preserve"> </w:t>
      </w:r>
      <w:r w:rsidR="001261F4" w:rsidRPr="00BB5431">
        <w:rPr>
          <w:rFonts w:ascii="Times New Roman" w:hAnsi="Times New Roman" w:cs="Times New Roman"/>
        </w:rPr>
        <w:t xml:space="preserve">must be displayed, communicated and respected and must take into account the time needed for the fencers to rest between bouts. It </w:t>
      </w:r>
      <w:r w:rsidRPr="00BB5431">
        <w:rPr>
          <w:rFonts w:ascii="Times New Roman" w:hAnsi="Times New Roman" w:cs="Times New Roman"/>
        </w:rPr>
        <w:t>should be arranged in such a way that no fencer is obliged to participate in events for</w:t>
      </w:r>
      <w:r w:rsidRPr="00BB5431">
        <w:rPr>
          <w:rFonts w:ascii="Times New Roman" w:hAnsi="Times New Roman" w:cs="Times New Roman"/>
          <w:b/>
          <w:bCs/>
        </w:rPr>
        <w:t xml:space="preserve"> more than 12 hours in 24</w:t>
      </w:r>
      <w:r w:rsidRPr="00BB5431">
        <w:rPr>
          <w:rFonts w:ascii="Times New Roman" w:hAnsi="Times New Roman" w:cs="Times New Roman"/>
        </w:rPr>
        <w:t xml:space="preserve">. In any case, no pool, bout or match may begin after midnight, or at any time when it can be foreseen </w:t>
      </w:r>
      <w:r w:rsidR="00D80042">
        <w:rPr>
          <w:rFonts w:ascii="Times New Roman" w:hAnsi="Times New Roman" w:cs="Times New Roman"/>
        </w:rPr>
        <w:t>with certainty</w:t>
      </w:r>
      <w:r w:rsidRPr="00BB5431">
        <w:rPr>
          <w:rFonts w:ascii="Times New Roman" w:hAnsi="Times New Roman" w:cs="Times New Roman"/>
        </w:rPr>
        <w:t xml:space="preserve"> that it will end after midnight.</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2.</w:t>
      </w:r>
      <w:r w:rsidRPr="00BB5431">
        <w:rPr>
          <w:rFonts w:ascii="Times New Roman" w:hAnsi="Times New Roman" w:cs="Times New Roman"/>
        </w:rPr>
        <w:tab/>
        <w:t xml:space="preserve">Whatever programme is </w:t>
      </w:r>
      <w:proofErr w:type="gramStart"/>
      <w:r w:rsidRPr="00BB5431">
        <w:rPr>
          <w:rFonts w:ascii="Times New Roman" w:hAnsi="Times New Roman" w:cs="Times New Roman"/>
        </w:rPr>
        <w:t>adopted,</w:t>
      </w:r>
      <w:proofErr w:type="gramEnd"/>
      <w:r w:rsidRPr="00BB5431">
        <w:rPr>
          <w:rFonts w:ascii="Times New Roman" w:hAnsi="Times New Roman" w:cs="Times New Roman"/>
        </w:rPr>
        <w:t xml:space="preserve"> </w:t>
      </w:r>
      <w:r w:rsidRPr="00BB5431">
        <w:rPr>
          <w:rFonts w:ascii="Times New Roman" w:hAnsi="Times New Roman" w:cs="Times New Roman"/>
          <w:b/>
          <w:bCs/>
        </w:rPr>
        <w:t>the final</w:t>
      </w:r>
      <w:r w:rsidRPr="00BB5431">
        <w:rPr>
          <w:rFonts w:ascii="Times New Roman" w:hAnsi="Times New Roman" w:cs="Times New Roman"/>
        </w:rPr>
        <w:t xml:space="preserve"> should start at a time which, having regard to local routines, will ensure that the results can be communicated to the media in sufficient time to allow them to be published.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3.</w:t>
      </w:r>
      <w:r w:rsidRPr="00BB5431">
        <w:rPr>
          <w:rFonts w:ascii="Times New Roman" w:hAnsi="Times New Roman" w:cs="Times New Roman"/>
        </w:rPr>
        <w:tab/>
        <w:t>In their timetable the organisers must allow sufficient time for it to be possible to carry out</w:t>
      </w:r>
      <w:r w:rsidRPr="00BB5431">
        <w:rPr>
          <w:rFonts w:ascii="Times New Roman" w:hAnsi="Times New Roman" w:cs="Times New Roman"/>
          <w:b/>
          <w:bCs/>
        </w:rPr>
        <w:t xml:space="preserve"> the checking of the fencers’ equipment</w:t>
      </w:r>
      <w:r w:rsidRPr="00BB5431">
        <w:rPr>
          <w:rFonts w:ascii="Times New Roman" w:hAnsi="Times New Roman" w:cs="Times New Roman"/>
        </w:rPr>
        <w:t>, i.e. a minimum of one day per weapon.</w:t>
      </w:r>
    </w:p>
    <w:p w:rsidR="00031542" w:rsidRPr="00BB5431" w:rsidRDefault="00031542" w:rsidP="00490B93">
      <w:pPr>
        <w:pStyle w:val="BFAArtNoIndent"/>
      </w:pPr>
      <w:r w:rsidRPr="00490B93">
        <w:rPr>
          <w:b/>
        </w:rPr>
        <w:t>o.10.</w:t>
      </w:r>
      <w:r w:rsidRPr="00BB5431">
        <w:tab/>
        <w:t>The</w:t>
      </w:r>
      <w:r w:rsidRPr="00A87A82">
        <w:t xml:space="preserve"> first round </w:t>
      </w:r>
      <w:r w:rsidRPr="00BB5431">
        <w:t xml:space="preserve">of all the individual and team competitions for the World Championships and Olympic Games </w:t>
      </w:r>
      <w:r w:rsidRPr="00A87A82">
        <w:t>must be displayed</w:t>
      </w:r>
      <w:r w:rsidRPr="00BB5431">
        <w:t xml:space="preserve"> by 4 p.m. at the latest the day before the competition (cf. t.123).</w:t>
      </w:r>
    </w:p>
    <w:p w:rsidR="00031542" w:rsidRPr="00BB5431" w:rsidRDefault="00031542" w:rsidP="00031542">
      <w:pPr>
        <w:pStyle w:val="BFAChapterHead"/>
      </w:pPr>
      <w:proofErr w:type="gramStart"/>
      <w:r w:rsidRPr="00BB5431">
        <w:lastRenderedPageBreak/>
        <w:t>CHAPTER 5.</w:t>
      </w:r>
      <w:proofErr w:type="gramEnd"/>
      <w:r w:rsidRPr="00BB5431">
        <w:t> INDIVIDUAL COMPETITIONS</w:t>
      </w:r>
      <w:r w:rsidR="00787B74" w:rsidRPr="00BB5431">
        <w:fldChar w:fldCharType="begin"/>
      </w:r>
      <w:r w:rsidRPr="00BB5431">
        <w:instrText>tc "CHAPTER 5. INDIVIDUAL COMPETITIONS"</w:instrText>
      </w:r>
      <w:r w:rsidR="00787B74" w:rsidRPr="00BB5431">
        <w:fldChar w:fldCharType="end"/>
      </w:r>
    </w:p>
    <w:p w:rsidR="00031542" w:rsidRPr="00BB5431" w:rsidRDefault="00031542" w:rsidP="00A87A82">
      <w:pPr>
        <w:pStyle w:val="StyleBFAArt1stTimesNewRomanBold"/>
      </w:pPr>
      <w:proofErr w:type="gramStart"/>
      <w:r w:rsidRPr="00BB5431">
        <w:t>o.11</w:t>
      </w:r>
      <w:proofErr w:type="gramEnd"/>
      <w:r w:rsidRPr="00BB5431">
        <w:t>.</w:t>
      </w:r>
      <w:r w:rsidRPr="00BB5431">
        <w:tab/>
      </w:r>
      <w:r w:rsidRPr="00D80042">
        <w:rPr>
          <w:b w:val="0"/>
        </w:rPr>
        <w:t>Individual competitions may be organised:</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a)</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and a preliminary direct elimination table, followed by a main direct elimination table of 64 fencers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b)</w:t>
      </w:r>
      <w:r w:rsidRPr="00BB5431">
        <w:rPr>
          <w:rFonts w:ascii="Times New Roman" w:hAnsi="Times New Roman" w:cs="Times New Roman"/>
          <w:b/>
          <w:bCs/>
        </w:rPr>
        <w:tab/>
        <w:t xml:space="preserve">By direct elimination with a mixed system </w:t>
      </w:r>
      <w:r w:rsidRPr="00BB5431">
        <w:rPr>
          <w:rFonts w:ascii="Times New Roman" w:hAnsi="Times New Roman" w:cs="Times New Roman"/>
        </w:rPr>
        <w:t>consisting of one round of eliminating pools, followed by a direct elimination table to qualify 8 or 4 fencers for a direct elimination final.</w:t>
      </w:r>
    </w:p>
    <w:p w:rsidR="00031542" w:rsidRPr="00BB5431" w:rsidRDefault="00031542" w:rsidP="00702A57">
      <w:pPr>
        <w:pStyle w:val="BFAArt123"/>
        <w:rPr>
          <w:rFonts w:ascii="Times New Roman" w:hAnsi="Times New Roman" w:cs="Times New Roman"/>
        </w:rPr>
      </w:pPr>
      <w:r w:rsidRPr="00BB5431">
        <w:rPr>
          <w:rFonts w:ascii="Times New Roman" w:hAnsi="Times New Roman" w:cs="Times New Roman"/>
          <w:b/>
          <w:bCs/>
        </w:rPr>
        <w:t>c)</w:t>
      </w:r>
      <w:r w:rsidRPr="00BB5431">
        <w:rPr>
          <w:rFonts w:ascii="Times New Roman" w:hAnsi="Times New Roman" w:cs="Times New Roman"/>
          <w:b/>
          <w:bCs/>
        </w:rPr>
        <w:tab/>
        <w:t>By direct elimination throughout</w:t>
      </w:r>
      <w:r w:rsidRPr="00BB5431">
        <w:rPr>
          <w:rFonts w:ascii="Times New Roman" w:hAnsi="Times New Roman" w:cs="Times New Roman"/>
        </w:rPr>
        <w:t>. (This formula, applicable at the Olympic Games, is contained in an annexe.)</w:t>
      </w:r>
    </w:p>
    <w:p w:rsidR="00031542" w:rsidRPr="00BB5431" w:rsidRDefault="00031542" w:rsidP="00B53808">
      <w:pPr>
        <w:pStyle w:val="BFASubjectheading"/>
      </w:pPr>
      <w:r w:rsidRPr="00BB5431">
        <w:t>GENERAL RULES FOR THE ROUND OF POOLS</w:t>
      </w:r>
      <w:r w:rsidR="00787B74" w:rsidRPr="00BB5431">
        <w:fldChar w:fldCharType="begin"/>
      </w:r>
      <w:r w:rsidRPr="00BB5431">
        <w:instrText>tc "GENERAL RULES FOR THE ROUND OF POOLS"</w:instrText>
      </w:r>
      <w:r w:rsidR="00787B74" w:rsidRPr="00BB5431">
        <w:fldChar w:fldCharType="end"/>
      </w:r>
    </w:p>
    <w:p w:rsidR="00B634F6" w:rsidRPr="00B634F6" w:rsidRDefault="00031542" w:rsidP="00B634F6">
      <w:pPr>
        <w:pStyle w:val="BFAArtSingleindent1st"/>
      </w:pPr>
      <w:proofErr w:type="gramStart"/>
      <w:r w:rsidRPr="00B634F6">
        <w:rPr>
          <w:b/>
        </w:rPr>
        <w:t>o.12.</w:t>
      </w:r>
      <w:r w:rsidRPr="00B634F6">
        <w:rPr>
          <w:b/>
        </w:rPr>
        <w:tab/>
        <w:t>1</w:t>
      </w:r>
      <w:r w:rsidRPr="00BB5431">
        <w:t>.</w:t>
      </w:r>
      <w:proofErr w:type="gramEnd"/>
      <w:r w:rsidRPr="00BB5431">
        <w:tab/>
      </w:r>
      <w:r w:rsidR="00B634F6" w:rsidRPr="00B634F6">
        <w:t xml:space="preserve">In </w:t>
      </w:r>
      <w:r w:rsidR="00B634F6" w:rsidRPr="00B634F6">
        <w:rPr>
          <w:b/>
        </w:rPr>
        <w:t>all competitions for which the formula includes a round of pools</w:t>
      </w:r>
      <w:r w:rsidR="00B634F6" w:rsidRPr="00B634F6">
        <w:t xml:space="preserve">, these pools will consist of </w:t>
      </w:r>
      <w:r w:rsidR="00B634F6" w:rsidRPr="00B634F6">
        <w:rPr>
          <w:b/>
        </w:rPr>
        <w:t>7</w:t>
      </w:r>
      <w:r w:rsidR="00B634F6" w:rsidRPr="00B634F6">
        <w:t xml:space="preserve"> fencers if the number of participants is divisible by 7.  Otherwise the pools will be of 7 and 6. In no case may the pools be of fewer than 6 fencers.</w:t>
      </w:r>
    </w:p>
    <w:p w:rsidR="00031542" w:rsidRPr="00BB5431" w:rsidRDefault="00B634F6" w:rsidP="00B634F6">
      <w:pPr>
        <w:pStyle w:val="BFAArtSingleindent"/>
      </w:pPr>
      <w:r>
        <w:tab/>
      </w:r>
      <w:r>
        <w:tab/>
      </w:r>
      <w:r w:rsidRPr="00B634F6">
        <w:t xml:space="preserve">If, however, as the result of the absence of one or more fencers, one or more pools were to be reduced to 5 or fewer fencers, the organisers must add to these pools one or more fencers from other pools of 7 fencers, taking into account the initial </w:t>
      </w:r>
      <w:proofErr w:type="gramStart"/>
      <w:r w:rsidRPr="00B634F6">
        <w:t>ranking  of</w:t>
      </w:r>
      <w:proofErr w:type="gramEnd"/>
      <w:r w:rsidRPr="00B634F6">
        <w:t xml:space="preserve"> the fencer(s) being replaced.</w:t>
      </w:r>
    </w:p>
    <w:p w:rsidR="00031542" w:rsidRPr="00BB5431" w:rsidRDefault="00031542" w:rsidP="00644B33">
      <w:pPr>
        <w:pStyle w:val="BFAArtSingleindent"/>
      </w:pPr>
      <w:r w:rsidRPr="00BB5431">
        <w:rPr>
          <w:b/>
          <w:bCs/>
        </w:rPr>
        <w:tab/>
        <w:t>2.</w:t>
      </w:r>
      <w:r w:rsidRPr="00BB5431">
        <w:rPr>
          <w:b/>
          <w:bCs/>
        </w:rPr>
        <w:tab/>
        <w:t>At World Cup competitions</w:t>
      </w:r>
      <w:r w:rsidRPr="00BB5431">
        <w:t xml:space="preserve"> the organising country may add the necessary number of fencers of their own nationality for all the pools to consist of 7 fencers.</w:t>
      </w:r>
    </w:p>
    <w:p w:rsidR="00031542" w:rsidRPr="00BB5431" w:rsidRDefault="00031542" w:rsidP="00B60EDB">
      <w:pPr>
        <w:pStyle w:val="BFAHeading2"/>
      </w:pPr>
      <w:r w:rsidRPr="00BB5431">
        <w:t>Composition of pools</w:t>
      </w:r>
      <w:r w:rsidR="00787B74" w:rsidRPr="00BB5431">
        <w:fldChar w:fldCharType="begin"/>
      </w:r>
      <w:r w:rsidRPr="00BB5431">
        <w:instrText>tc "Composition of pools"</w:instrText>
      </w:r>
      <w:r w:rsidR="00787B74" w:rsidRPr="00BB5431">
        <w:fldChar w:fldCharType="end"/>
      </w:r>
    </w:p>
    <w:p w:rsidR="00031542" w:rsidRPr="00BB5431" w:rsidRDefault="00031542" w:rsidP="00E5774E">
      <w:pPr>
        <w:pStyle w:val="BFAArtSingleindent1st"/>
        <w:rPr>
          <w:rFonts w:ascii="Times New Roman" w:hAnsi="Times New Roman" w:cs="Times New Roman"/>
        </w:rPr>
      </w:pPr>
      <w:proofErr w:type="gramStart"/>
      <w:r w:rsidRPr="00BB5431">
        <w:rPr>
          <w:rFonts w:ascii="Times New Roman" w:hAnsi="Times New Roman" w:cs="Times New Roman"/>
          <w:b/>
          <w:bCs/>
        </w:rPr>
        <w:t>o.13.</w:t>
      </w:r>
      <w:r w:rsidRPr="00BB5431">
        <w:rPr>
          <w:rFonts w:ascii="Times New Roman" w:hAnsi="Times New Roman" w:cs="Times New Roman"/>
        </w:rPr>
        <w:tab/>
      </w:r>
      <w:r w:rsidRPr="00BB5431">
        <w:rPr>
          <w:rFonts w:ascii="Times New Roman" w:hAnsi="Times New Roman" w:cs="Times New Roman"/>
          <w:b/>
          <w:bCs/>
        </w:rPr>
        <w:t>1.</w:t>
      </w:r>
      <w:proofErr w:type="gramEnd"/>
      <w:r w:rsidRPr="00BB5431">
        <w:rPr>
          <w:rFonts w:ascii="Times New Roman" w:hAnsi="Times New Roman" w:cs="Times New Roman"/>
          <w:b/>
          <w:bCs/>
        </w:rPr>
        <w:tab/>
      </w:r>
      <w:r w:rsidR="00F713B6" w:rsidRPr="00BB5431">
        <w:rPr>
          <w:rFonts w:ascii="Times New Roman" w:hAnsi="Times New Roman" w:cs="Times New Roman"/>
          <w:b/>
          <w:bCs/>
        </w:rPr>
        <w:t>T</w:t>
      </w:r>
      <w:r w:rsidRPr="00BB5431">
        <w:rPr>
          <w:rFonts w:ascii="Times New Roman" w:hAnsi="Times New Roman" w:cs="Times New Roman"/>
          <w:b/>
          <w:bCs/>
        </w:rPr>
        <w:t xml:space="preserve">he pools are composed </w:t>
      </w:r>
      <w:r w:rsidRPr="00BB5431">
        <w:rPr>
          <w:rFonts w:ascii="Times New Roman" w:hAnsi="Times New Roman" w:cs="Times New Roman"/>
        </w:rPr>
        <w:t>taking account of the latest official FIE ranking and by drawing lots among any fencers who are not in the ranking.</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b/>
          <w:bCs/>
        </w:rPr>
        <w:tab/>
        <w:t xml:space="preserve">The allocation of fencers in the pools </w:t>
      </w:r>
      <w:r w:rsidRPr="00BB5431">
        <w:rPr>
          <w:rFonts w:ascii="Times New Roman" w:hAnsi="Times New Roman" w:cs="Times New Roman"/>
        </w:rPr>
        <w:t>must be made in such a way as to place fencers of the same nationality in different pools, as far as possible</w:t>
      </w:r>
      <w:r w:rsidRPr="00BB5431">
        <w:rPr>
          <w:rFonts w:ascii="Times New Roman" w:hAnsi="Times New Roman" w:cs="Times New Roman"/>
        </w:rPr>
        <w:softHyphen/>
        <w:t>.</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3.</w:t>
      </w:r>
      <w:r w:rsidRPr="00BB5431">
        <w:rPr>
          <w:rFonts w:ascii="Times New Roman" w:hAnsi="Times New Roman" w:cs="Times New Roman"/>
          <w:b/>
          <w:bCs/>
        </w:rPr>
        <w:tab/>
        <w:t>The order of fencers</w:t>
      </w:r>
      <w:r w:rsidRPr="00BB5431">
        <w:rPr>
          <w:rFonts w:ascii="Times New Roman" w:hAnsi="Times New Roman" w:cs="Times New Roman"/>
        </w:rPr>
        <w:t xml:space="preserve"> on the pool sheet is decided by drawing lots.</w:t>
      </w:r>
    </w:p>
    <w:p w:rsidR="00031542" w:rsidRPr="00BB5431" w:rsidDel="008B33EF" w:rsidRDefault="00031542" w:rsidP="00E5774E">
      <w:pPr>
        <w:pStyle w:val="BFAArtSingleindent"/>
        <w:rPr>
          <w:del w:id="10" w:author="psmith" w:date="2014-08-17T21:12:00Z"/>
          <w:rFonts w:ascii="Times New Roman" w:hAnsi="Times New Roman" w:cs="Times New Roman"/>
        </w:rPr>
      </w:pPr>
      <w:r w:rsidRPr="00BB5431">
        <w:rPr>
          <w:rFonts w:ascii="Times New Roman" w:hAnsi="Times New Roman" w:cs="Times New Roman"/>
          <w:b/>
          <w:bCs/>
        </w:rPr>
        <w:tab/>
        <w:t>4.</w:t>
      </w:r>
      <w:r w:rsidRPr="00BB5431">
        <w:rPr>
          <w:rFonts w:ascii="Times New Roman" w:hAnsi="Times New Roman" w:cs="Times New Roman"/>
          <w:b/>
          <w:bCs/>
        </w:rPr>
        <w:tab/>
      </w:r>
      <w:r w:rsidRPr="00BB5431">
        <w:rPr>
          <w:rFonts w:ascii="Times New Roman" w:hAnsi="Times New Roman" w:cs="Times New Roman"/>
        </w:rPr>
        <w:t xml:space="preserve">The pools must be fenced </w:t>
      </w:r>
      <w:r w:rsidRPr="00BB5431">
        <w:rPr>
          <w:rFonts w:ascii="Times New Roman" w:hAnsi="Times New Roman" w:cs="Times New Roman"/>
          <w:b/>
          <w:bCs/>
        </w:rPr>
        <w:t>up to the last bout</w:t>
      </w:r>
      <w:r w:rsidRPr="00BB5431">
        <w:rPr>
          <w:rFonts w:ascii="Times New Roman" w:hAnsi="Times New Roman" w:cs="Times New Roman"/>
        </w:rPr>
        <w:t>.</w:t>
      </w:r>
    </w:p>
    <w:p w:rsidR="00031542" w:rsidRPr="00BB5431" w:rsidDel="008B33EF" w:rsidRDefault="00031542">
      <w:pPr>
        <w:pStyle w:val="BFAArtSingleindent"/>
        <w:rPr>
          <w:del w:id="11" w:author="psmith" w:date="2014-08-17T21:12:00Z"/>
        </w:rPr>
        <w:pPrChange w:id="12" w:author="psmith" w:date="2014-08-17T21:12:00Z">
          <w:pPr>
            <w:pStyle w:val="StyleBFAArt1stTimesNewRomanBold"/>
          </w:pPr>
        </w:pPrChange>
      </w:pPr>
      <w:del w:id="13" w:author="psmith" w:date="2014-08-17T21:12:00Z">
        <w:r w:rsidRPr="00BB5431" w:rsidDel="008B33EF">
          <w:delText>o.14.</w:delText>
        </w:r>
        <w:r w:rsidRPr="00BB5431" w:rsidDel="008B33EF">
          <w:tab/>
        </w:r>
        <w:r w:rsidRPr="00A87A82" w:rsidDel="008B33EF">
          <w:delText>The order of bouts</w:delText>
        </w:r>
        <w:r w:rsidRPr="00BB5431" w:rsidDel="008B33EF">
          <w:delText xml:space="preserve"> in the pools is as follows:</w:delText>
        </w:r>
      </w:del>
    </w:p>
    <w:p w:rsidR="00031542" w:rsidRPr="00BB5431" w:rsidDel="008B33EF" w:rsidRDefault="00031542">
      <w:pPr>
        <w:pStyle w:val="BFAArtSingleindent"/>
        <w:rPr>
          <w:del w:id="14" w:author="psmith" w:date="2014-08-17T21:12:00Z"/>
          <w:rFonts w:ascii="Times New Roman" w:hAnsi="Times New Roman"/>
        </w:rPr>
        <w:pPrChange w:id="15" w:author="psmith" w:date="2014-08-17T21:12:00Z">
          <w:pPr>
            <w:keepNext/>
            <w:keepLines/>
            <w:tabs>
              <w:tab w:val="center" w:pos="1800"/>
              <w:tab w:val="center" w:pos="4678"/>
            </w:tabs>
            <w:autoSpaceDE w:val="0"/>
            <w:autoSpaceDN w:val="0"/>
            <w:adjustRightInd w:val="0"/>
            <w:spacing w:before="40" w:after="80" w:line="200" w:lineRule="atLeast"/>
            <w:ind w:left="482"/>
            <w:jc w:val="both"/>
          </w:pPr>
        </w:pPrChange>
      </w:pPr>
      <w:del w:id="16" w:author="psmith" w:date="2014-08-17T21:12:00Z">
        <w:r w:rsidRPr="00BB5431" w:rsidDel="008B33EF">
          <w:rPr>
            <w:rFonts w:ascii="Times New Roman" w:hAnsi="Times New Roman"/>
          </w:rPr>
          <w:tab/>
        </w:r>
        <w:r w:rsidRPr="00BB5431" w:rsidDel="008B33EF">
          <w:rPr>
            <w:rFonts w:ascii="Times New Roman" w:hAnsi="Times New Roman"/>
            <w:b/>
            <w:bCs/>
          </w:rPr>
          <w:delText>1. </w:delText>
        </w:r>
        <w:r w:rsidRPr="00BB5431" w:rsidDel="008B33EF">
          <w:rPr>
            <w:rFonts w:ascii="Times New Roman" w:hAnsi="Times New Roman"/>
          </w:rPr>
          <w:delText>Pool of seven</w:delText>
        </w:r>
        <w:r w:rsidRPr="00BB5431" w:rsidDel="008B33EF">
          <w:rPr>
            <w:rFonts w:ascii="Times New Roman" w:hAnsi="Times New Roman"/>
          </w:rPr>
          <w:tab/>
        </w:r>
        <w:r w:rsidRPr="00BB5431" w:rsidDel="008B33EF">
          <w:rPr>
            <w:rFonts w:ascii="Times New Roman" w:hAnsi="Times New Roman"/>
            <w:b/>
            <w:bCs/>
          </w:rPr>
          <w:delText>2. </w:delText>
        </w:r>
        <w:r w:rsidRPr="00BB5431" w:rsidDel="008B33EF">
          <w:rPr>
            <w:rFonts w:ascii="Times New Roman" w:hAnsi="Times New Roman"/>
          </w:rPr>
          <w:delText>Pool of six</w:delText>
        </w:r>
      </w:del>
    </w:p>
    <w:p w:rsidR="00031542" w:rsidRPr="00BB5431" w:rsidDel="008B33EF" w:rsidRDefault="00031542">
      <w:pPr>
        <w:pStyle w:val="BFAArtSingleindent"/>
        <w:rPr>
          <w:del w:id="17" w:author="psmith" w:date="2014-08-17T21:12:00Z"/>
        </w:rPr>
        <w:pPrChange w:id="18" w:author="psmith" w:date="2014-08-17T21:12:00Z">
          <w:pPr>
            <w:pStyle w:val="BFABoutOrder"/>
            <w:tabs>
              <w:tab w:val="center" w:pos="5387"/>
            </w:tabs>
          </w:pPr>
        </w:pPrChange>
      </w:pPr>
      <w:del w:id="19" w:author="psmith" w:date="2014-08-17T21:12:00Z">
        <w:r w:rsidRPr="00BB5431" w:rsidDel="008B33EF">
          <w:tab/>
          <w:delText>1–4</w:delText>
        </w:r>
        <w:r w:rsidRPr="00BB5431" w:rsidDel="008B33EF">
          <w:tab/>
          <w:delText>5–1</w:delText>
        </w:r>
        <w:r w:rsidRPr="00BB5431" w:rsidDel="008B33EF">
          <w:tab/>
          <w:delText>3–5</w:delText>
        </w:r>
        <w:r w:rsidRPr="00BB5431" w:rsidDel="008B33EF">
          <w:tab/>
          <w:delText>1–2</w:delText>
        </w:r>
        <w:r w:rsidRPr="00BB5431" w:rsidDel="008B33EF">
          <w:tab/>
        </w:r>
        <w:r w:rsidR="009208EE" w:rsidDel="008B33EF">
          <w:delText>6</w:delText>
        </w:r>
        <w:r w:rsidRPr="00BB5431" w:rsidDel="008B33EF">
          <w:delText>–4</w:delText>
        </w:r>
        <w:r w:rsidR="009208EE" w:rsidDel="008B33EF">
          <w:tab/>
          <w:delText>4</w:delText>
        </w:r>
        <w:r w:rsidR="0000124E" w:rsidRPr="00BB5431" w:rsidDel="008B33EF">
          <w:delText>–</w:delText>
        </w:r>
        <w:r w:rsidR="009208EE" w:rsidDel="008B33EF">
          <w:delText>2</w:delText>
        </w:r>
      </w:del>
    </w:p>
    <w:p w:rsidR="00031542" w:rsidRPr="00BB5431" w:rsidDel="008B33EF" w:rsidRDefault="00031542">
      <w:pPr>
        <w:pStyle w:val="BFAArtSingleindent"/>
        <w:rPr>
          <w:del w:id="20" w:author="psmith" w:date="2014-08-17T21:12:00Z"/>
        </w:rPr>
        <w:pPrChange w:id="21" w:author="psmith" w:date="2014-08-17T21:12:00Z">
          <w:pPr>
            <w:pStyle w:val="BFABoutOrder"/>
            <w:tabs>
              <w:tab w:val="center" w:pos="5387"/>
            </w:tabs>
          </w:pPr>
        </w:pPrChange>
      </w:pPr>
      <w:del w:id="22" w:author="psmith" w:date="2014-08-17T21:12:00Z">
        <w:r w:rsidRPr="00BB5431" w:rsidDel="008B33EF">
          <w:tab/>
          <w:delText>2–5</w:delText>
        </w:r>
        <w:r w:rsidRPr="00BB5431" w:rsidDel="008B33EF">
          <w:tab/>
          <w:delText xml:space="preserve">4–3 </w:delText>
        </w:r>
        <w:r w:rsidRPr="00BB5431" w:rsidDel="008B33EF">
          <w:tab/>
          <w:delText>1–6</w:delText>
        </w:r>
        <w:r w:rsidR="009208EE" w:rsidDel="008B33EF">
          <w:tab/>
          <w:delText>4–5</w:delText>
        </w:r>
        <w:r w:rsidR="009208EE" w:rsidDel="008B33EF">
          <w:tab/>
        </w:r>
        <w:r w:rsidR="009208EE" w:rsidRPr="00BB5431" w:rsidDel="008B33EF">
          <w:delText>2–5</w:delText>
        </w:r>
        <w:r w:rsidR="009208EE" w:rsidDel="008B33EF">
          <w:tab/>
          <w:delText>3</w:delText>
        </w:r>
        <w:r w:rsidR="0000124E" w:rsidRPr="00BB5431" w:rsidDel="008B33EF">
          <w:delText>–</w:delText>
        </w:r>
        <w:r w:rsidR="009208EE" w:rsidDel="008B33EF">
          <w:delText>6</w:delText>
        </w:r>
      </w:del>
    </w:p>
    <w:p w:rsidR="00031542" w:rsidRPr="00BB5431" w:rsidDel="008B33EF" w:rsidRDefault="009208EE">
      <w:pPr>
        <w:pStyle w:val="BFAArtSingleindent"/>
        <w:rPr>
          <w:del w:id="23" w:author="psmith" w:date="2014-08-17T21:12:00Z"/>
        </w:rPr>
        <w:pPrChange w:id="24" w:author="psmith" w:date="2014-08-17T21:12:00Z">
          <w:pPr>
            <w:pStyle w:val="BFABoutOrder"/>
            <w:tabs>
              <w:tab w:val="center" w:pos="5387"/>
            </w:tabs>
          </w:pPr>
        </w:pPrChange>
      </w:pPr>
      <w:del w:id="25" w:author="psmith" w:date="2014-08-17T21:12:00Z">
        <w:r w:rsidDel="008B33EF">
          <w:tab/>
          <w:delText>3–6</w:delText>
        </w:r>
        <w:r w:rsidDel="008B33EF">
          <w:tab/>
          <w:delText>6–2</w:delText>
        </w:r>
        <w:r w:rsidDel="008B33EF">
          <w:tab/>
          <w:delText>2–4</w:delText>
        </w:r>
        <w:r w:rsidDel="008B33EF">
          <w:tab/>
          <w:delText>2–3</w:delText>
        </w:r>
        <w:r w:rsidDel="008B33EF">
          <w:tab/>
          <w:delText>1–4</w:delText>
        </w:r>
        <w:r w:rsidDel="008B33EF">
          <w:tab/>
          <w:delText>5</w:delText>
        </w:r>
        <w:r w:rsidR="0000124E" w:rsidRPr="00BB5431" w:rsidDel="008B33EF">
          <w:delText>–</w:delText>
        </w:r>
        <w:r w:rsidDel="008B33EF">
          <w:delText>1</w:delText>
        </w:r>
      </w:del>
    </w:p>
    <w:p w:rsidR="00031542" w:rsidRPr="00BB5431" w:rsidDel="008B33EF" w:rsidRDefault="009208EE">
      <w:pPr>
        <w:pStyle w:val="BFAArtSingleindent"/>
        <w:rPr>
          <w:del w:id="26" w:author="psmith" w:date="2014-08-17T21:12:00Z"/>
        </w:rPr>
        <w:pPrChange w:id="27" w:author="psmith" w:date="2014-08-17T21:12:00Z">
          <w:pPr>
            <w:pStyle w:val="BFABoutOrder"/>
            <w:tabs>
              <w:tab w:val="center" w:pos="5387"/>
            </w:tabs>
          </w:pPr>
        </w:pPrChange>
      </w:pPr>
      <w:del w:id="28" w:author="psmith" w:date="2014-08-17T21:12:00Z">
        <w:r w:rsidDel="008B33EF">
          <w:tab/>
          <w:delText>7–1</w:delText>
        </w:r>
        <w:r w:rsidDel="008B33EF">
          <w:tab/>
          <w:delText>5–7</w:delText>
        </w:r>
        <w:r w:rsidDel="008B33EF">
          <w:tab/>
          <w:delText>7–3</w:delText>
        </w:r>
        <w:r w:rsidDel="008B33EF">
          <w:tab/>
          <w:delText>5–6</w:delText>
        </w:r>
        <w:r w:rsidDel="008B33EF">
          <w:tab/>
          <w:delText>5–3</w:delText>
        </w:r>
        <w:r w:rsidDel="008B33EF">
          <w:tab/>
          <w:delText>3</w:delText>
        </w:r>
        <w:r w:rsidR="0000124E" w:rsidRPr="00BB5431" w:rsidDel="008B33EF">
          <w:delText>–</w:delText>
        </w:r>
        <w:r w:rsidDel="008B33EF">
          <w:delText>4</w:delText>
        </w:r>
      </w:del>
    </w:p>
    <w:p w:rsidR="00031542" w:rsidRPr="00BB5431" w:rsidDel="008B33EF" w:rsidRDefault="009208EE">
      <w:pPr>
        <w:pStyle w:val="BFAArtSingleindent"/>
        <w:rPr>
          <w:del w:id="29" w:author="psmith" w:date="2014-08-17T21:12:00Z"/>
        </w:rPr>
        <w:pPrChange w:id="30" w:author="psmith" w:date="2014-08-17T21:12:00Z">
          <w:pPr>
            <w:pStyle w:val="BFABoutOrder"/>
            <w:tabs>
              <w:tab w:val="center" w:pos="5387"/>
            </w:tabs>
          </w:pPr>
        </w:pPrChange>
      </w:pPr>
      <w:del w:id="31" w:author="psmith" w:date="2014-08-17T21:12:00Z">
        <w:r w:rsidDel="008B33EF">
          <w:tab/>
          <w:delText>5–4</w:delText>
        </w:r>
        <w:r w:rsidDel="008B33EF">
          <w:tab/>
          <w:delText>3–1</w:delText>
        </w:r>
        <w:r w:rsidDel="008B33EF">
          <w:tab/>
          <w:delText>6–5</w:delText>
        </w:r>
        <w:r w:rsidDel="008B33EF">
          <w:tab/>
          <w:delText>3–1</w:delText>
        </w:r>
        <w:r w:rsidDel="008B33EF">
          <w:tab/>
          <w:delText>1</w:delText>
        </w:r>
        <w:r w:rsidR="00031542" w:rsidRPr="00BB5431" w:rsidDel="008B33EF">
          <w:delText>–6</w:delText>
        </w:r>
        <w:r w:rsidDel="008B33EF">
          <w:tab/>
          <w:delText>6</w:delText>
        </w:r>
        <w:r w:rsidR="0000124E" w:rsidRPr="00BB5431" w:rsidDel="008B33EF">
          <w:delText>–</w:delText>
        </w:r>
        <w:r w:rsidDel="008B33EF">
          <w:delText>2</w:delText>
        </w:r>
      </w:del>
    </w:p>
    <w:p w:rsidR="00031542" w:rsidRPr="00BB5431" w:rsidDel="008B33EF" w:rsidRDefault="00031542">
      <w:pPr>
        <w:pStyle w:val="BFAArtSingleindent"/>
        <w:rPr>
          <w:del w:id="32" w:author="psmith" w:date="2014-08-17T21:12:00Z"/>
        </w:rPr>
        <w:pPrChange w:id="33" w:author="psmith" w:date="2014-08-17T21:12:00Z">
          <w:pPr>
            <w:pStyle w:val="BFABoutOrder"/>
          </w:pPr>
        </w:pPrChange>
      </w:pPr>
      <w:del w:id="34" w:author="psmith" w:date="2014-08-17T21:12:00Z">
        <w:r w:rsidRPr="00BB5431" w:rsidDel="008B33EF">
          <w:tab/>
          <w:delText>2–3</w:delText>
        </w:r>
        <w:r w:rsidRPr="00BB5431" w:rsidDel="008B33EF">
          <w:tab/>
          <w:delText>4–6</w:delText>
        </w:r>
        <w:r w:rsidRPr="00BB5431" w:rsidDel="008B33EF">
          <w:tab/>
          <w:delText>1–2</w:delText>
        </w:r>
        <w:r w:rsidRPr="00BB5431" w:rsidDel="008B33EF">
          <w:tab/>
        </w:r>
        <w:r w:rsidRPr="00BB5431" w:rsidDel="008B33EF">
          <w:tab/>
        </w:r>
      </w:del>
    </w:p>
    <w:p w:rsidR="00031542" w:rsidRPr="00BB5431" w:rsidRDefault="00031542">
      <w:pPr>
        <w:pStyle w:val="BFAArtSingleindent"/>
        <w:pPrChange w:id="35" w:author="psmith" w:date="2014-08-17T21:12:00Z">
          <w:pPr>
            <w:pStyle w:val="BFABoutOrder"/>
          </w:pPr>
        </w:pPrChange>
      </w:pPr>
      <w:del w:id="36" w:author="psmith" w:date="2014-08-17T21:12:00Z">
        <w:r w:rsidRPr="00BB5431" w:rsidDel="008B33EF">
          <w:tab/>
          <w:delText>6–7</w:delText>
        </w:r>
        <w:r w:rsidRPr="00BB5431" w:rsidDel="008B33EF">
          <w:tab/>
          <w:delText>7–2</w:delText>
        </w:r>
        <w:r w:rsidRPr="00BB5431" w:rsidDel="008B33EF">
          <w:tab/>
          <w:delText>4–7</w:delText>
        </w:r>
        <w:r w:rsidRPr="00BB5431" w:rsidDel="008B33EF">
          <w:tab/>
        </w:r>
        <w:r w:rsidRPr="00BB5431" w:rsidDel="008B33EF">
          <w:tab/>
        </w:r>
      </w:del>
    </w:p>
    <w:p w:rsidR="00C36A20" w:rsidRPr="00BB5431" w:rsidRDefault="00C36A20" w:rsidP="00C36A20">
      <w:pPr>
        <w:pStyle w:val="StyleBFAArt1stTimesNewRomanBold"/>
        <w:rPr>
          <w:ins w:id="37" w:author="Peter Smith" w:date="2014-02-15T14:02:00Z"/>
        </w:rPr>
      </w:pPr>
      <w:proofErr w:type="gramStart"/>
      <w:ins w:id="38" w:author="Peter Smith" w:date="2014-02-15T14:02:00Z">
        <w:r w:rsidRPr="00BB5431">
          <w:lastRenderedPageBreak/>
          <w:t>o.14</w:t>
        </w:r>
        <w:proofErr w:type="gramEnd"/>
        <w:r w:rsidRPr="00BB5431">
          <w:t>.</w:t>
        </w:r>
        <w:r w:rsidRPr="00BB5431">
          <w:tab/>
        </w:r>
        <w:del w:id="39" w:author="psmith" w:date="2014-08-17T21:12:00Z">
          <w:r w:rsidDel="008B33EF">
            <w:delText>(</w:delText>
          </w:r>
        </w:del>
        <w:del w:id="40" w:author="psmith" w:date="2014-06-15T21:44:00Z">
          <w:r w:rsidDel="007E6982">
            <w:delText>Application:</w:delText>
          </w:r>
        </w:del>
        <w:del w:id="41" w:author="psmith" w:date="2014-08-17T21:12:00Z">
          <w:r w:rsidDel="008B33EF">
            <w:delText xml:space="preserve"> 1</w:delText>
          </w:r>
          <w:r w:rsidRPr="00C36A20" w:rsidDel="008B33EF">
            <w:rPr>
              <w:vertAlign w:val="superscript"/>
              <w:rPrChange w:id="42" w:author="Peter Smith" w:date="2014-02-15T14:02:00Z">
                <w:rPr/>
              </w:rPrChange>
            </w:rPr>
            <w:delText>st</w:delText>
          </w:r>
          <w:r w:rsidDel="008B33EF">
            <w:delText xml:space="preserve"> September 2014) </w:delText>
          </w:r>
        </w:del>
        <w:r w:rsidRPr="00A87A82">
          <w:t>The order of bouts</w:t>
        </w:r>
        <w:r w:rsidRPr="00BB5431">
          <w:t xml:space="preserve"> in the pools is as follows:</w:t>
        </w:r>
      </w:ins>
    </w:p>
    <w:p w:rsidR="00C36A20" w:rsidRPr="00BB5431" w:rsidRDefault="00C36A20" w:rsidP="00C36A20">
      <w:pPr>
        <w:keepNext/>
        <w:keepLines/>
        <w:tabs>
          <w:tab w:val="center" w:pos="1800"/>
          <w:tab w:val="center" w:pos="4678"/>
        </w:tabs>
        <w:autoSpaceDE w:val="0"/>
        <w:autoSpaceDN w:val="0"/>
        <w:adjustRightInd w:val="0"/>
        <w:spacing w:before="40" w:after="80" w:line="200" w:lineRule="atLeast"/>
        <w:ind w:left="482"/>
        <w:jc w:val="both"/>
        <w:rPr>
          <w:ins w:id="43" w:author="Peter Smith" w:date="2014-02-15T14:02:00Z"/>
          <w:rFonts w:ascii="Times New Roman" w:hAnsi="Times New Roman"/>
          <w:sz w:val="18"/>
          <w:szCs w:val="18"/>
        </w:rPr>
      </w:pPr>
      <w:ins w:id="44" w:author="Peter Smith" w:date="2014-02-15T14:02:00Z">
        <w:r w:rsidRPr="00BB5431">
          <w:rPr>
            <w:rFonts w:ascii="Times New Roman" w:hAnsi="Times New Roman"/>
            <w:sz w:val="18"/>
            <w:szCs w:val="18"/>
          </w:rPr>
          <w:tab/>
        </w:r>
      </w:ins>
      <w:r w:rsidRPr="00BB5431">
        <w:rPr>
          <w:rFonts w:ascii="Times New Roman" w:hAnsi="Times New Roman"/>
          <w:b/>
          <w:bCs/>
          <w:sz w:val="18"/>
          <w:szCs w:val="18"/>
        </w:rPr>
        <w:t>1. </w:t>
      </w:r>
      <w:r w:rsidRPr="00BB5431">
        <w:rPr>
          <w:rFonts w:ascii="Times New Roman" w:hAnsi="Times New Roman"/>
          <w:sz w:val="18"/>
          <w:szCs w:val="18"/>
        </w:rPr>
        <w:t>Pool of seven</w:t>
      </w:r>
      <w:ins w:id="45" w:author="Peter Smith" w:date="2014-02-15T14:02:00Z">
        <w:r w:rsidRPr="00BB5431">
          <w:rPr>
            <w:rFonts w:ascii="Times New Roman" w:hAnsi="Times New Roman"/>
            <w:sz w:val="18"/>
            <w:szCs w:val="18"/>
          </w:rPr>
          <w:tab/>
        </w:r>
        <w:r w:rsidRPr="00BB5431">
          <w:rPr>
            <w:rFonts w:ascii="Times New Roman" w:hAnsi="Times New Roman"/>
            <w:b/>
            <w:bCs/>
            <w:sz w:val="18"/>
            <w:szCs w:val="18"/>
          </w:rPr>
          <w:t>2. </w:t>
        </w:r>
        <w:r w:rsidRPr="00BB5431">
          <w:rPr>
            <w:rFonts w:ascii="Times New Roman" w:hAnsi="Times New Roman"/>
            <w:sz w:val="18"/>
            <w:szCs w:val="18"/>
          </w:rPr>
          <w:t>Pool of six</w:t>
        </w:r>
      </w:ins>
    </w:p>
    <w:p w:rsidR="00C36A20" w:rsidRPr="00BB5431" w:rsidRDefault="00C36A20" w:rsidP="00C36A20">
      <w:pPr>
        <w:pStyle w:val="BFABoutOrder"/>
        <w:tabs>
          <w:tab w:val="center" w:pos="5387"/>
        </w:tabs>
        <w:rPr>
          <w:ins w:id="46" w:author="Peter Smith" w:date="2014-02-15T14:02:00Z"/>
        </w:rPr>
      </w:pPr>
      <w:ins w:id="47" w:author="Peter Smith" w:date="2014-02-15T14:02:00Z">
        <w:r w:rsidRPr="00BB5431">
          <w:tab/>
        </w:r>
      </w:ins>
      <w:r w:rsidRPr="00BB5431">
        <w:t>1–4</w:t>
      </w:r>
      <w:r w:rsidRPr="00BB5431">
        <w:tab/>
        <w:t>5–1</w:t>
      </w:r>
      <w:r w:rsidRPr="00BB5431">
        <w:tab/>
        <w:t>3–5</w:t>
      </w:r>
      <w:ins w:id="48" w:author="Peter Smith" w:date="2014-02-15T14:02:00Z">
        <w:r w:rsidRPr="00BB5431">
          <w:tab/>
          <w:t>1–2</w:t>
        </w:r>
        <w:r w:rsidRPr="00BB5431">
          <w:tab/>
        </w:r>
        <w:r>
          <w:t>5</w:t>
        </w:r>
        <w:r w:rsidRPr="00BB5431">
          <w:t>–4</w:t>
        </w:r>
        <w:r>
          <w:tab/>
          <w:t>6</w:t>
        </w:r>
        <w:r w:rsidRPr="00BB5431">
          <w:t>–</w:t>
        </w:r>
        <w:r>
          <w:t>4</w:t>
        </w:r>
      </w:ins>
    </w:p>
    <w:p w:rsidR="00C36A20" w:rsidRPr="00BB5431" w:rsidRDefault="00C36A20" w:rsidP="00C36A20">
      <w:pPr>
        <w:pStyle w:val="BFABoutOrder"/>
        <w:tabs>
          <w:tab w:val="center" w:pos="5387"/>
        </w:tabs>
        <w:rPr>
          <w:ins w:id="49" w:author="Peter Smith" w:date="2014-02-15T14:02:00Z"/>
        </w:rPr>
      </w:pPr>
      <w:ins w:id="50" w:author="Peter Smith" w:date="2014-02-15T14:02:00Z">
        <w:r w:rsidRPr="00BB5431">
          <w:tab/>
        </w:r>
      </w:ins>
      <w:r w:rsidRPr="00BB5431">
        <w:t>2–5</w:t>
      </w:r>
      <w:r w:rsidRPr="00BB5431">
        <w:tab/>
        <w:t xml:space="preserve">4–3 </w:t>
      </w:r>
      <w:r w:rsidRPr="00BB5431">
        <w:tab/>
        <w:t>1–6</w:t>
      </w:r>
      <w:ins w:id="51" w:author="Peter Smith" w:date="2014-02-15T14:02:00Z">
        <w:r>
          <w:tab/>
          <w:t>4–3</w:t>
        </w:r>
        <w:r>
          <w:tab/>
          <w:t>1</w:t>
        </w:r>
        <w:r w:rsidRPr="00BB5431">
          <w:t>–</w:t>
        </w:r>
        <w:r>
          <w:t>6</w:t>
        </w:r>
        <w:r>
          <w:tab/>
          <w:t>2</w:t>
        </w:r>
        <w:r w:rsidRPr="00BB5431">
          <w:t>–</w:t>
        </w:r>
        <w:r>
          <w:t>3</w:t>
        </w:r>
      </w:ins>
    </w:p>
    <w:p w:rsidR="00C36A20" w:rsidRPr="00BB5431" w:rsidRDefault="00C36A20" w:rsidP="00C36A20">
      <w:pPr>
        <w:pStyle w:val="BFABoutOrder"/>
        <w:tabs>
          <w:tab w:val="center" w:pos="5387"/>
        </w:tabs>
        <w:rPr>
          <w:ins w:id="52" w:author="Peter Smith" w:date="2014-02-15T14:02:00Z"/>
        </w:rPr>
      </w:pPr>
      <w:ins w:id="53" w:author="Peter Smith" w:date="2014-02-15T14:02:00Z">
        <w:r>
          <w:tab/>
        </w:r>
      </w:ins>
      <w:r>
        <w:t>3–6</w:t>
      </w:r>
      <w:r>
        <w:tab/>
        <w:t>6–2</w:t>
      </w:r>
      <w:r>
        <w:tab/>
        <w:t>2–4</w:t>
      </w:r>
      <w:ins w:id="54" w:author="Peter Smith" w:date="2014-02-15T14:02:00Z">
        <w:r>
          <w:tab/>
          <w:t>6–5</w:t>
        </w:r>
        <w:r>
          <w:tab/>
          <w:t>3–5</w:t>
        </w:r>
        <w:r>
          <w:tab/>
          <w:t>1</w:t>
        </w:r>
        <w:r w:rsidRPr="00BB5431">
          <w:t>–</w:t>
        </w:r>
        <w:r>
          <w:t>4</w:t>
        </w:r>
      </w:ins>
    </w:p>
    <w:p w:rsidR="00C36A20" w:rsidRPr="00BB5431" w:rsidRDefault="00C36A20" w:rsidP="00C36A20">
      <w:pPr>
        <w:pStyle w:val="BFABoutOrder"/>
        <w:tabs>
          <w:tab w:val="center" w:pos="5387"/>
        </w:tabs>
        <w:rPr>
          <w:ins w:id="55" w:author="Peter Smith" w:date="2014-02-15T14:02:00Z"/>
        </w:rPr>
      </w:pPr>
      <w:ins w:id="56" w:author="Peter Smith" w:date="2014-02-15T14:02:00Z">
        <w:r>
          <w:tab/>
        </w:r>
      </w:ins>
      <w:r>
        <w:t>7–1</w:t>
      </w:r>
      <w:r>
        <w:tab/>
        <w:t>5–7</w:t>
      </w:r>
      <w:r>
        <w:tab/>
        <w:t>7–3</w:t>
      </w:r>
      <w:ins w:id="57" w:author="Peter Smith" w:date="2014-02-15T14:02:00Z">
        <w:r>
          <w:tab/>
          <w:t>3–1</w:t>
        </w:r>
        <w:r>
          <w:tab/>
          <w:t>4–2</w:t>
        </w:r>
        <w:r>
          <w:tab/>
          <w:t>5</w:t>
        </w:r>
        <w:r w:rsidRPr="00BB5431">
          <w:t>–</w:t>
        </w:r>
        <w:r>
          <w:t>2</w:t>
        </w:r>
      </w:ins>
    </w:p>
    <w:p w:rsidR="00C36A20" w:rsidRPr="00BB5431" w:rsidRDefault="00C36A20" w:rsidP="00C36A20">
      <w:pPr>
        <w:pStyle w:val="BFABoutOrder"/>
        <w:tabs>
          <w:tab w:val="center" w:pos="5387"/>
        </w:tabs>
        <w:rPr>
          <w:ins w:id="58" w:author="Peter Smith" w:date="2014-02-15T14:02:00Z"/>
        </w:rPr>
      </w:pPr>
      <w:ins w:id="59" w:author="Peter Smith" w:date="2014-02-15T14:02:00Z">
        <w:r>
          <w:tab/>
        </w:r>
      </w:ins>
      <w:r>
        <w:t>5–4</w:t>
      </w:r>
      <w:r>
        <w:tab/>
        <w:t>3–1</w:t>
      </w:r>
      <w:r>
        <w:tab/>
        <w:t>6–5</w:t>
      </w:r>
      <w:ins w:id="60" w:author="Peter Smith" w:date="2014-02-15T14:02:00Z">
        <w:r>
          <w:tab/>
          <w:t>2–6</w:t>
        </w:r>
        <w:r>
          <w:tab/>
          <w:t>5</w:t>
        </w:r>
        <w:r w:rsidRPr="00BB5431">
          <w:t>–</w:t>
        </w:r>
        <w:r>
          <w:t>1</w:t>
        </w:r>
        <w:r>
          <w:tab/>
          <w:t>3</w:t>
        </w:r>
        <w:r w:rsidRPr="00BB5431">
          <w:t>–</w:t>
        </w:r>
        <w:r>
          <w:t>6</w:t>
        </w:r>
      </w:ins>
    </w:p>
    <w:p w:rsidR="00C36A20" w:rsidRPr="00BB5431" w:rsidRDefault="00C36A20" w:rsidP="00C36A20">
      <w:pPr>
        <w:pStyle w:val="BFABoutOrder"/>
        <w:rPr>
          <w:ins w:id="61" w:author="Peter Smith" w:date="2014-02-15T14:02:00Z"/>
        </w:rPr>
      </w:pPr>
      <w:ins w:id="62" w:author="Peter Smith" w:date="2014-02-15T14:02:00Z">
        <w:r w:rsidRPr="00BB5431">
          <w:tab/>
        </w:r>
      </w:ins>
      <w:r w:rsidRPr="00BB5431">
        <w:t>2–3</w:t>
      </w:r>
      <w:r w:rsidRPr="00BB5431">
        <w:tab/>
        <w:t>4–6</w:t>
      </w:r>
      <w:r w:rsidRPr="00BB5431">
        <w:tab/>
        <w:t>1–2</w:t>
      </w:r>
      <w:ins w:id="63" w:author="Peter Smith" w:date="2014-02-15T14:02:00Z">
        <w:r w:rsidRPr="00BB5431">
          <w:tab/>
        </w:r>
        <w:r w:rsidRPr="00BB5431">
          <w:tab/>
        </w:r>
      </w:ins>
    </w:p>
    <w:p w:rsidR="00B07AAA" w:rsidRPr="00BB5431" w:rsidRDefault="00C36A20" w:rsidP="00C36A20">
      <w:pPr>
        <w:pStyle w:val="BFABoutOrder"/>
      </w:pPr>
      <w:ins w:id="64" w:author="Peter Smith" w:date="2014-02-15T14:02:00Z">
        <w:r w:rsidRPr="00BB5431">
          <w:tab/>
        </w:r>
      </w:ins>
      <w:r w:rsidRPr="00BB5431">
        <w:t>6–7</w:t>
      </w:r>
      <w:r w:rsidRPr="00BB5431">
        <w:tab/>
        <w:t>7–2</w:t>
      </w:r>
      <w:r w:rsidRPr="00BB5431">
        <w:tab/>
        <w:t>4–7</w:t>
      </w:r>
      <w:r w:rsidR="00031542" w:rsidRPr="00BB5431">
        <w:tab/>
      </w:r>
      <w:r w:rsidR="00031542" w:rsidRPr="00BB5431">
        <w:tab/>
      </w:r>
      <w:r w:rsidR="00031542" w:rsidRPr="00BB5431">
        <w:tab/>
      </w:r>
      <w:r w:rsidR="00031542" w:rsidRPr="00BB5431">
        <w:tab/>
      </w:r>
      <w:r w:rsidR="00031542" w:rsidRPr="00BB5431">
        <w:tab/>
      </w:r>
    </w:p>
    <w:p w:rsidR="00031542" w:rsidRPr="00BB5431" w:rsidRDefault="00031542" w:rsidP="00A87A82">
      <w:pPr>
        <w:pStyle w:val="StyleBFAArt1stTimesNewRomanBold"/>
      </w:pPr>
      <w:proofErr w:type="gramStart"/>
      <w:r w:rsidRPr="00BB5431">
        <w:t>o.15</w:t>
      </w:r>
      <w:proofErr w:type="gramEnd"/>
      <w:r w:rsidRPr="00BB5431">
        <w:t>.</w:t>
      </w:r>
      <w:r w:rsidRPr="00BB5431">
        <w:tab/>
        <w:t xml:space="preserve">When there are </w:t>
      </w:r>
      <w:r w:rsidRPr="00A87A82">
        <w:t>several fencers from the same country</w:t>
      </w:r>
      <w:r w:rsidRPr="00BB5431">
        <w:t xml:space="preserve"> in a pool:</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1.</w:t>
      </w:r>
      <w:r w:rsidRPr="00BB5431">
        <w:rPr>
          <w:rFonts w:ascii="Times New Roman" w:hAnsi="Times New Roman" w:cs="Times New Roman"/>
          <w:b/>
          <w:bCs/>
        </w:rPr>
        <w:tab/>
      </w:r>
      <w:r w:rsidRPr="00BB5431">
        <w:rPr>
          <w:rFonts w:ascii="Times New Roman" w:hAnsi="Times New Roman" w:cs="Times New Roman"/>
        </w:rPr>
        <w:t xml:space="preserve">If they </w:t>
      </w:r>
      <w:r w:rsidRPr="00BB5431">
        <w:rPr>
          <w:rFonts w:ascii="Times New Roman" w:hAnsi="Times New Roman" w:cs="Times New Roman"/>
          <w:b/>
          <w:bCs/>
        </w:rPr>
        <w:t xml:space="preserve">do not form the majority </w:t>
      </w:r>
      <w:r w:rsidRPr="00BB5431">
        <w:rPr>
          <w:rFonts w:ascii="Times New Roman" w:hAnsi="Times New Roman" w:cs="Times New Roman"/>
        </w:rPr>
        <w:t>of the competitors in the pool, they must fence off the bouts between themselves before meeting competitors of another nationality.</w:t>
      </w:r>
    </w:p>
    <w:p w:rsidR="00031542" w:rsidRPr="00BB5431" w:rsidRDefault="00031542" w:rsidP="00E5774E">
      <w:pPr>
        <w:pStyle w:val="BFAArtSingleindent"/>
        <w:rPr>
          <w:rFonts w:ascii="Times New Roman" w:hAnsi="Times New Roman" w:cs="Times New Roman"/>
        </w:rPr>
      </w:pPr>
      <w:r w:rsidRPr="00BB5431">
        <w:rPr>
          <w:rFonts w:ascii="Times New Roman" w:hAnsi="Times New Roman" w:cs="Times New Roman"/>
          <w:b/>
          <w:bCs/>
        </w:rPr>
        <w:tab/>
        <w:t>2.</w:t>
      </w:r>
      <w:r w:rsidRPr="00BB5431">
        <w:rPr>
          <w:rFonts w:ascii="Times New Roman" w:hAnsi="Times New Roman" w:cs="Times New Roman"/>
        </w:rPr>
        <w:tab/>
        <w:t>If they</w:t>
      </w:r>
      <w:r w:rsidRPr="00BB5431">
        <w:rPr>
          <w:rFonts w:ascii="Times New Roman" w:hAnsi="Times New Roman" w:cs="Times New Roman"/>
          <w:b/>
          <w:bCs/>
        </w:rPr>
        <w:t xml:space="preserve"> form the majority </w:t>
      </w:r>
      <w:r w:rsidRPr="00BB5431">
        <w:rPr>
          <w:rFonts w:ascii="Times New Roman" w:hAnsi="Times New Roman" w:cs="Times New Roman"/>
        </w:rPr>
        <w:t>of the competitors in the pool, the Directoire Technique may establish a special order of bouts, departing as little as possible from the principle laid down in (a) above, in order to obviate excessive fatigue or delays for the competitors who form the minority in the pool.</w:t>
      </w:r>
    </w:p>
    <w:p w:rsidR="00031542" w:rsidRPr="00BB5431" w:rsidRDefault="0078072D" w:rsidP="00E5774E">
      <w:pPr>
        <w:pStyle w:val="BFAArtSingleindent"/>
        <w:rPr>
          <w:rFonts w:ascii="Times New Roman" w:hAnsi="Times New Roman" w:cs="Times New Roman"/>
        </w:rPr>
      </w:pPr>
      <w:r>
        <w:rPr>
          <w:rFonts w:ascii="Times New Roman" w:hAnsi="Times New Roman" w:cs="Times New Roman"/>
        </w:rPr>
        <w:br w:type="page"/>
      </w:r>
      <w:r w:rsidR="00031542" w:rsidRPr="00BB5431">
        <w:rPr>
          <w:rFonts w:ascii="Times New Roman" w:hAnsi="Times New Roman" w:cs="Times New Roman"/>
        </w:rPr>
        <w:lastRenderedPageBreak/>
        <w:tab/>
      </w:r>
      <w:r w:rsidR="00F23146" w:rsidRPr="00BB5431">
        <w:rPr>
          <w:rFonts w:ascii="Times New Roman" w:hAnsi="Times New Roman" w:cs="Times New Roman"/>
          <w:b/>
        </w:rPr>
        <w:t>3.</w:t>
      </w:r>
      <w:r w:rsidR="00CB2C25" w:rsidRPr="00BB5431">
        <w:t xml:space="preserve">  </w:t>
      </w:r>
      <w:r w:rsidR="00031542" w:rsidRPr="00BB5431">
        <w:rPr>
          <w:rFonts w:ascii="Times New Roman" w:hAnsi="Times New Roman" w:cs="Times New Roman"/>
        </w:rPr>
        <w:t xml:space="preserve">Examples of the </w:t>
      </w:r>
      <w:r w:rsidR="00031542" w:rsidRPr="00BB5431">
        <w:rPr>
          <w:rFonts w:ascii="Times New Roman" w:hAnsi="Times New Roman" w:cs="Times New Roman"/>
          <w:b/>
        </w:rPr>
        <w:t>order of fencers of the same nationality</w:t>
      </w:r>
      <w:r w:rsidR="00031542" w:rsidRPr="00BB5431">
        <w:rPr>
          <w:rFonts w:ascii="Times New Roman" w:hAnsi="Times New Roman" w:cs="Times New Roman"/>
        </w:rPr>
        <w:t xml:space="preserve"> in a pool of six:</w:t>
      </w:r>
    </w:p>
    <w:p w:rsidR="00031542" w:rsidRPr="00BB5431" w:rsidRDefault="0078072D" w:rsidP="0078072D">
      <w:pPr>
        <w:pStyle w:val="BFAArtDblindent1st"/>
      </w:pPr>
      <w:r>
        <w:rPr>
          <w:b/>
          <w:bCs/>
        </w:rPr>
        <w:tab/>
      </w:r>
      <w:r>
        <w:rPr>
          <w:b/>
          <w:bCs/>
        </w:rPr>
        <w:tab/>
      </w:r>
      <w:r w:rsidR="00031542" w:rsidRPr="00BB5431">
        <w:rPr>
          <w:b/>
          <w:bCs/>
        </w:rPr>
        <w:t xml:space="preserve">a)  </w:t>
      </w:r>
      <w:r w:rsidR="00031542" w:rsidRPr="00BB5431">
        <w:tab/>
        <w:t>When a pool contains, among its six fencers,</w:t>
      </w:r>
    </w:p>
    <w:p w:rsidR="00031542" w:rsidRPr="00BB5431" w:rsidRDefault="00031542" w:rsidP="00B60EDB">
      <w:pPr>
        <w:numPr>
          <w:ilvl w:val="0"/>
          <w:numId w:val="4"/>
        </w:numPr>
        <w:tabs>
          <w:tab w:val="left" w:pos="1020"/>
          <w:tab w:val="left" w:pos="1260"/>
        </w:tabs>
        <w:autoSpaceDE w:val="0"/>
        <w:autoSpaceDN w:val="0"/>
        <w:adjustRightInd w:val="0"/>
        <w:spacing w:after="20" w:line="200" w:lineRule="atLeast"/>
        <w:jc w:val="both"/>
        <w:rPr>
          <w:rFonts w:ascii="Times New Roman" w:hAnsi="Times New Roman"/>
          <w:sz w:val="18"/>
          <w:szCs w:val="18"/>
        </w:rPr>
      </w:pPr>
      <w:r w:rsidRPr="00BB5431">
        <w:rPr>
          <w:rFonts w:ascii="Times New Roman" w:hAnsi="Times New Roman"/>
          <w:b/>
          <w:bCs/>
          <w:sz w:val="18"/>
          <w:szCs w:val="18"/>
        </w:rPr>
        <w:t>two fencers of the same nationality A</w:t>
      </w:r>
      <w:r w:rsidRPr="00BB5431">
        <w:rPr>
          <w:rFonts w:ascii="Times New Roman" w:hAnsi="Times New Roman"/>
          <w:sz w:val="18"/>
          <w:szCs w:val="18"/>
        </w:rPr>
        <w:t>, or</w:t>
      </w:r>
    </w:p>
    <w:p w:rsidR="00DD65C9" w:rsidRPr="00DD65C9" w:rsidRDefault="00031542">
      <w:pPr>
        <w:tabs>
          <w:tab w:val="left" w:pos="1020"/>
          <w:tab w:val="left" w:pos="1260"/>
        </w:tabs>
        <w:autoSpaceDE w:val="0"/>
        <w:autoSpaceDN w:val="0"/>
        <w:adjustRightInd w:val="0"/>
        <w:spacing w:line="200" w:lineRule="atLeast"/>
        <w:ind w:left="1020" w:hanging="238"/>
        <w:jc w:val="both"/>
        <w:rPr>
          <w:rFonts w:ascii="Times New Roman" w:hAnsi="Times New Roman"/>
          <w:b/>
          <w:bCs/>
          <w:sz w:val="18"/>
          <w:szCs w:val="18"/>
          <w:rPrChange w:id="65" w:author="psmith" w:date="2014-06-01T16:59:00Z">
            <w:rPr>
              <w:rFonts w:ascii="Times New Roman" w:hAnsi="Times New Roman"/>
              <w:sz w:val="18"/>
              <w:szCs w:val="18"/>
            </w:rPr>
          </w:rPrChange>
        </w:rPr>
        <w:pPrChange w:id="66" w:author="psmith" w:date="2014-06-01T16:59:00Z">
          <w:pPr>
            <w:tabs>
              <w:tab w:val="left" w:pos="1020"/>
              <w:tab w:val="left" w:pos="1260"/>
            </w:tabs>
            <w:autoSpaceDE w:val="0"/>
            <w:autoSpaceDN w:val="0"/>
            <w:adjustRightInd w:val="0"/>
            <w:spacing w:line="200" w:lineRule="atLeast"/>
            <w:ind w:left="1264" w:hanging="482"/>
            <w:jc w:val="both"/>
          </w:pPr>
        </w:pPrChange>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the same nationality A and two of the same nationality B</w:t>
      </w:r>
      <w:ins w:id="67" w:author="psmith" w:date="2014-06-01T16:58:00Z">
        <w:r w:rsidR="00DD65C9">
          <w:rPr>
            <w:rFonts w:ascii="Times New Roman" w:hAnsi="Times New Roman"/>
            <w:b/>
            <w:bCs/>
            <w:sz w:val="18"/>
            <w:szCs w:val="18"/>
          </w:rPr>
          <w:br/>
        </w:r>
      </w:ins>
      <w:ins w:id="68" w:author="psmith" w:date="2014-06-01T16:57:00Z">
        <w:r w:rsidR="00DD65C9" w:rsidRPr="00BB5431">
          <w:rPr>
            <w:rFonts w:ascii="Times New Roman" w:hAnsi="Times New Roman"/>
            <w:sz w:val="18"/>
            <w:szCs w:val="18"/>
          </w:rPr>
          <w:t>—</w:t>
        </w:r>
        <w:r w:rsidR="00DD65C9" w:rsidRPr="00BB5431">
          <w:rPr>
            <w:rFonts w:ascii="Times New Roman" w:hAnsi="Times New Roman"/>
            <w:sz w:val="18"/>
            <w:szCs w:val="18"/>
          </w:rPr>
          <w:tab/>
        </w:r>
        <w:r w:rsidR="00DD65C9" w:rsidRPr="00BB5431">
          <w:rPr>
            <w:rFonts w:ascii="Times New Roman" w:hAnsi="Times New Roman"/>
            <w:b/>
            <w:bCs/>
            <w:sz w:val="18"/>
            <w:szCs w:val="18"/>
          </w:rPr>
          <w:t>two fencer</w:t>
        </w:r>
        <w:r w:rsidR="00DD65C9">
          <w:rPr>
            <w:rFonts w:ascii="Times New Roman" w:hAnsi="Times New Roman"/>
            <w:b/>
            <w:bCs/>
            <w:sz w:val="18"/>
            <w:szCs w:val="18"/>
          </w:rPr>
          <w:t xml:space="preserve">s of the same nationality A, </w:t>
        </w:r>
        <w:r w:rsidR="00DD65C9" w:rsidRPr="00BB5431">
          <w:rPr>
            <w:rFonts w:ascii="Times New Roman" w:hAnsi="Times New Roman"/>
            <w:b/>
            <w:bCs/>
            <w:sz w:val="18"/>
            <w:szCs w:val="18"/>
          </w:rPr>
          <w:t>two of the same nationality B</w:t>
        </w:r>
        <w:r w:rsidR="00DD65C9">
          <w:rPr>
            <w:rFonts w:ascii="Times New Roman" w:hAnsi="Times New Roman"/>
            <w:b/>
            <w:bCs/>
            <w:sz w:val="18"/>
            <w:szCs w:val="18"/>
          </w:rPr>
          <w:t xml:space="preserve"> and </w:t>
        </w:r>
        <w:r w:rsidR="00DD65C9" w:rsidRPr="00BB5431">
          <w:rPr>
            <w:rFonts w:ascii="Times New Roman" w:hAnsi="Times New Roman"/>
            <w:b/>
            <w:bCs/>
            <w:sz w:val="18"/>
            <w:szCs w:val="18"/>
          </w:rPr>
          <w:t xml:space="preserve">two of the same nationality </w:t>
        </w:r>
        <w:r w:rsidR="00DD65C9">
          <w:rPr>
            <w:rFonts w:ascii="Times New Roman" w:hAnsi="Times New Roman"/>
            <w:b/>
            <w:bCs/>
            <w:sz w:val="18"/>
            <w:szCs w:val="18"/>
          </w:rPr>
          <w:t>C</w:t>
        </w:r>
      </w:ins>
    </w:p>
    <w:p w:rsidR="00AF2DA6" w:rsidRPr="00BB5431" w:rsidDel="008B33EF" w:rsidRDefault="00031542" w:rsidP="0078072D">
      <w:pPr>
        <w:pStyle w:val="BFAArttxtDblIndent"/>
        <w:rPr>
          <w:del w:id="69" w:author="psmith" w:date="2014-08-17T21:13:00Z"/>
        </w:rPr>
      </w:pPr>
      <w:r w:rsidRPr="00BB5431">
        <w:tab/>
        <w:t xml:space="preserve">the fencers’ names are </w:t>
      </w:r>
      <w:r w:rsidRPr="0078072D">
        <w:t>placed</w:t>
      </w:r>
      <w:r w:rsidRPr="00BB5431">
        <w:t xml:space="preserve"> on the pool sheet in such a way that those of the same nationality fence each other in their first bout and the order of bouts of a pool of six is that shown in Article o.14 above.</w:t>
      </w:r>
    </w:p>
    <w:p w:rsidR="008B33EF" w:rsidRDefault="00031542">
      <w:pPr>
        <w:pStyle w:val="BFAArttxtDblIndent"/>
        <w:rPr>
          <w:ins w:id="70" w:author="psmith" w:date="2014-08-17T21:13:00Z"/>
        </w:rPr>
        <w:pPrChange w:id="71" w:author="psmith" w:date="2014-08-17T21:13:00Z">
          <w:pPr>
            <w:pStyle w:val="BFAArtabc"/>
          </w:pPr>
        </w:pPrChange>
      </w:pPr>
      <w:del w:id="72" w:author="psmith" w:date="2014-08-17T21:13:00Z">
        <w:r w:rsidRPr="00BB5431" w:rsidDel="008B33EF">
          <w:tab/>
        </w:r>
      </w:del>
    </w:p>
    <w:p w:rsidR="00B07AAA" w:rsidDel="008B33EF" w:rsidRDefault="00031542">
      <w:pPr>
        <w:pStyle w:val="BFAArttxtDblIndent"/>
        <w:keepNext/>
        <w:rPr>
          <w:del w:id="73" w:author="psmith" w:date="2014-08-17T21:13:00Z"/>
        </w:rPr>
      </w:pPr>
      <w:del w:id="74" w:author="psmith" w:date="2014-08-17T21:13:00Z">
        <w:r w:rsidRPr="00BB5431" w:rsidDel="008B33EF">
          <w:delText xml:space="preserve">When a pool contains among its six fencers </w:delText>
        </w:r>
        <w:r w:rsidRPr="00AF2DA6" w:rsidDel="008B33EF">
          <w:rPr>
            <w:b/>
          </w:rPr>
          <w:delText>two fencers of the same nationality A, two of the same nationality B, and two of the same nationality C</w:delText>
        </w:r>
        <w:r w:rsidRPr="00BB5431" w:rsidDel="008B33EF">
          <w:delText xml:space="preserve">, the order of the bouts will be: </w:delText>
        </w:r>
      </w:del>
    </w:p>
    <w:p w:rsidR="00081919" w:rsidDel="008B33EF" w:rsidRDefault="00081919">
      <w:pPr>
        <w:pStyle w:val="BFAArttxtDblIndent"/>
        <w:keepNext/>
        <w:rPr>
          <w:del w:id="75" w:author="psmith" w:date="2014-08-17T21:13:00Z"/>
        </w:rPr>
        <w:sectPr w:rsidR="00081919" w:rsidDel="008B33EF" w:rsidSect="00A85A36">
          <w:footerReference w:type="default" r:id="rId9"/>
          <w:pgSz w:w="8391" w:h="11907" w:code="11"/>
          <w:pgMar w:top="851" w:right="567" w:bottom="851" w:left="567" w:header="454" w:footer="454" w:gutter="510"/>
          <w:cols w:space="720"/>
          <w:noEndnote/>
          <w:docGrid w:linePitch="299"/>
        </w:sectPr>
        <w:pPrChange w:id="90" w:author="psmith" w:date="2014-08-17T21:13:00Z">
          <w:pPr>
            <w:tabs>
              <w:tab w:val="left" w:pos="1020"/>
            </w:tabs>
            <w:autoSpaceDE w:val="0"/>
            <w:autoSpaceDN w:val="0"/>
            <w:adjustRightInd w:val="0"/>
            <w:spacing w:after="40" w:line="200" w:lineRule="atLeast"/>
            <w:ind w:left="1020" w:hanging="240"/>
            <w:jc w:val="both"/>
          </w:pPr>
        </w:pPrChange>
      </w:pPr>
    </w:p>
    <w:p w:rsidR="00B07AAA" w:rsidDel="008B33EF" w:rsidRDefault="00BA44F9">
      <w:pPr>
        <w:pStyle w:val="BFAArttxtDblIndent"/>
        <w:keepNext/>
        <w:rPr>
          <w:del w:id="91" w:author="psmith" w:date="2014-08-17T21:13:00Z"/>
        </w:rPr>
        <w:pPrChange w:id="92" w:author="psmith" w:date="2014-08-17T21:13:00Z">
          <w:pPr>
            <w:pStyle w:val="BFABoutOrder"/>
          </w:pPr>
        </w:pPrChange>
      </w:pPr>
      <w:del w:id="93" w:author="psmith" w:date="2014-08-17T21:13:00Z">
        <w:r w:rsidDel="008B33EF">
          <w:tab/>
        </w:r>
        <w:r w:rsidR="00B07AAA" w:rsidDel="008B33EF">
          <w:delText>1–4</w:delText>
        </w:r>
        <w:r w:rsidR="0078072D" w:rsidDel="008B33EF">
          <w:tab/>
        </w:r>
        <w:r w:rsidDel="008B33EF">
          <w:delText>3–1</w:delText>
        </w:r>
        <w:r w:rsidR="0078072D" w:rsidDel="008B33EF">
          <w:tab/>
        </w:r>
        <w:r w:rsidR="0078072D" w:rsidRPr="00BB5431" w:rsidDel="008B33EF">
          <w:delText>3–4</w:delText>
        </w:r>
      </w:del>
    </w:p>
    <w:p w:rsidR="00B07AAA" w:rsidDel="008B33EF" w:rsidRDefault="00BA44F9">
      <w:pPr>
        <w:pStyle w:val="BFAArttxtDblIndent"/>
        <w:keepNext/>
        <w:rPr>
          <w:del w:id="94" w:author="psmith" w:date="2014-08-17T21:13:00Z"/>
        </w:rPr>
        <w:pPrChange w:id="95" w:author="psmith" w:date="2014-08-17T21:13:00Z">
          <w:pPr>
            <w:pStyle w:val="BFABoutOrder"/>
          </w:pPr>
        </w:pPrChange>
      </w:pPr>
      <w:del w:id="96" w:author="psmith" w:date="2014-08-17T21:13:00Z">
        <w:r w:rsidDel="008B33EF">
          <w:tab/>
        </w:r>
        <w:r w:rsidR="00B07AAA" w:rsidDel="008B33EF">
          <w:delText>2–5</w:delText>
        </w:r>
        <w:r w:rsidR="0078072D" w:rsidDel="008B33EF">
          <w:tab/>
        </w:r>
        <w:r w:rsidDel="008B33EF">
          <w:delText>6–2</w:delText>
        </w:r>
        <w:r w:rsidR="0078072D" w:rsidDel="008B33EF">
          <w:tab/>
        </w:r>
        <w:r w:rsidDel="008B33EF">
          <w:delText>5–6</w:delText>
        </w:r>
      </w:del>
    </w:p>
    <w:p w:rsidR="00B07AAA" w:rsidDel="008B33EF" w:rsidRDefault="00BA44F9">
      <w:pPr>
        <w:pStyle w:val="BFAArttxtDblIndent"/>
        <w:keepNext/>
        <w:rPr>
          <w:del w:id="97" w:author="psmith" w:date="2014-08-17T21:13:00Z"/>
        </w:rPr>
        <w:pPrChange w:id="98" w:author="psmith" w:date="2014-08-17T21:13:00Z">
          <w:pPr>
            <w:pStyle w:val="BFABoutOrder"/>
          </w:pPr>
        </w:pPrChange>
      </w:pPr>
      <w:del w:id="99" w:author="psmith" w:date="2014-08-17T21:13:00Z">
        <w:r w:rsidDel="008B33EF">
          <w:tab/>
        </w:r>
        <w:r w:rsidR="00031542" w:rsidRPr="00BB5431" w:rsidDel="008B33EF">
          <w:delText>3–6</w:delText>
        </w:r>
        <w:r w:rsidR="0078072D" w:rsidDel="008B33EF">
          <w:tab/>
        </w:r>
        <w:r w:rsidDel="008B33EF">
          <w:delText>5–3</w:delText>
        </w:r>
        <w:r w:rsidR="0078072D" w:rsidDel="008B33EF">
          <w:tab/>
        </w:r>
        <w:r w:rsidDel="008B33EF">
          <w:delText>2–3</w:delText>
        </w:r>
      </w:del>
    </w:p>
    <w:p w:rsidR="00B07AAA" w:rsidDel="008B33EF" w:rsidRDefault="00BA44F9">
      <w:pPr>
        <w:pStyle w:val="BFAArttxtDblIndent"/>
        <w:keepNext/>
        <w:rPr>
          <w:del w:id="100" w:author="psmith" w:date="2014-08-17T21:13:00Z"/>
        </w:rPr>
        <w:pPrChange w:id="101" w:author="psmith" w:date="2014-08-17T21:13:00Z">
          <w:pPr>
            <w:pStyle w:val="BFABoutOrder"/>
          </w:pPr>
        </w:pPrChange>
      </w:pPr>
      <w:del w:id="102" w:author="psmith" w:date="2014-08-17T21:13:00Z">
        <w:r w:rsidDel="008B33EF">
          <w:tab/>
        </w:r>
        <w:r w:rsidR="00031542" w:rsidRPr="00BB5431" w:rsidDel="008B33EF">
          <w:delText>5–1</w:delText>
        </w:r>
        <w:r w:rsidR="0078072D" w:rsidDel="008B33EF">
          <w:tab/>
        </w:r>
        <w:r w:rsidDel="008B33EF">
          <w:delText>6–4</w:delText>
        </w:r>
        <w:r w:rsidR="0078072D" w:rsidDel="008B33EF">
          <w:tab/>
        </w:r>
        <w:r w:rsidDel="008B33EF">
          <w:delText>1–6</w:delText>
        </w:r>
      </w:del>
    </w:p>
    <w:p w:rsidR="0078072D" w:rsidDel="008B33EF" w:rsidRDefault="00BA44F9">
      <w:pPr>
        <w:pStyle w:val="BFAArttxtDblIndent"/>
        <w:keepNext/>
        <w:rPr>
          <w:del w:id="103" w:author="psmith" w:date="2014-08-17T21:13:00Z"/>
        </w:rPr>
        <w:pPrChange w:id="104" w:author="psmith" w:date="2014-08-17T21:13:00Z">
          <w:pPr>
            <w:pStyle w:val="BFABoutOrder"/>
          </w:pPr>
        </w:pPrChange>
      </w:pPr>
      <w:del w:id="105" w:author="psmith" w:date="2014-08-17T21:13:00Z">
        <w:r w:rsidDel="008B33EF">
          <w:tab/>
          <w:delText>4–2</w:delText>
        </w:r>
        <w:r w:rsidR="0078072D" w:rsidDel="008B33EF">
          <w:tab/>
        </w:r>
        <w:r w:rsidDel="008B33EF">
          <w:delText>1–2</w:delText>
        </w:r>
        <w:r w:rsidR="0078072D" w:rsidDel="008B33EF">
          <w:tab/>
        </w:r>
        <w:r w:rsidDel="008B33EF">
          <w:delText>4–5</w:delText>
        </w:r>
      </w:del>
    </w:p>
    <w:p w:rsidR="00B07AAA" w:rsidDel="008B33EF" w:rsidRDefault="00B07AAA">
      <w:pPr>
        <w:pStyle w:val="BFAArttxtDblIndent"/>
        <w:keepNext/>
        <w:rPr>
          <w:del w:id="106" w:author="psmith" w:date="2014-08-17T21:13:00Z"/>
        </w:rPr>
        <w:pPrChange w:id="107" w:author="psmith" w:date="2014-08-17T21:13:00Z">
          <w:pPr>
            <w:pStyle w:val="BFABoutOrder"/>
          </w:pPr>
        </w:pPrChange>
      </w:pPr>
    </w:p>
    <w:p w:rsidR="003C72C8" w:rsidRPr="003C72C8" w:rsidDel="008B33EF" w:rsidRDefault="003C72C8" w:rsidP="003C72C8">
      <w:pPr>
        <w:pStyle w:val="BFABoutOrder"/>
        <w:rPr>
          <w:del w:id="108" w:author="psmith" w:date="2014-08-17T21:13:00Z"/>
        </w:rPr>
        <w:sectPr w:rsidR="003C72C8" w:rsidRPr="003C72C8" w:rsidDel="008B33EF" w:rsidSect="0078072D">
          <w:type w:val="continuous"/>
          <w:pgSz w:w="8391" w:h="11907" w:code="11"/>
          <w:pgMar w:top="851" w:right="1587" w:bottom="851" w:left="1050" w:header="454" w:footer="454" w:gutter="510"/>
          <w:cols w:space="397"/>
          <w:noEndnote/>
          <w:docGrid w:linePitch="299"/>
        </w:sectPr>
      </w:pPr>
    </w:p>
    <w:p w:rsidR="00031542" w:rsidRPr="00BB5431" w:rsidRDefault="00031542">
      <w:pPr>
        <w:pStyle w:val="BFAArttxtDblIndent"/>
        <w:pPrChange w:id="109" w:author="psmith" w:date="2014-08-17T21:13:00Z">
          <w:pPr>
            <w:pStyle w:val="BFAArtabc"/>
          </w:pPr>
        </w:pPrChange>
      </w:pPr>
      <w:r w:rsidRPr="00BB5431">
        <w:rPr>
          <w:b/>
          <w:bCs/>
        </w:rPr>
        <w:t xml:space="preserve">b)  </w:t>
      </w:r>
      <w:r w:rsidRPr="00BB5431">
        <w:t>When a pool contains among its six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b/>
          <w:bCs/>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two fencers of the same nationality B</w:t>
      </w:r>
      <w:r w:rsidRPr="00BB5431">
        <w:rPr>
          <w:rFonts w:ascii="Times New Roman" w:hAnsi="Times New Roman"/>
          <w:sz w:val="18"/>
          <w:szCs w:val="18"/>
        </w:rPr>
        <w:t>, or</w:t>
      </w:r>
    </w:p>
    <w:p w:rsidR="00DD65C9" w:rsidRDefault="00031542" w:rsidP="00DD65C9">
      <w:pPr>
        <w:tabs>
          <w:tab w:val="left" w:pos="1020"/>
          <w:tab w:val="left" w:pos="1260"/>
        </w:tabs>
        <w:autoSpaceDE w:val="0"/>
        <w:autoSpaceDN w:val="0"/>
        <w:adjustRightInd w:val="0"/>
        <w:spacing w:after="40" w:line="200" w:lineRule="atLeast"/>
        <w:ind w:left="1260" w:hanging="480"/>
        <w:jc w:val="both"/>
        <w:rPr>
          <w:ins w:id="110" w:author="psmith" w:date="2014-06-01T17:02:00Z"/>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the same nationality A and three fencers of the same nationality B</w:t>
      </w:r>
      <w:r w:rsidRPr="00BB5431">
        <w:rPr>
          <w:rFonts w:ascii="Times New Roman" w:hAnsi="Times New Roman"/>
          <w:sz w:val="18"/>
          <w:szCs w:val="18"/>
        </w:rPr>
        <w:t>,</w:t>
      </w:r>
      <w:ins w:id="111" w:author="psmith" w:date="2014-06-01T17:02:00Z">
        <w:r w:rsidR="00DD65C9" w:rsidRPr="00DD65C9">
          <w:rPr>
            <w:rFonts w:ascii="Times New Roman" w:hAnsi="Times New Roman"/>
            <w:sz w:val="18"/>
            <w:szCs w:val="18"/>
          </w:rPr>
          <w:t xml:space="preserve"> </w:t>
        </w:r>
        <w:r w:rsidR="00DD65C9">
          <w:rPr>
            <w:rFonts w:ascii="Times New Roman" w:hAnsi="Times New Roman"/>
            <w:sz w:val="18"/>
            <w:szCs w:val="18"/>
          </w:rPr>
          <w:t xml:space="preserve">the order will be as follows: </w:t>
        </w:r>
      </w:ins>
    </w:p>
    <w:p w:rsidR="00DD65C9" w:rsidRDefault="00DD65C9" w:rsidP="00DD65C9">
      <w:pPr>
        <w:pStyle w:val="BFABoutOrder3Col"/>
        <w:ind w:left="0" w:firstLine="0"/>
        <w:rPr>
          <w:ins w:id="112" w:author="psmith" w:date="2014-06-01T17:02:00Z"/>
        </w:rPr>
      </w:pPr>
    </w:p>
    <w:p w:rsidR="00DD65C9" w:rsidRPr="001D2CC6" w:rsidRDefault="00DD65C9" w:rsidP="00DD65C9">
      <w:pPr>
        <w:pStyle w:val="BFABoutOrder3Col"/>
        <w:ind w:left="0" w:firstLine="0"/>
        <w:rPr>
          <w:ins w:id="113" w:author="psmith" w:date="2014-06-01T17:02:00Z"/>
        </w:rPr>
      </w:pPr>
      <w:ins w:id="114" w:author="psmith" w:date="2014-06-01T17:02:00Z">
        <w:r>
          <w:tab/>
        </w:r>
        <w:r w:rsidRPr="001D2CC6">
          <w:tab/>
        </w:r>
        <w:r>
          <w:t>1–2</w:t>
        </w:r>
        <w:r>
          <w:tab/>
          <w:t>6–4</w:t>
        </w:r>
        <w:r w:rsidRPr="001D2CC6">
          <w:tab/>
          <w:t>4–</w:t>
        </w:r>
        <w:r>
          <w:t>2</w:t>
        </w:r>
      </w:ins>
    </w:p>
    <w:p w:rsidR="00DD65C9" w:rsidRPr="001D2CC6" w:rsidRDefault="00DD65C9" w:rsidP="00DD65C9">
      <w:pPr>
        <w:pStyle w:val="BFABoutOrder3Col"/>
        <w:rPr>
          <w:ins w:id="115" w:author="psmith" w:date="2014-06-01T17:02:00Z"/>
        </w:rPr>
      </w:pPr>
      <w:ins w:id="116" w:author="psmith" w:date="2014-06-01T17:02:00Z">
        <w:r w:rsidRPr="001D2CC6">
          <w:tab/>
        </w:r>
        <w:r w:rsidRPr="001D2CC6">
          <w:tab/>
        </w:r>
        <w:r>
          <w:t>4–5</w:t>
        </w:r>
        <w:r>
          <w:tab/>
          <w:t>2–5</w:t>
        </w:r>
        <w:r>
          <w:tab/>
          <w:t>3–6</w:t>
        </w:r>
      </w:ins>
    </w:p>
    <w:p w:rsidR="00DD65C9" w:rsidRPr="001D2CC6" w:rsidRDefault="00DD65C9" w:rsidP="00DD65C9">
      <w:pPr>
        <w:pStyle w:val="BFABoutOrder3Col"/>
        <w:rPr>
          <w:ins w:id="117" w:author="psmith" w:date="2014-06-01T17:02:00Z"/>
        </w:rPr>
      </w:pPr>
      <w:ins w:id="118" w:author="psmith" w:date="2014-06-01T17:02:00Z">
        <w:r w:rsidRPr="001D2CC6">
          <w:tab/>
        </w:r>
        <w:r w:rsidRPr="001D2CC6">
          <w:tab/>
        </w:r>
        <w:r>
          <w:t>2–3</w:t>
        </w:r>
        <w:r>
          <w:tab/>
          <w:t>1–4</w:t>
        </w:r>
        <w:r w:rsidRPr="001D2CC6">
          <w:tab/>
          <w:t>5–1</w:t>
        </w:r>
      </w:ins>
    </w:p>
    <w:p w:rsidR="00DD65C9" w:rsidRPr="001D2CC6" w:rsidRDefault="00DD65C9" w:rsidP="00DD65C9">
      <w:pPr>
        <w:pStyle w:val="BFABoutOrder3Col"/>
        <w:rPr>
          <w:ins w:id="119" w:author="psmith" w:date="2014-06-01T17:02:00Z"/>
        </w:rPr>
      </w:pPr>
      <w:ins w:id="120" w:author="psmith" w:date="2014-06-01T17:02:00Z">
        <w:r w:rsidRPr="001D2CC6">
          <w:tab/>
        </w:r>
        <w:r w:rsidRPr="001D2CC6">
          <w:tab/>
        </w:r>
        <w:r>
          <w:t>5–6</w:t>
        </w:r>
        <w:r>
          <w:tab/>
          <w:t>5–3</w:t>
        </w:r>
        <w:r>
          <w:tab/>
          <w:t>3</w:t>
        </w:r>
        <w:r w:rsidRPr="001D2CC6">
          <w:t>–4</w:t>
        </w:r>
      </w:ins>
    </w:p>
    <w:p w:rsidR="00DD65C9" w:rsidRPr="001D2CC6" w:rsidRDefault="00DD65C9" w:rsidP="00DD65C9">
      <w:pPr>
        <w:pStyle w:val="BFABoutOrder3Col"/>
        <w:rPr>
          <w:ins w:id="121" w:author="psmith" w:date="2014-06-01T17:02:00Z"/>
        </w:rPr>
      </w:pPr>
      <w:ins w:id="122" w:author="psmith" w:date="2014-06-01T17:02:00Z">
        <w:r w:rsidRPr="001D2CC6">
          <w:tab/>
        </w:r>
        <w:r w:rsidRPr="001D2CC6">
          <w:tab/>
        </w:r>
        <w:r>
          <w:t>3–1</w:t>
        </w:r>
        <w:r>
          <w:tab/>
          <w:t>1–6</w:t>
        </w:r>
        <w:r>
          <w:tab/>
          <w:t>6</w:t>
        </w:r>
        <w:r w:rsidRPr="001D2CC6">
          <w:t>–</w:t>
        </w:r>
        <w:r>
          <w:t>2</w:t>
        </w:r>
      </w:ins>
    </w:p>
    <w:p w:rsidR="00031542" w:rsidRPr="00BB5431" w:rsidDel="00DD65C9" w:rsidRDefault="00031542" w:rsidP="00031542">
      <w:pPr>
        <w:tabs>
          <w:tab w:val="left" w:pos="1020"/>
          <w:tab w:val="left" w:pos="1260"/>
        </w:tabs>
        <w:autoSpaceDE w:val="0"/>
        <w:autoSpaceDN w:val="0"/>
        <w:adjustRightInd w:val="0"/>
        <w:spacing w:after="40" w:line="200" w:lineRule="atLeast"/>
        <w:ind w:left="1260" w:hanging="480"/>
        <w:jc w:val="both"/>
        <w:rPr>
          <w:del w:id="123" w:author="psmith" w:date="2014-06-01T17:02:00Z"/>
          <w:rFonts w:ascii="Times New Roman" w:hAnsi="Times New Roman"/>
          <w:sz w:val="18"/>
          <w:szCs w:val="18"/>
        </w:rPr>
      </w:pP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names are placed on the pool sheet in the following way:</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A are given numbers 1, 2 and 3;</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sz w:val="18"/>
          <w:szCs w:val="18"/>
        </w:rPr>
        <w:t>the</w:t>
      </w:r>
      <w:proofErr w:type="gramEnd"/>
      <w:r w:rsidRPr="00BB5431">
        <w:rPr>
          <w:rFonts w:ascii="Times New Roman" w:hAnsi="Times New Roman"/>
          <w:sz w:val="18"/>
          <w:szCs w:val="18"/>
        </w:rPr>
        <w:t xml:space="preserve"> fencers of nationality B are given numbers 4 and 5 or 4, 5 and 6.</w:t>
      </w:r>
    </w:p>
    <w:p w:rsidR="00031542" w:rsidRPr="00BB5431" w:rsidRDefault="00031542" w:rsidP="00BA44F9">
      <w:pPr>
        <w:pStyle w:val="BFAArttxtDblIndent"/>
      </w:pPr>
      <w:r w:rsidRPr="00BB5431">
        <w:tab/>
        <w:t>The order of bouts will be as laid down in Article o.14.</w:t>
      </w:r>
    </w:p>
    <w:p w:rsidR="003C72C8" w:rsidRDefault="00031542" w:rsidP="00BA44F9">
      <w:pPr>
        <w:pStyle w:val="BFAArtabc"/>
      </w:pPr>
      <w:r w:rsidRPr="00BB5431">
        <w:rPr>
          <w:b/>
          <w:bCs/>
        </w:rPr>
        <w:t>c)</w:t>
      </w:r>
      <w:r w:rsidRPr="00BB5431">
        <w:tab/>
        <w:t xml:space="preserve">When a pool contains among its six fencers </w:t>
      </w:r>
      <w:r w:rsidRPr="00BB5431">
        <w:rPr>
          <w:b/>
          <w:bCs/>
        </w:rPr>
        <w:t>four fencers of the same nationality A</w:t>
      </w:r>
      <w:r w:rsidRPr="00BB5431">
        <w:t xml:space="preserve"> and two others of different nationalities, the four fencers of nationality A are placed on the pool sheet as 1, 2, 3 and 4 and the order of bouts in the pool is as follows: </w:t>
      </w:r>
    </w:p>
    <w:p w:rsidR="003C72C8" w:rsidRDefault="003C72C8" w:rsidP="003C72C8">
      <w:pPr>
        <w:pStyle w:val="BFABoutOrder3Col"/>
        <w:sectPr w:rsidR="003C72C8" w:rsidSect="00081919">
          <w:footerReference w:type="default" r:id="rId10"/>
          <w:type w:val="continuous"/>
          <w:pgSz w:w="8391" w:h="11907" w:code="11"/>
          <w:pgMar w:top="851" w:right="567" w:bottom="851" w:left="567" w:header="454" w:footer="454" w:gutter="510"/>
          <w:cols w:space="720"/>
          <w:noEndnote/>
          <w:docGrid w:linePitch="299"/>
        </w:sectPr>
      </w:pPr>
    </w:p>
    <w:p w:rsidR="00BA44F9" w:rsidRDefault="00BA44F9" w:rsidP="00BA44F9">
      <w:pPr>
        <w:pStyle w:val="BFABoutOrder"/>
      </w:pPr>
      <w:r>
        <w:lastRenderedPageBreak/>
        <w:tab/>
      </w:r>
      <w:r w:rsidR="003C72C8">
        <w:t>3–1</w:t>
      </w:r>
      <w:r>
        <w:tab/>
        <w:t>1–2</w:t>
      </w:r>
      <w:r>
        <w:tab/>
        <w:t>4–5</w:t>
      </w:r>
    </w:p>
    <w:p w:rsidR="00BA44F9" w:rsidRDefault="00BA44F9" w:rsidP="00BA44F9">
      <w:pPr>
        <w:pStyle w:val="BFABoutOrder"/>
      </w:pPr>
      <w:r>
        <w:tab/>
      </w:r>
      <w:r w:rsidR="003C72C8">
        <w:t>4–2</w:t>
      </w:r>
      <w:r>
        <w:tab/>
        <w:t>3–4</w:t>
      </w:r>
      <w:r>
        <w:tab/>
        <w:t>6–2</w:t>
      </w:r>
    </w:p>
    <w:p w:rsidR="003C72C8" w:rsidRDefault="00BA44F9" w:rsidP="00BA44F9">
      <w:pPr>
        <w:pStyle w:val="BFABoutOrder"/>
      </w:pPr>
      <w:r>
        <w:tab/>
      </w:r>
      <w:r w:rsidR="003C72C8">
        <w:t>1–4</w:t>
      </w:r>
      <w:r>
        <w:tab/>
        <w:t>1–6</w:t>
      </w:r>
      <w:r>
        <w:tab/>
        <w:t>5–1</w:t>
      </w:r>
    </w:p>
    <w:p w:rsidR="003C72C8" w:rsidRDefault="00BA44F9" w:rsidP="00BA44F9">
      <w:pPr>
        <w:pStyle w:val="BFABoutOrder"/>
      </w:pPr>
      <w:r>
        <w:tab/>
      </w:r>
      <w:r w:rsidR="003C72C8">
        <w:t>2–3</w:t>
      </w:r>
      <w:r>
        <w:tab/>
        <w:t>2–5</w:t>
      </w:r>
      <w:r>
        <w:tab/>
        <w:t>6–4</w:t>
      </w:r>
    </w:p>
    <w:p w:rsidR="00BA44F9" w:rsidRDefault="00BA44F9" w:rsidP="00BA44F9">
      <w:pPr>
        <w:pStyle w:val="BFABoutOrder"/>
      </w:pPr>
      <w:r>
        <w:tab/>
      </w:r>
      <w:r w:rsidR="003C72C8">
        <w:t>5–6</w:t>
      </w:r>
      <w:r>
        <w:tab/>
        <w:t>3–6</w:t>
      </w:r>
      <w:r>
        <w:tab/>
        <w:t>5–3</w:t>
      </w:r>
    </w:p>
    <w:p w:rsidR="00BA44F9" w:rsidDel="00DD65C9" w:rsidRDefault="00BA44F9" w:rsidP="00BA44F9">
      <w:pPr>
        <w:pStyle w:val="BFABoutOrder"/>
        <w:rPr>
          <w:del w:id="128" w:author="psmith" w:date="2014-06-01T17:05:00Z"/>
        </w:rPr>
      </w:pPr>
    </w:p>
    <w:p w:rsidR="003C72C8" w:rsidDel="00DD65C9" w:rsidRDefault="003C72C8" w:rsidP="00BA44F9">
      <w:pPr>
        <w:pStyle w:val="BFABoutOrder"/>
        <w:rPr>
          <w:del w:id="129" w:author="psmith" w:date="2014-06-01T17:05:00Z"/>
        </w:rPr>
      </w:pPr>
    </w:p>
    <w:p w:rsidR="00AF2DA6" w:rsidRPr="00AF2DA6" w:rsidRDefault="00AF2DA6">
      <w:pPr>
        <w:pStyle w:val="BFABoutOrder"/>
        <w:ind w:left="0"/>
        <w:sectPr w:rsidR="00AF2DA6" w:rsidRPr="00AF2DA6" w:rsidSect="00AF2DA6">
          <w:type w:val="continuous"/>
          <w:pgSz w:w="8391" w:h="11907" w:code="11"/>
          <w:pgMar w:top="851" w:right="1927" w:bottom="851" w:left="1560" w:header="454" w:footer="454" w:gutter="510"/>
          <w:cols w:space="409"/>
          <w:noEndnote/>
          <w:docGrid w:linePitch="299"/>
        </w:sectPr>
        <w:pPrChange w:id="130" w:author="psmith" w:date="2014-06-01T17:05:00Z">
          <w:pPr>
            <w:pStyle w:val="BFABoutOrder"/>
          </w:pPr>
        </w:pPrChange>
      </w:pPr>
    </w:p>
    <w:p w:rsidR="00AF2DA6" w:rsidDel="00DD65C9" w:rsidRDefault="00AF2DA6">
      <w:pPr>
        <w:tabs>
          <w:tab w:val="left" w:pos="1020"/>
        </w:tabs>
        <w:autoSpaceDE w:val="0"/>
        <w:autoSpaceDN w:val="0"/>
        <w:adjustRightInd w:val="0"/>
        <w:spacing w:after="40" w:line="200" w:lineRule="atLeast"/>
        <w:jc w:val="both"/>
        <w:rPr>
          <w:del w:id="131" w:author="psmith" w:date="2014-06-01T17:05:00Z"/>
          <w:rFonts w:ascii="Times New Roman" w:hAnsi="Times New Roman"/>
          <w:b/>
          <w:bCs/>
          <w:sz w:val="18"/>
          <w:szCs w:val="18"/>
        </w:rPr>
        <w:sectPr w:rsidR="00AF2DA6" w:rsidDel="00DD65C9" w:rsidSect="00081919">
          <w:type w:val="continuous"/>
          <w:pgSz w:w="8391" w:h="11907" w:code="11"/>
          <w:pgMar w:top="851" w:right="567" w:bottom="851" w:left="567" w:header="454" w:footer="454" w:gutter="510"/>
          <w:cols w:space="720"/>
          <w:noEndnote/>
          <w:docGrid w:linePitch="299"/>
        </w:sectPr>
        <w:pPrChange w:id="132" w:author="psmith" w:date="2014-06-01T17:05:00Z">
          <w:pPr>
            <w:tabs>
              <w:tab w:val="left" w:pos="1020"/>
            </w:tabs>
            <w:autoSpaceDE w:val="0"/>
            <w:autoSpaceDN w:val="0"/>
            <w:adjustRightInd w:val="0"/>
            <w:spacing w:after="40" w:line="200" w:lineRule="atLeast"/>
            <w:ind w:left="1020" w:hanging="453"/>
            <w:jc w:val="both"/>
          </w:pPr>
        </w:pPrChange>
      </w:pPr>
    </w:p>
    <w:p w:rsidR="00AF2DA6" w:rsidRDefault="00AF2DA6" w:rsidP="00CB2C25">
      <w:pPr>
        <w:tabs>
          <w:tab w:val="left" w:pos="1020"/>
        </w:tabs>
        <w:autoSpaceDE w:val="0"/>
        <w:autoSpaceDN w:val="0"/>
        <w:adjustRightInd w:val="0"/>
        <w:spacing w:after="40" w:line="200" w:lineRule="atLeast"/>
        <w:ind w:left="1020" w:hanging="453"/>
        <w:jc w:val="both"/>
        <w:rPr>
          <w:rFonts w:ascii="Times New Roman" w:hAnsi="Times New Roman"/>
          <w:b/>
          <w:bCs/>
          <w:sz w:val="18"/>
          <w:szCs w:val="18"/>
        </w:rPr>
      </w:pPr>
    </w:p>
    <w:p w:rsidR="00031542" w:rsidRPr="00AF2DA6" w:rsidRDefault="00AF2DA6" w:rsidP="00AF2DA6">
      <w:pPr>
        <w:pStyle w:val="BFAArtSingleindent"/>
        <w:rPr>
          <w:b/>
        </w:rPr>
      </w:pPr>
      <w:r>
        <w:tab/>
      </w:r>
      <w:r w:rsidR="00F23146" w:rsidRPr="00AF2DA6">
        <w:rPr>
          <w:b/>
        </w:rPr>
        <w:t>4.</w:t>
      </w:r>
      <w:r w:rsidR="00031542" w:rsidRPr="00AF2DA6">
        <w:rPr>
          <w:b/>
        </w:rPr>
        <w:tab/>
        <w:t>Example of the order of fencers of the same nationality in a pool of seven:</w:t>
      </w:r>
    </w:p>
    <w:p w:rsidR="00031542" w:rsidRPr="00BB5431" w:rsidRDefault="00031542" w:rsidP="00AF2DA6">
      <w:pPr>
        <w:pStyle w:val="BFAArtabc"/>
      </w:pPr>
      <w:r w:rsidRPr="00BB5431">
        <w:rPr>
          <w:b/>
          <w:bCs/>
        </w:rPr>
        <w:t>a)</w:t>
      </w:r>
      <w:r w:rsidRPr="00BB5431">
        <w:tab/>
        <w:t>When this pool contains, among the seven fencers,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lastRenderedPageBreak/>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4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two</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xml:space="preserve">, </w:t>
      </w:r>
      <w:r w:rsidRPr="00BB5431">
        <w:rPr>
          <w:rFonts w:ascii="Times New Roman" w:hAnsi="Times New Roman"/>
          <w:b/>
          <w:bCs/>
          <w:sz w:val="18"/>
          <w:szCs w:val="18"/>
        </w:rPr>
        <w:t>two fencers of nationality B and two fencers of nationality C</w:t>
      </w:r>
      <w:r w:rsidRPr="00BB5431">
        <w:rPr>
          <w:rFonts w:ascii="Times New Roman" w:hAnsi="Times New Roman"/>
          <w:sz w:val="18"/>
          <w:szCs w:val="18"/>
        </w:rPr>
        <w:t>,</w:t>
      </w:r>
    </w:p>
    <w:p w:rsidR="00031542" w:rsidRPr="00BB5431" w:rsidRDefault="00031542" w:rsidP="00AF2DA6">
      <w:pPr>
        <w:pStyle w:val="BFAArttxtDblIndent"/>
      </w:pPr>
      <w:r w:rsidRPr="00BB5431">
        <w:tab/>
        <w:t>the fencers of the same nationality are listed on the pool sheet so that they fence their first bout against each other while following the order of fights laid down in Article o.14 above for a pool of seven fencers.</w:t>
      </w:r>
    </w:p>
    <w:p w:rsidR="00031542" w:rsidRPr="00BB5431" w:rsidRDefault="00031542" w:rsidP="00AF2DA6">
      <w:pPr>
        <w:pStyle w:val="BFAArtDblindent"/>
      </w:pPr>
      <w:r w:rsidRPr="00BB5431">
        <w:rPr>
          <w:b/>
          <w:bCs/>
        </w:rPr>
        <w:t>b)</w:t>
      </w:r>
      <w:r w:rsidRPr="00BB5431">
        <w:tab/>
        <w:t>When the pool contains</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w:t>
      </w:r>
      <w:r w:rsidRPr="00BB5431">
        <w:rPr>
          <w:rFonts w:ascii="Times New Roman" w:hAnsi="Times New Roman"/>
          <w:sz w:val="18"/>
          <w:szCs w:val="18"/>
        </w:rPr>
        <w:t>, or</w:t>
      </w:r>
    </w:p>
    <w:p w:rsidR="00031542" w:rsidRPr="00BB5431" w:rsidRDefault="00031542" w:rsidP="00031542">
      <w:pPr>
        <w:tabs>
          <w:tab w:val="left" w:pos="1020"/>
          <w:tab w:val="left" w:pos="1260"/>
        </w:tabs>
        <w:autoSpaceDE w:val="0"/>
        <w:autoSpaceDN w:val="0"/>
        <w:adjustRightInd w:val="0"/>
        <w:spacing w:after="20" w:line="200" w:lineRule="atLeast"/>
        <w:ind w:left="1260" w:hanging="480"/>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and two fencers of nationality B</w:t>
      </w:r>
      <w:r w:rsidRPr="00BB5431">
        <w:rPr>
          <w:rFonts w:ascii="Times New Roman" w:hAnsi="Times New Roman"/>
          <w:sz w:val="18"/>
          <w:szCs w:val="18"/>
        </w:rPr>
        <w:t>, or</w:t>
      </w:r>
    </w:p>
    <w:p w:rsidR="00031542" w:rsidRPr="00BB5431" w:rsidRDefault="00031542" w:rsidP="00BE7BCD">
      <w:pPr>
        <w:tabs>
          <w:tab w:val="left" w:pos="1020"/>
          <w:tab w:val="left" w:pos="1260"/>
        </w:tabs>
        <w:autoSpaceDE w:val="0"/>
        <w:autoSpaceDN w:val="0"/>
        <w:adjustRightInd w:val="0"/>
        <w:spacing w:line="200" w:lineRule="atLeast"/>
        <w:ind w:left="1264" w:hanging="482"/>
        <w:jc w:val="both"/>
        <w:rPr>
          <w:rFonts w:ascii="Times New Roman" w:hAnsi="Times New Roman"/>
          <w:sz w:val="18"/>
          <w:szCs w:val="18"/>
        </w:rPr>
      </w:pPr>
      <w:r w:rsidRPr="00BB5431">
        <w:rPr>
          <w:rFonts w:ascii="Times New Roman" w:hAnsi="Times New Roman"/>
          <w:sz w:val="18"/>
          <w:szCs w:val="18"/>
        </w:rPr>
        <w:tab/>
        <w:t>—</w:t>
      </w:r>
      <w:r w:rsidRPr="00BB5431">
        <w:rPr>
          <w:rFonts w:ascii="Times New Roman" w:hAnsi="Times New Roman"/>
          <w:sz w:val="18"/>
          <w:szCs w:val="18"/>
        </w:rPr>
        <w:tab/>
      </w:r>
      <w:proofErr w:type="gramStart"/>
      <w:r w:rsidRPr="00BB5431">
        <w:rPr>
          <w:rFonts w:ascii="Times New Roman" w:hAnsi="Times New Roman"/>
          <w:b/>
          <w:bCs/>
          <w:sz w:val="18"/>
          <w:szCs w:val="18"/>
        </w:rPr>
        <w:t>three</w:t>
      </w:r>
      <w:proofErr w:type="gramEnd"/>
      <w:r w:rsidRPr="00BB5431">
        <w:rPr>
          <w:rFonts w:ascii="Times New Roman" w:hAnsi="Times New Roman"/>
          <w:b/>
          <w:bCs/>
          <w:sz w:val="18"/>
          <w:szCs w:val="18"/>
        </w:rPr>
        <w:t xml:space="preserve"> fencers of nationality A, two fencers of nationality B and two fencers of nationality C</w:t>
      </w:r>
    </w:p>
    <w:p w:rsidR="00031542" w:rsidRPr="00BB5431" w:rsidRDefault="00031542" w:rsidP="00BE7BCD">
      <w:pPr>
        <w:pStyle w:val="BFAArttxtDblIndent"/>
      </w:pPr>
      <w:r w:rsidRPr="00BB5431">
        <w:tab/>
        <w:t>the three fencers of nationality A must be listed 1, 2 and 3 on the pool sheet, the two fencers of nationality B, 4 and 5, and the two fencers of nationality C, 6 and 7.</w:t>
      </w:r>
    </w:p>
    <w:p w:rsidR="003C72C8" w:rsidRDefault="00031542" w:rsidP="00BE7BCD">
      <w:pPr>
        <w:pStyle w:val="BFAArttxtDblIndent"/>
      </w:pPr>
      <w:r w:rsidRPr="00BB5431">
        <w:tab/>
        <w:t xml:space="preserve">The order of bouts for the pool of seven, detailed in Article o.14, is no longer valid and must be replaced by the following order: </w:t>
      </w:r>
    </w:p>
    <w:p w:rsidR="004365F0" w:rsidRDefault="004365F0" w:rsidP="00BE7BCD">
      <w:pPr>
        <w:pStyle w:val="BFABoutOrder"/>
        <w:sectPr w:rsidR="004365F0" w:rsidSect="00081919">
          <w:type w:val="continuous"/>
          <w:pgSz w:w="8391" w:h="11907" w:code="11"/>
          <w:pgMar w:top="851" w:right="567" w:bottom="851" w:left="567" w:header="454" w:footer="454" w:gutter="510"/>
          <w:cols w:space="720"/>
          <w:noEndnote/>
          <w:docGrid w:linePitch="299"/>
        </w:sectPr>
      </w:pPr>
    </w:p>
    <w:p w:rsidR="004365F0" w:rsidRDefault="00BE7BCD" w:rsidP="00BE7BCD">
      <w:pPr>
        <w:pStyle w:val="BFABoutOrder"/>
      </w:pPr>
      <w:r>
        <w:lastRenderedPageBreak/>
        <w:tab/>
      </w:r>
      <w:r w:rsidR="004365F0">
        <w:t>1–2</w:t>
      </w:r>
      <w:r>
        <w:tab/>
        <w:t>6–2</w:t>
      </w:r>
      <w:r>
        <w:tab/>
        <w:t>1–4</w:t>
      </w:r>
    </w:p>
    <w:p w:rsidR="004365F0" w:rsidRDefault="00BE7BCD" w:rsidP="00BE7BCD">
      <w:pPr>
        <w:pStyle w:val="BFABoutOrder"/>
      </w:pPr>
      <w:r>
        <w:tab/>
      </w:r>
      <w:r w:rsidR="004365F0">
        <w:t>4–5</w:t>
      </w:r>
      <w:r>
        <w:tab/>
        <w:t>3–4</w:t>
      </w:r>
      <w:r>
        <w:tab/>
        <w:t>2–7</w:t>
      </w:r>
    </w:p>
    <w:p w:rsidR="004365F0" w:rsidRDefault="00BE7BCD" w:rsidP="00BE7BCD">
      <w:pPr>
        <w:pStyle w:val="BFABoutOrder"/>
      </w:pPr>
      <w:r>
        <w:tab/>
      </w:r>
      <w:r w:rsidR="004365F0">
        <w:t>6–7</w:t>
      </w:r>
      <w:r>
        <w:tab/>
        <w:t>7–5</w:t>
      </w:r>
      <w:r>
        <w:tab/>
        <w:t>5–3</w:t>
      </w:r>
    </w:p>
    <w:p w:rsidR="004365F0" w:rsidRDefault="00BE7BCD" w:rsidP="00BE7BCD">
      <w:pPr>
        <w:pStyle w:val="BFABoutOrder"/>
      </w:pPr>
      <w:r>
        <w:tab/>
      </w:r>
      <w:r w:rsidR="004365F0">
        <w:t>3–1</w:t>
      </w:r>
      <w:r>
        <w:tab/>
        <w:t>1–6</w:t>
      </w:r>
      <w:r>
        <w:tab/>
        <w:t>6–4</w:t>
      </w:r>
    </w:p>
    <w:p w:rsidR="004365F0" w:rsidRDefault="00BE7BCD" w:rsidP="00BE7BCD">
      <w:pPr>
        <w:pStyle w:val="BFABoutOrder"/>
      </w:pPr>
      <w:r>
        <w:tab/>
      </w:r>
      <w:r w:rsidR="004365F0">
        <w:t>4–7</w:t>
      </w:r>
      <w:r>
        <w:tab/>
        <w:t>4–2</w:t>
      </w:r>
      <w:r>
        <w:tab/>
        <w:t>7–1</w:t>
      </w:r>
    </w:p>
    <w:p w:rsidR="004365F0" w:rsidRDefault="00BE7BCD" w:rsidP="00BE7BCD">
      <w:pPr>
        <w:pStyle w:val="BFABoutOrder"/>
      </w:pPr>
      <w:r>
        <w:tab/>
      </w:r>
      <w:r w:rsidR="004365F0">
        <w:t>2–3</w:t>
      </w:r>
      <w:r>
        <w:tab/>
        <w:t>7–3</w:t>
      </w:r>
      <w:r>
        <w:tab/>
        <w:t>2–5</w:t>
      </w:r>
    </w:p>
    <w:p w:rsidR="004365F0" w:rsidRDefault="00BE7BCD" w:rsidP="00BE7BCD">
      <w:pPr>
        <w:pStyle w:val="BFABoutOrder"/>
        <w:sectPr w:rsidR="004365F0" w:rsidSect="00BE7BCD">
          <w:type w:val="continuous"/>
          <w:pgSz w:w="8391" w:h="11907" w:code="11"/>
          <w:pgMar w:top="851" w:right="2211" w:bottom="851" w:left="1560" w:header="454" w:footer="454" w:gutter="510"/>
          <w:cols w:space="267"/>
          <w:noEndnote/>
          <w:docGrid w:linePitch="299"/>
        </w:sectPr>
      </w:pPr>
      <w:r>
        <w:tab/>
      </w:r>
      <w:r w:rsidR="004365F0">
        <w:t>5–1</w:t>
      </w:r>
      <w:r>
        <w:tab/>
        <w:t>5–6</w:t>
      </w:r>
      <w:r>
        <w:tab/>
        <w:t>3–6</w:t>
      </w:r>
    </w:p>
    <w:p w:rsidR="00C36A20" w:rsidRPr="00BB5431" w:rsidDel="00DD65C9" w:rsidRDefault="00C36A20" w:rsidP="00C36A20">
      <w:pPr>
        <w:pStyle w:val="StyleBFAArt1stTimesNewRomanBold"/>
        <w:rPr>
          <w:ins w:id="133" w:author="Peter Smith" w:date="2014-02-15T14:06:00Z"/>
          <w:del w:id="134" w:author="psmith" w:date="2014-06-01T17:05:00Z"/>
        </w:rPr>
      </w:pPr>
      <w:ins w:id="135" w:author="Peter Smith" w:date="2014-02-15T14:06:00Z">
        <w:del w:id="136" w:author="psmith" w:date="2014-06-01T17:05:00Z">
          <w:r w:rsidRPr="00BB5431" w:rsidDel="00DD65C9">
            <w:lastRenderedPageBreak/>
            <w:delText>o.15.</w:delText>
          </w:r>
          <w:r w:rsidRPr="00BB5431" w:rsidDel="00DD65C9">
            <w:tab/>
          </w:r>
          <w:r w:rsidDel="00DD65C9">
            <w:delText>(Application 1</w:delText>
          </w:r>
          <w:r w:rsidRPr="00C36A20" w:rsidDel="00DD65C9">
            <w:rPr>
              <w:b w:val="0"/>
              <w:bCs w:val="0"/>
              <w:vertAlign w:val="superscript"/>
              <w:rPrChange w:id="137" w:author="Peter Smith" w:date="2014-02-15T14:06:00Z">
                <w:rPr>
                  <w:b w:val="0"/>
                  <w:bCs w:val="0"/>
                </w:rPr>
              </w:rPrChange>
            </w:rPr>
            <w:delText>st</w:delText>
          </w:r>
          <w:r w:rsidDel="00DD65C9">
            <w:delText xml:space="preserve"> September 2014) </w:delText>
          </w:r>
          <w:r w:rsidRPr="00BB5431" w:rsidDel="00DD65C9">
            <w:delText xml:space="preserve">When there are </w:delText>
          </w:r>
          <w:r w:rsidRPr="00A87A82" w:rsidDel="00DD65C9">
            <w:delText>several fencers from the same country</w:delText>
          </w:r>
          <w:r w:rsidRPr="00BB5431" w:rsidDel="00DD65C9">
            <w:delText xml:space="preserve"> in a pool:</w:delText>
          </w:r>
        </w:del>
      </w:ins>
    </w:p>
    <w:p w:rsidR="00C36A20" w:rsidRPr="00BB5431" w:rsidDel="00DD65C9" w:rsidRDefault="00C36A20" w:rsidP="00C36A20">
      <w:pPr>
        <w:pStyle w:val="BFAArtSingleindent"/>
        <w:rPr>
          <w:ins w:id="138" w:author="Peter Smith" w:date="2014-02-15T14:06:00Z"/>
          <w:del w:id="139" w:author="psmith" w:date="2014-06-01T17:05:00Z"/>
          <w:rFonts w:ascii="Times New Roman" w:hAnsi="Times New Roman" w:cs="Times New Roman"/>
        </w:rPr>
      </w:pPr>
      <w:ins w:id="140" w:author="Peter Smith" w:date="2014-02-15T14:06:00Z">
        <w:del w:id="141" w:author="psmith" w:date="2014-06-01T17:05:00Z">
          <w:r w:rsidRPr="00BB5431" w:rsidDel="00DD65C9">
            <w:rPr>
              <w:rFonts w:ascii="Times New Roman" w:hAnsi="Times New Roman" w:cs="Times New Roman"/>
              <w:b/>
              <w:bCs/>
            </w:rPr>
            <w:tab/>
            <w:delText>1.</w:delText>
          </w:r>
          <w:r w:rsidRPr="00BB5431" w:rsidDel="00DD65C9">
            <w:rPr>
              <w:rFonts w:ascii="Times New Roman" w:hAnsi="Times New Roman" w:cs="Times New Roman"/>
              <w:b/>
              <w:bCs/>
            </w:rPr>
            <w:tab/>
          </w:r>
          <w:r w:rsidRPr="00BB5431" w:rsidDel="00DD65C9">
            <w:rPr>
              <w:rFonts w:ascii="Times New Roman" w:hAnsi="Times New Roman" w:cs="Times New Roman"/>
            </w:rPr>
            <w:delText xml:space="preserve">If they </w:delText>
          </w:r>
          <w:r w:rsidRPr="00BB5431" w:rsidDel="00DD65C9">
            <w:rPr>
              <w:rFonts w:ascii="Times New Roman" w:hAnsi="Times New Roman" w:cs="Times New Roman"/>
              <w:b/>
              <w:bCs/>
            </w:rPr>
            <w:delText xml:space="preserve">do not form the majority </w:delText>
          </w:r>
          <w:r w:rsidRPr="00BB5431" w:rsidDel="00DD65C9">
            <w:rPr>
              <w:rFonts w:ascii="Times New Roman" w:hAnsi="Times New Roman" w:cs="Times New Roman"/>
            </w:rPr>
            <w:delText>of the competitors in the pool, they must fence off the bouts between themselves before meeting competitors of another nationality.</w:delText>
          </w:r>
        </w:del>
      </w:ins>
    </w:p>
    <w:p w:rsidR="00C36A20" w:rsidRPr="00BB5431" w:rsidDel="00DD65C9" w:rsidRDefault="00C36A20" w:rsidP="00C36A20">
      <w:pPr>
        <w:pStyle w:val="BFAArtSingleindent"/>
        <w:rPr>
          <w:ins w:id="142" w:author="Peter Smith" w:date="2014-02-15T14:06:00Z"/>
          <w:del w:id="143" w:author="psmith" w:date="2014-06-01T17:05:00Z"/>
          <w:rFonts w:ascii="Times New Roman" w:hAnsi="Times New Roman" w:cs="Times New Roman"/>
        </w:rPr>
      </w:pPr>
      <w:ins w:id="144" w:author="Peter Smith" w:date="2014-02-15T14:06:00Z">
        <w:del w:id="145" w:author="psmith" w:date="2014-06-01T17:05:00Z">
          <w:r w:rsidRPr="00BB5431" w:rsidDel="00DD65C9">
            <w:rPr>
              <w:rFonts w:ascii="Times New Roman" w:hAnsi="Times New Roman" w:cs="Times New Roman"/>
              <w:b/>
              <w:bCs/>
            </w:rPr>
            <w:tab/>
            <w:delText>2.</w:delText>
          </w:r>
          <w:r w:rsidRPr="00BB5431" w:rsidDel="00DD65C9">
            <w:rPr>
              <w:rFonts w:ascii="Times New Roman" w:hAnsi="Times New Roman" w:cs="Times New Roman"/>
            </w:rPr>
            <w:tab/>
            <w:delText>If they</w:delText>
          </w:r>
          <w:r w:rsidRPr="00BB5431" w:rsidDel="00DD65C9">
            <w:rPr>
              <w:rFonts w:ascii="Times New Roman" w:hAnsi="Times New Roman" w:cs="Times New Roman"/>
              <w:b/>
              <w:bCs/>
            </w:rPr>
            <w:delText xml:space="preserve"> form the majority </w:delText>
          </w:r>
          <w:r w:rsidRPr="00BB5431" w:rsidDel="00DD65C9">
            <w:rPr>
              <w:rFonts w:ascii="Times New Roman" w:hAnsi="Times New Roman" w:cs="Times New Roman"/>
            </w:rPr>
            <w:delText>of the competitors in the pool, the Directoire Technique may establish a special order of bouts, departing as little as possible from the principle laid down in (a) above, in order to obviate excessive fatigue or delays for the competitors who form the minority in the pool.</w:delText>
          </w:r>
        </w:del>
      </w:ins>
    </w:p>
    <w:p w:rsidR="00C36A20" w:rsidRPr="00BB5431" w:rsidDel="00DD65C9" w:rsidRDefault="00C36A20">
      <w:pPr>
        <w:pStyle w:val="BFAArtSingleindent"/>
        <w:rPr>
          <w:ins w:id="146" w:author="Peter Smith" w:date="2014-02-15T14:06:00Z"/>
          <w:del w:id="147" w:author="psmith" w:date="2014-06-01T17:05:00Z"/>
          <w:rFonts w:ascii="Times New Roman" w:hAnsi="Times New Roman" w:cs="Times New Roman"/>
        </w:rPr>
      </w:pPr>
      <w:ins w:id="148" w:author="Peter Smith" w:date="2014-02-15T14:06:00Z">
        <w:r>
          <w:rPr>
            <w:rFonts w:ascii="Times New Roman" w:hAnsi="Times New Roman" w:cs="Times New Roman"/>
          </w:rPr>
          <w:br w:type="page"/>
        </w:r>
        <w:del w:id="149" w:author="psmith" w:date="2014-06-01T17:09:00Z">
          <w:r w:rsidRPr="00BB5431" w:rsidDel="00B92616">
            <w:rPr>
              <w:rFonts w:ascii="Times New Roman" w:hAnsi="Times New Roman" w:cs="Times New Roman"/>
            </w:rPr>
            <w:lastRenderedPageBreak/>
            <w:tab/>
          </w:r>
        </w:del>
        <w:del w:id="150" w:author="psmith" w:date="2014-06-01T17:05:00Z">
          <w:r w:rsidRPr="00BB5431" w:rsidDel="00DD65C9">
            <w:rPr>
              <w:rFonts w:ascii="Times New Roman" w:hAnsi="Times New Roman" w:cs="Times New Roman"/>
              <w:b/>
            </w:rPr>
            <w:delText>3.</w:delText>
          </w:r>
          <w:r w:rsidRPr="00BB5431" w:rsidDel="00DD65C9">
            <w:delText xml:space="preserve">  </w:delText>
          </w:r>
          <w:r w:rsidRPr="00BB5431" w:rsidDel="00DD65C9">
            <w:rPr>
              <w:rFonts w:ascii="Times New Roman" w:hAnsi="Times New Roman" w:cs="Times New Roman"/>
            </w:rPr>
            <w:delText xml:space="preserve">Examples of the </w:delText>
          </w:r>
          <w:r w:rsidRPr="00BB5431" w:rsidDel="00DD65C9">
            <w:rPr>
              <w:rFonts w:ascii="Times New Roman" w:hAnsi="Times New Roman" w:cs="Times New Roman"/>
              <w:b/>
            </w:rPr>
            <w:delText>order of fencers of the same nationality</w:delText>
          </w:r>
          <w:r w:rsidRPr="00BB5431" w:rsidDel="00DD65C9">
            <w:rPr>
              <w:rFonts w:ascii="Times New Roman" w:hAnsi="Times New Roman" w:cs="Times New Roman"/>
            </w:rPr>
            <w:delText xml:space="preserve"> in a pool of six:</w:delText>
          </w:r>
        </w:del>
      </w:ins>
    </w:p>
    <w:p w:rsidR="00C36A20" w:rsidRPr="00BB5431" w:rsidDel="00DD65C9" w:rsidRDefault="00C36A20">
      <w:pPr>
        <w:pStyle w:val="BFAArtSingleindent"/>
        <w:rPr>
          <w:ins w:id="151" w:author="Peter Smith" w:date="2014-02-15T14:06:00Z"/>
          <w:del w:id="152" w:author="psmith" w:date="2014-06-01T17:05:00Z"/>
        </w:rPr>
        <w:pPrChange w:id="153" w:author="psmith" w:date="2014-06-01T17:05:00Z">
          <w:pPr>
            <w:pStyle w:val="BFAArtDblindent1st"/>
          </w:pPr>
        </w:pPrChange>
      </w:pPr>
      <w:ins w:id="154" w:author="Peter Smith" w:date="2014-02-15T14:06:00Z">
        <w:del w:id="155" w:author="psmith" w:date="2014-06-01T17:05:00Z">
          <w:r w:rsidDel="00DD65C9">
            <w:rPr>
              <w:b/>
              <w:bCs/>
            </w:rPr>
            <w:tab/>
          </w:r>
          <w:r w:rsidDel="00DD65C9">
            <w:rPr>
              <w:b/>
              <w:bCs/>
            </w:rPr>
            <w:tab/>
          </w:r>
          <w:r w:rsidRPr="00BB5431" w:rsidDel="00DD65C9">
            <w:rPr>
              <w:b/>
              <w:bCs/>
            </w:rPr>
            <w:delText xml:space="preserve">a)  </w:delText>
          </w:r>
          <w:r w:rsidRPr="00BB5431" w:rsidDel="00DD65C9">
            <w:tab/>
            <w:delText>When a pool contains, among its six fencers,</w:delText>
          </w:r>
        </w:del>
      </w:ins>
    </w:p>
    <w:p w:rsidR="00C36A20" w:rsidRPr="00BB5431" w:rsidDel="00DD65C9" w:rsidRDefault="00C36A20">
      <w:pPr>
        <w:pStyle w:val="BFAArtSingleindent"/>
        <w:rPr>
          <w:ins w:id="156" w:author="Peter Smith" w:date="2014-02-15T14:06:00Z"/>
          <w:del w:id="157" w:author="psmith" w:date="2014-06-01T17:05:00Z"/>
          <w:rFonts w:ascii="Times New Roman" w:hAnsi="Times New Roman"/>
        </w:rPr>
        <w:pPrChange w:id="158" w:author="psmith" w:date="2014-06-01T17:05:00Z">
          <w:pPr>
            <w:numPr>
              <w:numId w:val="4"/>
            </w:numPr>
            <w:tabs>
              <w:tab w:val="left" w:pos="1020"/>
              <w:tab w:val="left" w:pos="1260"/>
            </w:tabs>
            <w:autoSpaceDE w:val="0"/>
            <w:autoSpaceDN w:val="0"/>
            <w:adjustRightInd w:val="0"/>
            <w:spacing w:after="20" w:line="200" w:lineRule="atLeast"/>
            <w:ind w:left="1380" w:hanging="360"/>
            <w:jc w:val="both"/>
          </w:pPr>
        </w:pPrChange>
      </w:pPr>
      <w:ins w:id="159" w:author="Peter Smith" w:date="2014-02-15T14:06:00Z">
        <w:del w:id="160" w:author="psmith" w:date="2014-06-01T17:05:00Z">
          <w:r w:rsidRPr="00BB5431" w:rsidDel="00DD65C9">
            <w:rPr>
              <w:rFonts w:ascii="Times New Roman" w:hAnsi="Times New Roman"/>
              <w:b/>
              <w:bCs/>
            </w:rPr>
            <w:delText>two fencers of the same nationality A</w:delText>
          </w:r>
          <w:r w:rsidRPr="00BB5431" w:rsidDel="00DD65C9">
            <w:rPr>
              <w:rFonts w:ascii="Times New Roman" w:hAnsi="Times New Roman"/>
            </w:rPr>
            <w:delText>, or</w:delText>
          </w:r>
        </w:del>
      </w:ins>
    </w:p>
    <w:p w:rsidR="00C36A20" w:rsidRPr="00FC18B4" w:rsidDel="00DD65C9" w:rsidRDefault="00C36A20">
      <w:pPr>
        <w:pStyle w:val="BFAArtSingleindent"/>
        <w:rPr>
          <w:ins w:id="161" w:author="Peter Smith" w:date="2014-02-15T14:06:00Z"/>
          <w:del w:id="162" w:author="psmith" w:date="2014-06-01T17:05:00Z"/>
          <w:rFonts w:ascii="Times New Roman" w:hAnsi="Times New Roman"/>
          <w:b/>
          <w:bCs/>
        </w:rPr>
        <w:pPrChange w:id="163" w:author="psmith" w:date="2014-06-01T17:05:00Z">
          <w:pPr>
            <w:tabs>
              <w:tab w:val="left" w:pos="1020"/>
              <w:tab w:val="left" w:pos="1260"/>
            </w:tabs>
            <w:autoSpaceDE w:val="0"/>
            <w:autoSpaceDN w:val="0"/>
            <w:adjustRightInd w:val="0"/>
            <w:spacing w:line="200" w:lineRule="atLeast"/>
            <w:ind w:left="1020" w:hanging="238"/>
            <w:jc w:val="both"/>
          </w:pPr>
        </w:pPrChange>
      </w:pPr>
      <w:ins w:id="164" w:author="Peter Smith" w:date="2014-02-15T14:06:00Z">
        <w:del w:id="165" w:author="psmith" w:date="2014-06-01T17:05:00Z">
          <w:r w:rsidRPr="00BB5431" w:rsidDel="00DD65C9">
            <w:rPr>
              <w:rFonts w:ascii="Times New Roman" w:hAnsi="Times New Roman"/>
            </w:rPr>
            <w:tab/>
            <w:delText>—</w:delText>
          </w:r>
          <w:r w:rsidRPr="00BB5431" w:rsidDel="00DD65C9">
            <w:rPr>
              <w:rFonts w:ascii="Times New Roman" w:hAnsi="Times New Roman"/>
            </w:rPr>
            <w:tab/>
          </w:r>
          <w:r w:rsidRPr="00BB5431" w:rsidDel="00DD65C9">
            <w:rPr>
              <w:rFonts w:ascii="Times New Roman" w:hAnsi="Times New Roman"/>
              <w:b/>
              <w:bCs/>
            </w:rPr>
            <w:delText>two fencers of the same nationality A and two of the same nationality B</w:delText>
          </w:r>
          <w:r w:rsidDel="00DD65C9">
            <w:rPr>
              <w:rFonts w:ascii="Times New Roman" w:hAnsi="Times New Roman"/>
              <w:b/>
              <w:bCs/>
            </w:rPr>
            <w:br/>
          </w:r>
          <w:r w:rsidRPr="00BB5431" w:rsidDel="00DD65C9">
            <w:rPr>
              <w:rFonts w:ascii="Times New Roman" w:hAnsi="Times New Roman"/>
            </w:rPr>
            <w:delText>—</w:delText>
          </w:r>
          <w:r w:rsidRPr="00BB5431" w:rsidDel="00DD65C9">
            <w:rPr>
              <w:rFonts w:ascii="Times New Roman" w:hAnsi="Times New Roman"/>
            </w:rPr>
            <w:tab/>
          </w:r>
          <w:r w:rsidRPr="00BB5431" w:rsidDel="00DD65C9">
            <w:rPr>
              <w:rFonts w:ascii="Times New Roman" w:hAnsi="Times New Roman"/>
              <w:b/>
              <w:bCs/>
            </w:rPr>
            <w:delText>two fencer</w:delText>
          </w:r>
          <w:r w:rsidDel="00DD65C9">
            <w:rPr>
              <w:rFonts w:ascii="Times New Roman" w:hAnsi="Times New Roman"/>
              <w:b/>
              <w:bCs/>
            </w:rPr>
            <w:delText xml:space="preserve">s of the same nationality A, </w:delText>
          </w:r>
          <w:r w:rsidRPr="00BB5431" w:rsidDel="00DD65C9">
            <w:rPr>
              <w:rFonts w:ascii="Times New Roman" w:hAnsi="Times New Roman"/>
              <w:b/>
              <w:bCs/>
            </w:rPr>
            <w:delText>two of the same nationality B</w:delText>
          </w:r>
          <w:r w:rsidDel="00DD65C9">
            <w:rPr>
              <w:rFonts w:ascii="Times New Roman" w:hAnsi="Times New Roman"/>
              <w:b/>
              <w:bCs/>
            </w:rPr>
            <w:delText xml:space="preserve"> and </w:delText>
          </w:r>
          <w:r w:rsidRPr="00BB5431" w:rsidDel="00DD65C9">
            <w:rPr>
              <w:rFonts w:ascii="Times New Roman" w:hAnsi="Times New Roman"/>
              <w:b/>
              <w:bCs/>
            </w:rPr>
            <w:delText xml:space="preserve">two of the same nationality </w:delText>
          </w:r>
          <w:r w:rsidDel="00DD65C9">
            <w:rPr>
              <w:rFonts w:ascii="Times New Roman" w:hAnsi="Times New Roman"/>
              <w:b/>
              <w:bCs/>
            </w:rPr>
            <w:delText>C</w:delText>
          </w:r>
        </w:del>
      </w:ins>
    </w:p>
    <w:p w:rsidR="00C36A20" w:rsidRPr="00BB5431" w:rsidDel="00B92616" w:rsidRDefault="00C36A20">
      <w:pPr>
        <w:pStyle w:val="BFAArtSingleindent"/>
        <w:rPr>
          <w:ins w:id="166" w:author="Peter Smith" w:date="2014-02-15T14:06:00Z"/>
          <w:del w:id="167" w:author="psmith" w:date="2014-06-01T17:09:00Z"/>
        </w:rPr>
        <w:pPrChange w:id="168" w:author="psmith" w:date="2014-06-01T17:05:00Z">
          <w:pPr>
            <w:pStyle w:val="BFAArttxtDblIndent"/>
          </w:pPr>
        </w:pPrChange>
      </w:pPr>
      <w:ins w:id="169" w:author="Peter Smith" w:date="2014-02-15T14:06:00Z">
        <w:del w:id="170" w:author="psmith" w:date="2014-06-01T17:05:00Z">
          <w:r w:rsidRPr="00BB5431" w:rsidDel="00DD65C9">
            <w:tab/>
            <w:delText xml:space="preserve">the fencers’ names are </w:delText>
          </w:r>
          <w:r w:rsidRPr="0078072D" w:rsidDel="00DD65C9">
            <w:delText>placed</w:delText>
          </w:r>
          <w:r w:rsidRPr="00BB5431" w:rsidDel="00DD65C9">
            <w:delText xml:space="preserve"> on the pool sheet in such a way that those of the same nationality fence each other in their first bout and the order of bouts of a pool of six is that shown in Article o.14 above.</w:delText>
          </w:r>
        </w:del>
      </w:ins>
    </w:p>
    <w:p w:rsidR="00C36A20" w:rsidRPr="00BB5431" w:rsidDel="00DD65C9" w:rsidRDefault="00C36A20">
      <w:pPr>
        <w:pStyle w:val="BFAArtabc"/>
        <w:ind w:left="0" w:firstLine="0"/>
        <w:rPr>
          <w:ins w:id="171" w:author="Peter Smith" w:date="2014-02-15T14:06:00Z"/>
          <w:del w:id="172" w:author="psmith" w:date="2014-06-01T17:06:00Z"/>
        </w:rPr>
        <w:pPrChange w:id="173" w:author="psmith" w:date="2014-06-01T17:09:00Z">
          <w:pPr>
            <w:pStyle w:val="BFAArtabc"/>
          </w:pPr>
        </w:pPrChange>
      </w:pPr>
      <w:ins w:id="174" w:author="Peter Smith" w:date="2014-02-15T14:06:00Z">
        <w:del w:id="175" w:author="psmith" w:date="2014-06-01T17:06:00Z">
          <w:r w:rsidRPr="00BB5431" w:rsidDel="00DD65C9">
            <w:rPr>
              <w:b/>
              <w:bCs/>
            </w:rPr>
            <w:delText xml:space="preserve">b)  </w:delText>
          </w:r>
          <w:r w:rsidRPr="00BB5431" w:rsidDel="00DD65C9">
            <w:delText>When a pool contains among its six fencers,</w:delText>
          </w:r>
        </w:del>
      </w:ins>
    </w:p>
    <w:p w:rsidR="00C36A20" w:rsidRPr="00BB5431" w:rsidDel="00DD65C9" w:rsidRDefault="00C36A20">
      <w:pPr>
        <w:tabs>
          <w:tab w:val="left" w:pos="1020"/>
          <w:tab w:val="left" w:pos="1260"/>
        </w:tabs>
        <w:autoSpaceDE w:val="0"/>
        <w:autoSpaceDN w:val="0"/>
        <w:adjustRightInd w:val="0"/>
        <w:spacing w:after="20" w:line="200" w:lineRule="atLeast"/>
        <w:jc w:val="both"/>
        <w:rPr>
          <w:ins w:id="176" w:author="Peter Smith" w:date="2014-02-15T14:06:00Z"/>
          <w:del w:id="177" w:author="psmith" w:date="2014-06-01T17:06:00Z"/>
          <w:rFonts w:ascii="Times New Roman" w:hAnsi="Times New Roman"/>
          <w:sz w:val="18"/>
          <w:szCs w:val="18"/>
        </w:rPr>
        <w:pPrChange w:id="178" w:author="psmith" w:date="2014-06-01T17:09:00Z">
          <w:pPr>
            <w:tabs>
              <w:tab w:val="left" w:pos="1020"/>
              <w:tab w:val="left" w:pos="1260"/>
            </w:tabs>
            <w:autoSpaceDE w:val="0"/>
            <w:autoSpaceDN w:val="0"/>
            <w:adjustRightInd w:val="0"/>
            <w:spacing w:after="20" w:line="200" w:lineRule="atLeast"/>
            <w:ind w:left="1260" w:hanging="480"/>
            <w:jc w:val="both"/>
          </w:pPr>
        </w:pPrChange>
      </w:pPr>
      <w:ins w:id="179" w:author="Peter Smith" w:date="2014-02-15T14:06:00Z">
        <w:del w:id="180"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b/>
              <w:bCs/>
              <w:sz w:val="18"/>
              <w:szCs w:val="18"/>
            </w:rPr>
            <w:tab/>
            <w:delText>three fencers of the same nationality A</w:delText>
          </w:r>
          <w:r w:rsidRPr="00BB5431" w:rsidDel="00DD65C9">
            <w:rPr>
              <w:rFonts w:ascii="Times New Roman" w:hAnsi="Times New Roman"/>
              <w:sz w:val="18"/>
              <w:szCs w:val="18"/>
            </w:rPr>
            <w:delText>, or</w:delText>
          </w:r>
        </w:del>
      </w:ins>
    </w:p>
    <w:p w:rsidR="00C36A20" w:rsidRPr="00BB5431" w:rsidDel="00DD65C9" w:rsidRDefault="00C36A20">
      <w:pPr>
        <w:tabs>
          <w:tab w:val="left" w:pos="1020"/>
          <w:tab w:val="left" w:pos="1260"/>
        </w:tabs>
        <w:autoSpaceDE w:val="0"/>
        <w:autoSpaceDN w:val="0"/>
        <w:adjustRightInd w:val="0"/>
        <w:spacing w:after="20" w:line="200" w:lineRule="atLeast"/>
        <w:jc w:val="both"/>
        <w:rPr>
          <w:ins w:id="181" w:author="Peter Smith" w:date="2014-02-15T14:06:00Z"/>
          <w:del w:id="182" w:author="psmith" w:date="2014-06-01T17:06:00Z"/>
          <w:rFonts w:ascii="Times New Roman" w:hAnsi="Times New Roman"/>
          <w:sz w:val="18"/>
          <w:szCs w:val="18"/>
        </w:rPr>
        <w:pPrChange w:id="183" w:author="psmith" w:date="2014-06-01T17:09:00Z">
          <w:pPr>
            <w:tabs>
              <w:tab w:val="left" w:pos="1020"/>
              <w:tab w:val="left" w:pos="1260"/>
            </w:tabs>
            <w:autoSpaceDE w:val="0"/>
            <w:autoSpaceDN w:val="0"/>
            <w:adjustRightInd w:val="0"/>
            <w:spacing w:after="20" w:line="200" w:lineRule="atLeast"/>
            <w:ind w:left="1260" w:hanging="480"/>
            <w:jc w:val="both"/>
          </w:pPr>
        </w:pPrChange>
      </w:pPr>
      <w:ins w:id="184" w:author="Peter Smith" w:date="2014-02-15T14:06:00Z">
        <w:del w:id="185"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sz w:val="18"/>
              <w:szCs w:val="18"/>
            </w:rPr>
            <w:tab/>
          </w:r>
          <w:r w:rsidRPr="00BB5431" w:rsidDel="00DD65C9">
            <w:rPr>
              <w:rFonts w:ascii="Times New Roman" w:hAnsi="Times New Roman"/>
              <w:b/>
              <w:bCs/>
              <w:sz w:val="18"/>
              <w:szCs w:val="18"/>
            </w:rPr>
            <w:delText>three fencers of the same nationality A and two fencers of the same nationality B</w:delText>
          </w:r>
          <w:r w:rsidRPr="00BB5431" w:rsidDel="00DD65C9">
            <w:rPr>
              <w:rFonts w:ascii="Times New Roman" w:hAnsi="Times New Roman"/>
              <w:sz w:val="18"/>
              <w:szCs w:val="18"/>
            </w:rPr>
            <w:delText>, or</w:delText>
          </w:r>
        </w:del>
      </w:ins>
    </w:p>
    <w:p w:rsidR="00C36A20" w:rsidDel="00DD65C9" w:rsidRDefault="00C36A20">
      <w:pPr>
        <w:tabs>
          <w:tab w:val="left" w:pos="1020"/>
          <w:tab w:val="left" w:pos="1260"/>
        </w:tabs>
        <w:autoSpaceDE w:val="0"/>
        <w:autoSpaceDN w:val="0"/>
        <w:adjustRightInd w:val="0"/>
        <w:spacing w:after="40" w:line="200" w:lineRule="atLeast"/>
        <w:jc w:val="both"/>
        <w:rPr>
          <w:ins w:id="186" w:author="Peter Smith" w:date="2014-02-15T14:06:00Z"/>
          <w:del w:id="187" w:author="psmith" w:date="2014-06-01T17:06:00Z"/>
          <w:rFonts w:ascii="Times New Roman" w:hAnsi="Times New Roman"/>
          <w:sz w:val="18"/>
          <w:szCs w:val="18"/>
        </w:rPr>
        <w:pPrChange w:id="188" w:author="psmith" w:date="2014-06-01T17:09:00Z">
          <w:pPr>
            <w:tabs>
              <w:tab w:val="left" w:pos="1020"/>
              <w:tab w:val="left" w:pos="1260"/>
            </w:tabs>
            <w:autoSpaceDE w:val="0"/>
            <w:autoSpaceDN w:val="0"/>
            <w:adjustRightInd w:val="0"/>
            <w:spacing w:after="40" w:line="200" w:lineRule="atLeast"/>
            <w:ind w:left="1260" w:hanging="480"/>
            <w:jc w:val="both"/>
          </w:pPr>
        </w:pPrChange>
      </w:pPr>
      <w:ins w:id="189" w:author="Peter Smith" w:date="2014-02-15T14:06:00Z">
        <w:del w:id="190"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sz w:val="18"/>
              <w:szCs w:val="18"/>
            </w:rPr>
            <w:tab/>
          </w:r>
          <w:r w:rsidRPr="00BB5431" w:rsidDel="00DD65C9">
            <w:rPr>
              <w:rFonts w:ascii="Times New Roman" w:hAnsi="Times New Roman"/>
              <w:b/>
              <w:bCs/>
              <w:sz w:val="18"/>
              <w:szCs w:val="18"/>
            </w:rPr>
            <w:delText>three fencers of the same nationality A and three fencers of the same nationality B</w:delText>
          </w:r>
          <w:r w:rsidRPr="00BB5431" w:rsidDel="00DD65C9">
            <w:rPr>
              <w:rFonts w:ascii="Times New Roman" w:hAnsi="Times New Roman"/>
              <w:sz w:val="18"/>
              <w:szCs w:val="18"/>
            </w:rPr>
            <w:delText>,</w:delText>
          </w:r>
          <w:r w:rsidDel="00DD65C9">
            <w:rPr>
              <w:rFonts w:ascii="Times New Roman" w:hAnsi="Times New Roman"/>
              <w:sz w:val="18"/>
              <w:szCs w:val="18"/>
            </w:rPr>
            <w:delText xml:space="preserve"> the order will be as follows: </w:delText>
          </w:r>
        </w:del>
      </w:ins>
    </w:p>
    <w:p w:rsidR="00C36A20" w:rsidDel="00DD65C9" w:rsidRDefault="00C36A20">
      <w:pPr>
        <w:pStyle w:val="BFABoutOrder3Col"/>
        <w:ind w:left="0" w:firstLine="0"/>
        <w:rPr>
          <w:ins w:id="191" w:author="Peter Smith" w:date="2014-02-15T14:06:00Z"/>
          <w:del w:id="192" w:author="psmith" w:date="2014-06-01T17:06:00Z"/>
        </w:rPr>
      </w:pPr>
    </w:p>
    <w:p w:rsidR="00C36A20" w:rsidRPr="001D2CC6" w:rsidDel="00DD65C9" w:rsidRDefault="00C36A20">
      <w:pPr>
        <w:pStyle w:val="BFABoutOrder3Col"/>
        <w:ind w:left="0" w:firstLine="0"/>
        <w:rPr>
          <w:ins w:id="193" w:author="Peter Smith" w:date="2014-02-15T14:06:00Z"/>
          <w:del w:id="194" w:author="psmith" w:date="2014-06-01T17:06:00Z"/>
        </w:rPr>
      </w:pPr>
      <w:ins w:id="195" w:author="Peter Smith" w:date="2014-02-15T14:06:00Z">
        <w:del w:id="196" w:author="psmith" w:date="2014-06-01T17:06:00Z">
          <w:r w:rsidDel="00DD65C9">
            <w:tab/>
          </w:r>
          <w:r w:rsidRPr="001D2CC6" w:rsidDel="00DD65C9">
            <w:tab/>
          </w:r>
          <w:r w:rsidDel="00DD65C9">
            <w:delText>1–2</w:delText>
          </w:r>
          <w:r w:rsidDel="00DD65C9">
            <w:tab/>
            <w:delText>6–4</w:delText>
          </w:r>
          <w:r w:rsidRPr="001D2CC6" w:rsidDel="00DD65C9">
            <w:tab/>
            <w:delText>4–</w:delText>
          </w:r>
          <w:r w:rsidDel="00DD65C9">
            <w:delText>2</w:delText>
          </w:r>
        </w:del>
      </w:ins>
    </w:p>
    <w:p w:rsidR="00C36A20" w:rsidRPr="001D2CC6" w:rsidDel="00DD65C9" w:rsidRDefault="00C36A20">
      <w:pPr>
        <w:pStyle w:val="BFABoutOrder3Col"/>
        <w:ind w:left="0" w:firstLine="0"/>
        <w:rPr>
          <w:ins w:id="197" w:author="Peter Smith" w:date="2014-02-15T14:06:00Z"/>
          <w:del w:id="198" w:author="psmith" w:date="2014-06-01T17:06:00Z"/>
        </w:rPr>
        <w:pPrChange w:id="199" w:author="psmith" w:date="2014-06-01T17:09:00Z">
          <w:pPr>
            <w:pStyle w:val="BFABoutOrder3Col"/>
          </w:pPr>
        </w:pPrChange>
      </w:pPr>
      <w:ins w:id="200" w:author="Peter Smith" w:date="2014-02-15T14:06:00Z">
        <w:del w:id="201" w:author="psmith" w:date="2014-06-01T17:06:00Z">
          <w:r w:rsidRPr="001D2CC6" w:rsidDel="00DD65C9">
            <w:tab/>
          </w:r>
          <w:r w:rsidRPr="001D2CC6" w:rsidDel="00DD65C9">
            <w:tab/>
          </w:r>
          <w:r w:rsidDel="00DD65C9">
            <w:delText>4–5</w:delText>
          </w:r>
          <w:r w:rsidDel="00DD65C9">
            <w:tab/>
            <w:delText>2–5</w:delText>
          </w:r>
          <w:r w:rsidDel="00DD65C9">
            <w:tab/>
            <w:delText>3–6</w:delText>
          </w:r>
        </w:del>
      </w:ins>
    </w:p>
    <w:p w:rsidR="00C36A20" w:rsidRPr="001D2CC6" w:rsidDel="00DD65C9" w:rsidRDefault="00C36A20">
      <w:pPr>
        <w:pStyle w:val="BFABoutOrder3Col"/>
        <w:ind w:left="0" w:firstLine="0"/>
        <w:rPr>
          <w:ins w:id="202" w:author="Peter Smith" w:date="2014-02-15T14:06:00Z"/>
          <w:del w:id="203" w:author="psmith" w:date="2014-06-01T17:06:00Z"/>
        </w:rPr>
        <w:pPrChange w:id="204" w:author="psmith" w:date="2014-06-01T17:09:00Z">
          <w:pPr>
            <w:pStyle w:val="BFABoutOrder3Col"/>
          </w:pPr>
        </w:pPrChange>
      </w:pPr>
      <w:ins w:id="205" w:author="Peter Smith" w:date="2014-02-15T14:06:00Z">
        <w:del w:id="206" w:author="psmith" w:date="2014-06-01T17:06:00Z">
          <w:r w:rsidRPr="001D2CC6" w:rsidDel="00DD65C9">
            <w:tab/>
          </w:r>
          <w:r w:rsidRPr="001D2CC6" w:rsidDel="00DD65C9">
            <w:tab/>
          </w:r>
          <w:r w:rsidDel="00DD65C9">
            <w:delText>2–3</w:delText>
          </w:r>
          <w:r w:rsidDel="00DD65C9">
            <w:tab/>
            <w:delText>1–4</w:delText>
          </w:r>
          <w:r w:rsidRPr="001D2CC6" w:rsidDel="00DD65C9">
            <w:tab/>
            <w:delText>5–1</w:delText>
          </w:r>
        </w:del>
      </w:ins>
    </w:p>
    <w:p w:rsidR="00C36A20" w:rsidRPr="001D2CC6" w:rsidDel="00DD65C9" w:rsidRDefault="00C36A20">
      <w:pPr>
        <w:pStyle w:val="BFABoutOrder3Col"/>
        <w:ind w:left="0" w:firstLine="0"/>
        <w:rPr>
          <w:ins w:id="207" w:author="Peter Smith" w:date="2014-02-15T14:06:00Z"/>
          <w:del w:id="208" w:author="psmith" w:date="2014-06-01T17:06:00Z"/>
        </w:rPr>
        <w:pPrChange w:id="209" w:author="psmith" w:date="2014-06-01T17:09:00Z">
          <w:pPr>
            <w:pStyle w:val="BFABoutOrder3Col"/>
          </w:pPr>
        </w:pPrChange>
      </w:pPr>
      <w:ins w:id="210" w:author="Peter Smith" w:date="2014-02-15T14:06:00Z">
        <w:del w:id="211" w:author="psmith" w:date="2014-06-01T17:06:00Z">
          <w:r w:rsidRPr="001D2CC6" w:rsidDel="00DD65C9">
            <w:tab/>
          </w:r>
          <w:r w:rsidRPr="001D2CC6" w:rsidDel="00DD65C9">
            <w:tab/>
          </w:r>
          <w:r w:rsidDel="00DD65C9">
            <w:delText>5–6</w:delText>
          </w:r>
          <w:r w:rsidDel="00DD65C9">
            <w:tab/>
            <w:delText>5–3</w:delText>
          </w:r>
          <w:r w:rsidDel="00DD65C9">
            <w:tab/>
            <w:delText>3</w:delText>
          </w:r>
          <w:r w:rsidRPr="001D2CC6" w:rsidDel="00DD65C9">
            <w:delText>–4</w:delText>
          </w:r>
        </w:del>
      </w:ins>
    </w:p>
    <w:p w:rsidR="00C36A20" w:rsidRPr="001D2CC6" w:rsidDel="00DD65C9" w:rsidRDefault="00C36A20">
      <w:pPr>
        <w:pStyle w:val="BFABoutOrder3Col"/>
        <w:ind w:left="0" w:firstLine="0"/>
        <w:rPr>
          <w:ins w:id="212" w:author="Peter Smith" w:date="2014-02-15T14:06:00Z"/>
          <w:del w:id="213" w:author="psmith" w:date="2014-06-01T17:06:00Z"/>
        </w:rPr>
        <w:pPrChange w:id="214" w:author="psmith" w:date="2014-06-01T17:09:00Z">
          <w:pPr>
            <w:pStyle w:val="BFABoutOrder3Col"/>
          </w:pPr>
        </w:pPrChange>
      </w:pPr>
      <w:ins w:id="215" w:author="Peter Smith" w:date="2014-02-15T14:06:00Z">
        <w:del w:id="216" w:author="psmith" w:date="2014-06-01T17:06:00Z">
          <w:r w:rsidRPr="001D2CC6" w:rsidDel="00DD65C9">
            <w:tab/>
          </w:r>
          <w:r w:rsidRPr="001D2CC6" w:rsidDel="00DD65C9">
            <w:tab/>
          </w:r>
          <w:r w:rsidDel="00DD65C9">
            <w:delText>3–1</w:delText>
          </w:r>
          <w:r w:rsidDel="00DD65C9">
            <w:tab/>
            <w:delText>1–6</w:delText>
          </w:r>
          <w:r w:rsidDel="00DD65C9">
            <w:tab/>
            <w:delText>6</w:delText>
          </w:r>
          <w:r w:rsidRPr="001D2CC6" w:rsidDel="00DD65C9">
            <w:delText>–</w:delText>
          </w:r>
          <w:r w:rsidDel="00DD65C9">
            <w:delText>2</w:delText>
          </w:r>
        </w:del>
      </w:ins>
    </w:p>
    <w:p w:rsidR="00C36A20" w:rsidRPr="00BB5431" w:rsidDel="00DD65C9" w:rsidRDefault="00C36A20">
      <w:pPr>
        <w:tabs>
          <w:tab w:val="left" w:pos="1020"/>
        </w:tabs>
        <w:autoSpaceDE w:val="0"/>
        <w:autoSpaceDN w:val="0"/>
        <w:adjustRightInd w:val="0"/>
        <w:spacing w:after="40" w:line="200" w:lineRule="atLeast"/>
        <w:jc w:val="both"/>
        <w:rPr>
          <w:ins w:id="217" w:author="Peter Smith" w:date="2014-02-15T14:06:00Z"/>
          <w:del w:id="218" w:author="psmith" w:date="2014-06-01T17:06:00Z"/>
          <w:rFonts w:ascii="Times New Roman" w:hAnsi="Times New Roman"/>
          <w:sz w:val="18"/>
          <w:szCs w:val="18"/>
        </w:rPr>
        <w:pPrChange w:id="219" w:author="psmith" w:date="2014-06-01T17:09:00Z">
          <w:pPr>
            <w:tabs>
              <w:tab w:val="left" w:pos="1020"/>
            </w:tabs>
            <w:autoSpaceDE w:val="0"/>
            <w:autoSpaceDN w:val="0"/>
            <w:adjustRightInd w:val="0"/>
            <w:spacing w:after="40" w:line="200" w:lineRule="atLeast"/>
            <w:ind w:left="1020" w:hanging="240"/>
            <w:jc w:val="both"/>
          </w:pPr>
        </w:pPrChange>
      </w:pPr>
      <w:ins w:id="220" w:author="Peter Smith" w:date="2014-02-15T14:06:00Z">
        <w:del w:id="221" w:author="psmith" w:date="2014-06-01T17:09:00Z">
          <w:r w:rsidRPr="00BB5431" w:rsidDel="00B92616">
            <w:rPr>
              <w:rFonts w:ascii="Times New Roman" w:hAnsi="Times New Roman"/>
              <w:sz w:val="18"/>
              <w:szCs w:val="18"/>
            </w:rPr>
            <w:tab/>
          </w:r>
        </w:del>
        <w:del w:id="222" w:author="psmith" w:date="2014-06-01T17:06:00Z">
          <w:r w:rsidRPr="00BB5431" w:rsidDel="00DD65C9">
            <w:rPr>
              <w:rFonts w:ascii="Times New Roman" w:hAnsi="Times New Roman"/>
              <w:sz w:val="18"/>
              <w:szCs w:val="18"/>
            </w:rPr>
            <w:delText>the fencers’ names are placed on the pool sheet in the following way:</w:delText>
          </w:r>
        </w:del>
      </w:ins>
    </w:p>
    <w:p w:rsidR="00C36A20" w:rsidRPr="00BB5431" w:rsidDel="00DD65C9" w:rsidRDefault="00C36A20">
      <w:pPr>
        <w:tabs>
          <w:tab w:val="left" w:pos="1020"/>
        </w:tabs>
        <w:autoSpaceDE w:val="0"/>
        <w:autoSpaceDN w:val="0"/>
        <w:adjustRightInd w:val="0"/>
        <w:spacing w:after="40" w:line="200" w:lineRule="atLeast"/>
        <w:jc w:val="both"/>
        <w:rPr>
          <w:ins w:id="223" w:author="Peter Smith" w:date="2014-02-15T14:06:00Z"/>
          <w:del w:id="224" w:author="psmith" w:date="2014-06-01T17:06:00Z"/>
          <w:rFonts w:ascii="Times New Roman" w:hAnsi="Times New Roman"/>
          <w:sz w:val="18"/>
          <w:szCs w:val="18"/>
        </w:rPr>
        <w:pPrChange w:id="225" w:author="psmith" w:date="2014-06-01T17:09:00Z">
          <w:pPr>
            <w:tabs>
              <w:tab w:val="left" w:pos="1020"/>
              <w:tab w:val="left" w:pos="1260"/>
            </w:tabs>
            <w:autoSpaceDE w:val="0"/>
            <w:autoSpaceDN w:val="0"/>
            <w:adjustRightInd w:val="0"/>
            <w:spacing w:after="20" w:line="200" w:lineRule="atLeast"/>
            <w:ind w:left="1260" w:hanging="480"/>
            <w:jc w:val="both"/>
          </w:pPr>
        </w:pPrChange>
      </w:pPr>
      <w:ins w:id="226" w:author="Peter Smith" w:date="2014-02-15T14:06:00Z">
        <w:del w:id="227" w:author="psmith" w:date="2014-06-01T17:06:00Z">
          <w:r w:rsidRPr="00BB5431" w:rsidDel="00DD65C9">
            <w:rPr>
              <w:rFonts w:ascii="Times New Roman" w:hAnsi="Times New Roman"/>
              <w:sz w:val="18"/>
              <w:szCs w:val="18"/>
            </w:rPr>
            <w:tab/>
            <w:delText>—</w:delText>
          </w:r>
          <w:r w:rsidRPr="00BB5431" w:rsidDel="00DD65C9">
            <w:rPr>
              <w:rFonts w:ascii="Times New Roman" w:hAnsi="Times New Roman"/>
              <w:sz w:val="18"/>
              <w:szCs w:val="18"/>
            </w:rPr>
            <w:tab/>
            <w:delText>the fencers of nationality A are given numbers 1, 2 and 3;</w:delText>
          </w:r>
        </w:del>
      </w:ins>
    </w:p>
    <w:p w:rsidR="00C36A20" w:rsidDel="00B92616" w:rsidRDefault="00C36A20">
      <w:pPr>
        <w:pStyle w:val="BFAArtSingleindent"/>
        <w:rPr>
          <w:ins w:id="228" w:author="Peter Smith" w:date="2014-02-15T14:06:00Z"/>
          <w:del w:id="229" w:author="psmith" w:date="2014-06-01T17:09:00Z"/>
        </w:rPr>
        <w:pPrChange w:id="230" w:author="psmith" w:date="2014-06-01T17:09:00Z">
          <w:pPr>
            <w:tabs>
              <w:tab w:val="left" w:pos="1020"/>
              <w:tab w:val="left" w:pos="1260"/>
            </w:tabs>
            <w:autoSpaceDE w:val="0"/>
            <w:autoSpaceDN w:val="0"/>
            <w:adjustRightInd w:val="0"/>
            <w:spacing w:after="40" w:line="200" w:lineRule="atLeast"/>
            <w:ind w:left="1260" w:hanging="480"/>
            <w:jc w:val="both"/>
          </w:pPr>
        </w:pPrChange>
      </w:pPr>
      <w:ins w:id="231" w:author="Peter Smith" w:date="2014-02-15T14:06:00Z">
        <w:del w:id="232" w:author="psmith" w:date="2014-06-01T17:06:00Z">
          <w:r w:rsidRPr="00BB5431" w:rsidDel="00DD65C9">
            <w:tab/>
            <w:delText>—</w:delText>
          </w:r>
          <w:r w:rsidRPr="00BB5431" w:rsidDel="00DD65C9">
            <w:tab/>
            <w:delText>the fencers of nationality B are given numbers 4 and 5 or 4, 5 and 6.</w:delText>
          </w:r>
        </w:del>
      </w:ins>
    </w:p>
    <w:p w:rsidR="00C36A20" w:rsidRPr="00BB5431" w:rsidDel="00B92616" w:rsidRDefault="00C36A20">
      <w:pPr>
        <w:pStyle w:val="BFAArtSingleindent"/>
        <w:rPr>
          <w:ins w:id="233" w:author="Peter Smith" w:date="2014-02-15T14:06:00Z"/>
          <w:del w:id="234" w:author="psmith" w:date="2014-06-01T17:09:00Z"/>
          <w:rFonts w:ascii="Times New Roman" w:hAnsi="Times New Roman"/>
        </w:rPr>
        <w:pPrChange w:id="235" w:author="psmith" w:date="2014-06-01T17:09:00Z">
          <w:pPr>
            <w:tabs>
              <w:tab w:val="left" w:pos="1020"/>
              <w:tab w:val="left" w:pos="1260"/>
            </w:tabs>
            <w:autoSpaceDE w:val="0"/>
            <w:autoSpaceDN w:val="0"/>
            <w:adjustRightInd w:val="0"/>
            <w:spacing w:after="40" w:line="200" w:lineRule="atLeast"/>
            <w:ind w:left="1260" w:hanging="480"/>
            <w:jc w:val="both"/>
          </w:pPr>
        </w:pPrChange>
      </w:pPr>
    </w:p>
    <w:p w:rsidR="00C36A20" w:rsidDel="00B92616" w:rsidRDefault="00C36A20" w:rsidP="00C36A20">
      <w:pPr>
        <w:pStyle w:val="BFAArtabc"/>
        <w:rPr>
          <w:ins w:id="236" w:author="Peter Smith" w:date="2014-02-15T14:06:00Z"/>
          <w:del w:id="237" w:author="psmith" w:date="2014-06-01T17:06:00Z"/>
        </w:rPr>
      </w:pPr>
      <w:ins w:id="238" w:author="Peter Smith" w:date="2014-02-15T14:06:00Z">
        <w:del w:id="239" w:author="psmith" w:date="2014-06-01T17:06:00Z">
          <w:r w:rsidRPr="00BB5431" w:rsidDel="00B92616">
            <w:rPr>
              <w:b/>
              <w:bCs/>
            </w:rPr>
            <w:delText>c)</w:delText>
          </w:r>
          <w:r w:rsidRPr="00BB5431" w:rsidDel="00B92616">
            <w:tab/>
            <w:delText xml:space="preserve">When a pool contains among its six fencers </w:delText>
          </w:r>
          <w:r w:rsidRPr="00BB5431" w:rsidDel="00B92616">
            <w:rPr>
              <w:b/>
              <w:bCs/>
            </w:rPr>
            <w:delText>four fencers of the same nationality A</w:delText>
          </w:r>
          <w:r w:rsidRPr="00BB5431" w:rsidDel="00B92616">
            <w:delText xml:space="preserve"> and two others of different nationalities, the four fencers of nationality A are placed on the pool sheet as 1, 2, 3 and 4 and the order of bouts in the pool is as follows: </w:delText>
          </w:r>
        </w:del>
      </w:ins>
    </w:p>
    <w:p w:rsidR="00C36A20" w:rsidDel="00B92616" w:rsidRDefault="00C36A20" w:rsidP="00C36A20">
      <w:pPr>
        <w:pStyle w:val="BFABoutOrder3Col"/>
        <w:rPr>
          <w:ins w:id="240" w:author="Peter Smith" w:date="2014-02-15T14:06:00Z"/>
          <w:del w:id="241" w:author="psmith" w:date="2014-06-01T17:06:00Z"/>
        </w:rPr>
        <w:sectPr w:rsidR="00C36A20" w:rsidDel="00B92616" w:rsidSect="00081919">
          <w:footerReference w:type="default" r:id="rId11"/>
          <w:type w:val="continuous"/>
          <w:pgSz w:w="8391" w:h="11907" w:code="11"/>
          <w:pgMar w:top="851" w:right="567" w:bottom="851" w:left="567" w:header="454" w:footer="454" w:gutter="510"/>
          <w:cols w:space="720"/>
          <w:noEndnote/>
          <w:docGrid w:linePitch="299"/>
        </w:sectPr>
      </w:pPr>
    </w:p>
    <w:p w:rsidR="00C36A20" w:rsidDel="00B92616" w:rsidRDefault="00C36A20" w:rsidP="00C36A20">
      <w:pPr>
        <w:pStyle w:val="BFABoutOrder"/>
        <w:rPr>
          <w:ins w:id="245" w:author="Peter Smith" w:date="2014-02-15T14:06:00Z"/>
          <w:del w:id="246" w:author="psmith" w:date="2014-06-01T17:06:00Z"/>
        </w:rPr>
      </w:pPr>
      <w:ins w:id="247" w:author="Peter Smith" w:date="2014-02-15T14:06:00Z">
        <w:del w:id="248" w:author="psmith" w:date="2014-06-01T17:06:00Z">
          <w:r w:rsidDel="00B92616">
            <w:tab/>
            <w:delText>3–1</w:delText>
          </w:r>
          <w:r w:rsidDel="00B92616">
            <w:tab/>
            <w:delText>1–2</w:delText>
          </w:r>
          <w:r w:rsidDel="00B92616">
            <w:tab/>
            <w:delText>4–5</w:delText>
          </w:r>
        </w:del>
      </w:ins>
    </w:p>
    <w:p w:rsidR="00C36A20" w:rsidDel="00B92616" w:rsidRDefault="00C36A20" w:rsidP="00C36A20">
      <w:pPr>
        <w:pStyle w:val="BFABoutOrder"/>
        <w:rPr>
          <w:ins w:id="249" w:author="Peter Smith" w:date="2014-02-15T14:06:00Z"/>
          <w:del w:id="250" w:author="psmith" w:date="2014-06-01T17:06:00Z"/>
        </w:rPr>
      </w:pPr>
      <w:ins w:id="251" w:author="Peter Smith" w:date="2014-02-15T14:06:00Z">
        <w:del w:id="252" w:author="psmith" w:date="2014-06-01T17:06:00Z">
          <w:r w:rsidDel="00B92616">
            <w:tab/>
            <w:delText>4–2</w:delText>
          </w:r>
          <w:r w:rsidDel="00B92616">
            <w:tab/>
            <w:delText>3–4</w:delText>
          </w:r>
          <w:r w:rsidDel="00B92616">
            <w:tab/>
            <w:delText>6–2</w:delText>
          </w:r>
        </w:del>
      </w:ins>
    </w:p>
    <w:p w:rsidR="00C36A20" w:rsidDel="00B92616" w:rsidRDefault="00C36A20" w:rsidP="00C36A20">
      <w:pPr>
        <w:pStyle w:val="BFABoutOrder"/>
        <w:rPr>
          <w:ins w:id="253" w:author="Peter Smith" w:date="2014-02-15T14:06:00Z"/>
          <w:del w:id="254" w:author="psmith" w:date="2014-06-01T17:06:00Z"/>
        </w:rPr>
      </w:pPr>
      <w:ins w:id="255" w:author="Peter Smith" w:date="2014-02-15T14:06:00Z">
        <w:del w:id="256" w:author="psmith" w:date="2014-06-01T17:06:00Z">
          <w:r w:rsidDel="00B92616">
            <w:tab/>
            <w:delText>1–4</w:delText>
          </w:r>
          <w:r w:rsidDel="00B92616">
            <w:tab/>
            <w:delText>1–6</w:delText>
          </w:r>
          <w:r w:rsidDel="00B92616">
            <w:tab/>
            <w:delText>5–1</w:delText>
          </w:r>
        </w:del>
      </w:ins>
    </w:p>
    <w:p w:rsidR="00C36A20" w:rsidDel="00B92616" w:rsidRDefault="00C36A20" w:rsidP="00C36A20">
      <w:pPr>
        <w:pStyle w:val="BFABoutOrder"/>
        <w:rPr>
          <w:ins w:id="257" w:author="Peter Smith" w:date="2014-02-15T14:06:00Z"/>
          <w:del w:id="258" w:author="psmith" w:date="2014-06-01T17:06:00Z"/>
        </w:rPr>
      </w:pPr>
      <w:ins w:id="259" w:author="Peter Smith" w:date="2014-02-15T14:06:00Z">
        <w:del w:id="260" w:author="psmith" w:date="2014-06-01T17:06:00Z">
          <w:r w:rsidDel="00B92616">
            <w:tab/>
            <w:delText>2–3</w:delText>
          </w:r>
          <w:r w:rsidDel="00B92616">
            <w:tab/>
            <w:delText>2–5</w:delText>
          </w:r>
          <w:r w:rsidDel="00B92616">
            <w:tab/>
            <w:delText>6–4</w:delText>
          </w:r>
        </w:del>
      </w:ins>
    </w:p>
    <w:p w:rsidR="00C36A20" w:rsidDel="00B92616" w:rsidRDefault="00C36A20" w:rsidP="00C36A20">
      <w:pPr>
        <w:pStyle w:val="BFABoutOrder"/>
        <w:rPr>
          <w:ins w:id="261" w:author="Peter Smith" w:date="2014-02-15T14:06:00Z"/>
          <w:del w:id="262" w:author="psmith" w:date="2014-06-01T17:06:00Z"/>
        </w:rPr>
      </w:pPr>
      <w:ins w:id="263" w:author="Peter Smith" w:date="2014-02-15T14:06:00Z">
        <w:del w:id="264" w:author="psmith" w:date="2014-06-01T17:06:00Z">
          <w:r w:rsidDel="00B92616">
            <w:tab/>
            <w:delText>5–6</w:delText>
          </w:r>
          <w:r w:rsidDel="00B92616">
            <w:tab/>
            <w:delText>3–6</w:delText>
          </w:r>
          <w:r w:rsidDel="00B92616">
            <w:tab/>
            <w:delText>5–3</w:delText>
          </w:r>
        </w:del>
      </w:ins>
    </w:p>
    <w:p w:rsidR="00C36A20" w:rsidDel="00B92616" w:rsidRDefault="00C36A20" w:rsidP="00C36A20">
      <w:pPr>
        <w:pStyle w:val="BFABoutOrder"/>
        <w:rPr>
          <w:ins w:id="265" w:author="Peter Smith" w:date="2014-02-15T14:06:00Z"/>
          <w:del w:id="266" w:author="psmith" w:date="2014-06-01T17:06:00Z"/>
        </w:rPr>
      </w:pPr>
    </w:p>
    <w:p w:rsidR="00C36A20" w:rsidDel="00B92616" w:rsidRDefault="00C36A20" w:rsidP="00C36A20">
      <w:pPr>
        <w:pStyle w:val="BFABoutOrder"/>
        <w:rPr>
          <w:ins w:id="267" w:author="Peter Smith" w:date="2014-02-15T14:06:00Z"/>
          <w:del w:id="268" w:author="psmith" w:date="2014-06-01T17:06:00Z"/>
        </w:rPr>
      </w:pPr>
    </w:p>
    <w:p w:rsidR="00C36A20" w:rsidRPr="00AF2DA6" w:rsidDel="00B92616" w:rsidRDefault="00C36A20" w:rsidP="00C36A20">
      <w:pPr>
        <w:pStyle w:val="BFABoutOrder"/>
        <w:rPr>
          <w:ins w:id="269" w:author="Peter Smith" w:date="2014-02-15T14:06:00Z"/>
          <w:del w:id="270" w:author="psmith" w:date="2014-06-01T17:06:00Z"/>
        </w:rPr>
        <w:sectPr w:rsidR="00C36A20" w:rsidRPr="00AF2DA6" w:rsidDel="00B92616" w:rsidSect="00AF2DA6">
          <w:type w:val="continuous"/>
          <w:pgSz w:w="8391" w:h="11907" w:code="11"/>
          <w:pgMar w:top="851" w:right="1927" w:bottom="851" w:left="1560" w:header="454" w:footer="454" w:gutter="510"/>
          <w:cols w:space="409"/>
          <w:noEndnote/>
          <w:docGrid w:linePitch="299"/>
        </w:sectPr>
      </w:pPr>
    </w:p>
    <w:p w:rsidR="00C36A20" w:rsidDel="00B92616" w:rsidRDefault="00C36A20" w:rsidP="00C36A20">
      <w:pPr>
        <w:tabs>
          <w:tab w:val="left" w:pos="1020"/>
        </w:tabs>
        <w:autoSpaceDE w:val="0"/>
        <w:autoSpaceDN w:val="0"/>
        <w:adjustRightInd w:val="0"/>
        <w:spacing w:after="40" w:line="200" w:lineRule="atLeast"/>
        <w:ind w:left="1020" w:hanging="453"/>
        <w:jc w:val="both"/>
        <w:rPr>
          <w:ins w:id="271" w:author="Peter Smith" w:date="2014-02-15T14:06:00Z"/>
          <w:del w:id="272" w:author="psmith" w:date="2014-06-01T17:09:00Z"/>
          <w:rFonts w:ascii="Times New Roman" w:hAnsi="Times New Roman"/>
          <w:b/>
          <w:bCs/>
          <w:sz w:val="18"/>
          <w:szCs w:val="18"/>
        </w:rPr>
        <w:sectPr w:rsidR="00C36A20" w:rsidDel="00B92616" w:rsidSect="00081919">
          <w:type w:val="continuous"/>
          <w:pgSz w:w="8391" w:h="11907" w:code="11"/>
          <w:pgMar w:top="851" w:right="567" w:bottom="851" w:left="567" w:header="454" w:footer="454" w:gutter="510"/>
          <w:cols w:space="720"/>
          <w:noEndnote/>
          <w:docGrid w:linePitch="299"/>
        </w:sectPr>
      </w:pPr>
    </w:p>
    <w:p w:rsidR="00C36A20" w:rsidDel="00B92616" w:rsidRDefault="00C36A20" w:rsidP="00C36A20">
      <w:pPr>
        <w:tabs>
          <w:tab w:val="left" w:pos="1020"/>
        </w:tabs>
        <w:autoSpaceDE w:val="0"/>
        <w:autoSpaceDN w:val="0"/>
        <w:adjustRightInd w:val="0"/>
        <w:spacing w:after="40" w:line="200" w:lineRule="atLeast"/>
        <w:ind w:left="1020" w:hanging="453"/>
        <w:jc w:val="both"/>
        <w:rPr>
          <w:ins w:id="273" w:author="Peter Smith" w:date="2014-02-15T14:06:00Z"/>
          <w:del w:id="274" w:author="psmith" w:date="2014-06-01T17:09:00Z"/>
          <w:rFonts w:ascii="Times New Roman" w:hAnsi="Times New Roman"/>
          <w:b/>
          <w:bCs/>
          <w:sz w:val="18"/>
          <w:szCs w:val="18"/>
        </w:rPr>
      </w:pPr>
    </w:p>
    <w:p w:rsidR="00C36A20" w:rsidRPr="00AF2DA6" w:rsidDel="00B92616" w:rsidRDefault="00C36A20" w:rsidP="00C36A20">
      <w:pPr>
        <w:pStyle w:val="BFAArtSingleindent"/>
        <w:rPr>
          <w:ins w:id="275" w:author="Peter Smith" w:date="2014-02-15T14:06:00Z"/>
          <w:del w:id="276" w:author="psmith" w:date="2014-06-01T17:09:00Z"/>
          <w:b/>
        </w:rPr>
      </w:pPr>
      <w:ins w:id="277" w:author="Peter Smith" w:date="2014-02-15T14:06:00Z">
        <w:del w:id="278" w:author="psmith" w:date="2014-06-01T17:09:00Z">
          <w:r w:rsidDel="00B92616">
            <w:tab/>
          </w:r>
          <w:r w:rsidRPr="00AF2DA6" w:rsidDel="00B92616">
            <w:rPr>
              <w:b/>
            </w:rPr>
            <w:delText>4.</w:delText>
          </w:r>
          <w:r w:rsidRPr="00AF2DA6" w:rsidDel="00B92616">
            <w:rPr>
              <w:b/>
            </w:rPr>
            <w:tab/>
            <w:delText>Example of the order of fencers of the same nationality in a pool of seven:</w:delText>
          </w:r>
        </w:del>
      </w:ins>
    </w:p>
    <w:p w:rsidR="00C36A20" w:rsidRPr="00BB5431" w:rsidDel="00B92616" w:rsidRDefault="00C36A20" w:rsidP="00C36A20">
      <w:pPr>
        <w:pStyle w:val="BFAArtabc"/>
        <w:rPr>
          <w:ins w:id="279" w:author="Peter Smith" w:date="2014-02-15T14:06:00Z"/>
          <w:del w:id="280" w:author="psmith" w:date="2014-06-01T17:09:00Z"/>
        </w:rPr>
      </w:pPr>
      <w:ins w:id="281" w:author="Peter Smith" w:date="2014-02-15T14:06:00Z">
        <w:del w:id="282" w:author="psmith" w:date="2014-06-01T17:09:00Z">
          <w:r w:rsidRPr="00BB5431" w:rsidDel="00B92616">
            <w:rPr>
              <w:b/>
              <w:bCs/>
            </w:rPr>
            <w:delText>a)</w:delText>
          </w:r>
          <w:r w:rsidRPr="00BB5431" w:rsidDel="00B92616">
            <w:tab/>
            <w:delText>When this pool contains, among the seven fencers,</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283" w:author="Peter Smith" w:date="2014-02-15T14:06:00Z"/>
          <w:del w:id="284" w:author="psmith" w:date="2014-06-01T17:09:00Z"/>
          <w:rFonts w:ascii="Times New Roman" w:hAnsi="Times New Roman"/>
          <w:sz w:val="18"/>
          <w:szCs w:val="18"/>
        </w:rPr>
      </w:pPr>
      <w:ins w:id="285" w:author="Peter Smith" w:date="2014-02-15T14:06:00Z">
        <w:del w:id="286"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two fencers of nationality A</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287" w:author="Peter Smith" w:date="2014-02-15T14:06:00Z"/>
          <w:del w:id="288" w:author="psmith" w:date="2014-06-01T17:09:00Z"/>
          <w:rFonts w:ascii="Times New Roman" w:hAnsi="Times New Roman"/>
          <w:sz w:val="18"/>
          <w:szCs w:val="18"/>
        </w:rPr>
      </w:pPr>
      <w:ins w:id="289" w:author="Peter Smith" w:date="2014-02-15T14:06:00Z">
        <w:del w:id="290"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two fencers of nationality A and two fencers of nationality B</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after="40" w:line="200" w:lineRule="atLeast"/>
        <w:ind w:left="1260" w:hanging="480"/>
        <w:jc w:val="both"/>
        <w:rPr>
          <w:ins w:id="291" w:author="Peter Smith" w:date="2014-02-15T14:06:00Z"/>
          <w:del w:id="292" w:author="psmith" w:date="2014-06-01T17:09:00Z"/>
          <w:rFonts w:ascii="Times New Roman" w:hAnsi="Times New Roman"/>
          <w:sz w:val="18"/>
          <w:szCs w:val="18"/>
        </w:rPr>
      </w:pPr>
      <w:ins w:id="293" w:author="Peter Smith" w:date="2014-02-15T14:06:00Z">
        <w:del w:id="294"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two fencers of nationality A</w:delText>
          </w:r>
          <w:r w:rsidRPr="00BB5431" w:rsidDel="00B92616">
            <w:rPr>
              <w:rFonts w:ascii="Times New Roman" w:hAnsi="Times New Roman"/>
              <w:sz w:val="18"/>
              <w:szCs w:val="18"/>
            </w:rPr>
            <w:delText xml:space="preserve">, </w:delText>
          </w:r>
          <w:r w:rsidRPr="00BB5431" w:rsidDel="00B92616">
            <w:rPr>
              <w:rFonts w:ascii="Times New Roman" w:hAnsi="Times New Roman"/>
              <w:b/>
              <w:bCs/>
              <w:sz w:val="18"/>
              <w:szCs w:val="18"/>
            </w:rPr>
            <w:delText>two fencers of nationality B and two fencers of nationality C</w:delText>
          </w:r>
          <w:r w:rsidRPr="00BB5431" w:rsidDel="00B92616">
            <w:rPr>
              <w:rFonts w:ascii="Times New Roman" w:hAnsi="Times New Roman"/>
              <w:sz w:val="18"/>
              <w:szCs w:val="18"/>
            </w:rPr>
            <w:delText>,</w:delText>
          </w:r>
        </w:del>
      </w:ins>
    </w:p>
    <w:p w:rsidR="00C36A20" w:rsidRPr="00BB5431" w:rsidDel="00B92616" w:rsidRDefault="00C36A20" w:rsidP="00C36A20">
      <w:pPr>
        <w:pStyle w:val="BFAArttxtDblIndent"/>
        <w:rPr>
          <w:ins w:id="295" w:author="Peter Smith" w:date="2014-02-15T14:06:00Z"/>
          <w:del w:id="296" w:author="psmith" w:date="2014-06-01T17:09:00Z"/>
        </w:rPr>
      </w:pPr>
      <w:ins w:id="297" w:author="Peter Smith" w:date="2014-02-15T14:06:00Z">
        <w:del w:id="298" w:author="psmith" w:date="2014-06-01T17:09:00Z">
          <w:r w:rsidRPr="00BB5431" w:rsidDel="00B92616">
            <w:tab/>
            <w:delText>the fencers of the same nationality are listed on the pool sheet so that they fence their first bout against each other while following the order of fights laid down in Article o.14 above for a pool of seven fencers.</w:delText>
          </w:r>
        </w:del>
      </w:ins>
    </w:p>
    <w:p w:rsidR="00C36A20" w:rsidRPr="00BB5431" w:rsidDel="00B92616" w:rsidRDefault="00C36A20" w:rsidP="00C36A20">
      <w:pPr>
        <w:pStyle w:val="BFAArtDblindent"/>
        <w:rPr>
          <w:ins w:id="299" w:author="Peter Smith" w:date="2014-02-15T14:06:00Z"/>
          <w:del w:id="300" w:author="psmith" w:date="2014-06-01T17:09:00Z"/>
        </w:rPr>
      </w:pPr>
      <w:ins w:id="301" w:author="Peter Smith" w:date="2014-02-15T14:06:00Z">
        <w:del w:id="302" w:author="psmith" w:date="2014-06-01T17:09:00Z">
          <w:r w:rsidRPr="00BB5431" w:rsidDel="00B92616">
            <w:rPr>
              <w:b/>
              <w:bCs/>
            </w:rPr>
            <w:delText>b)</w:delText>
          </w:r>
          <w:r w:rsidRPr="00BB5431" w:rsidDel="00B92616">
            <w:tab/>
            <w:delText>When the pool contains</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303" w:author="Peter Smith" w:date="2014-02-15T14:06:00Z"/>
          <w:del w:id="304" w:author="psmith" w:date="2014-06-01T17:09:00Z"/>
          <w:rFonts w:ascii="Times New Roman" w:hAnsi="Times New Roman"/>
          <w:sz w:val="18"/>
          <w:szCs w:val="18"/>
        </w:rPr>
      </w:pPr>
      <w:ins w:id="305" w:author="Peter Smith" w:date="2014-02-15T14:06:00Z">
        <w:del w:id="306"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three fencers of nationality A</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after="20" w:line="200" w:lineRule="atLeast"/>
        <w:ind w:left="1260" w:hanging="480"/>
        <w:jc w:val="both"/>
        <w:rPr>
          <w:ins w:id="307" w:author="Peter Smith" w:date="2014-02-15T14:06:00Z"/>
          <w:del w:id="308" w:author="psmith" w:date="2014-06-01T17:09:00Z"/>
          <w:rFonts w:ascii="Times New Roman" w:hAnsi="Times New Roman"/>
          <w:sz w:val="18"/>
          <w:szCs w:val="18"/>
        </w:rPr>
      </w:pPr>
      <w:ins w:id="309" w:author="Peter Smith" w:date="2014-02-15T14:06:00Z">
        <w:del w:id="310"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three fencers of nationality A and two fencers of nationality B</w:delText>
          </w:r>
          <w:r w:rsidRPr="00BB5431" w:rsidDel="00B92616">
            <w:rPr>
              <w:rFonts w:ascii="Times New Roman" w:hAnsi="Times New Roman"/>
              <w:sz w:val="18"/>
              <w:szCs w:val="18"/>
            </w:rPr>
            <w:delText>, or</w:delText>
          </w:r>
        </w:del>
      </w:ins>
    </w:p>
    <w:p w:rsidR="00C36A20" w:rsidRPr="00BB5431" w:rsidDel="00B92616" w:rsidRDefault="00C36A20" w:rsidP="00C36A20">
      <w:pPr>
        <w:tabs>
          <w:tab w:val="left" w:pos="1020"/>
          <w:tab w:val="left" w:pos="1260"/>
        </w:tabs>
        <w:autoSpaceDE w:val="0"/>
        <w:autoSpaceDN w:val="0"/>
        <w:adjustRightInd w:val="0"/>
        <w:spacing w:line="200" w:lineRule="atLeast"/>
        <w:ind w:left="1264" w:hanging="482"/>
        <w:jc w:val="both"/>
        <w:rPr>
          <w:ins w:id="311" w:author="Peter Smith" w:date="2014-02-15T14:06:00Z"/>
          <w:del w:id="312" w:author="psmith" w:date="2014-06-01T17:09:00Z"/>
          <w:rFonts w:ascii="Times New Roman" w:hAnsi="Times New Roman"/>
          <w:sz w:val="18"/>
          <w:szCs w:val="18"/>
        </w:rPr>
      </w:pPr>
      <w:ins w:id="313" w:author="Peter Smith" w:date="2014-02-15T14:06:00Z">
        <w:del w:id="314" w:author="psmith" w:date="2014-06-01T17:09:00Z">
          <w:r w:rsidRPr="00BB5431" w:rsidDel="00B92616">
            <w:rPr>
              <w:rFonts w:ascii="Times New Roman" w:hAnsi="Times New Roman"/>
              <w:sz w:val="18"/>
              <w:szCs w:val="18"/>
            </w:rPr>
            <w:tab/>
            <w:delText>—</w:delText>
          </w:r>
          <w:r w:rsidRPr="00BB5431" w:rsidDel="00B92616">
            <w:rPr>
              <w:rFonts w:ascii="Times New Roman" w:hAnsi="Times New Roman"/>
              <w:sz w:val="18"/>
              <w:szCs w:val="18"/>
            </w:rPr>
            <w:tab/>
          </w:r>
          <w:r w:rsidRPr="00BB5431" w:rsidDel="00B92616">
            <w:rPr>
              <w:rFonts w:ascii="Times New Roman" w:hAnsi="Times New Roman"/>
              <w:b/>
              <w:bCs/>
              <w:sz w:val="18"/>
              <w:szCs w:val="18"/>
            </w:rPr>
            <w:delText>three fencers of nationality A, two fencers of nationality B and two fencers of nationality C</w:delText>
          </w:r>
        </w:del>
      </w:ins>
    </w:p>
    <w:p w:rsidR="00C36A20" w:rsidRPr="00BB5431" w:rsidDel="00B92616" w:rsidRDefault="00C36A20" w:rsidP="00C36A20">
      <w:pPr>
        <w:pStyle w:val="BFAArttxtDblIndent"/>
        <w:rPr>
          <w:ins w:id="315" w:author="Peter Smith" w:date="2014-02-15T14:06:00Z"/>
          <w:del w:id="316" w:author="psmith" w:date="2014-06-01T17:09:00Z"/>
        </w:rPr>
      </w:pPr>
      <w:ins w:id="317" w:author="Peter Smith" w:date="2014-02-15T14:06:00Z">
        <w:del w:id="318" w:author="psmith" w:date="2014-06-01T17:09:00Z">
          <w:r w:rsidRPr="00BB5431" w:rsidDel="00B92616">
            <w:tab/>
            <w:delText>the three fencers of nationality A must be listed 1, 2 and 3 on the pool sheet, the two fencers of nationality B, 4 and 5, and the two fencers of nationality C, 6 and 7.</w:delText>
          </w:r>
        </w:del>
      </w:ins>
    </w:p>
    <w:p w:rsidR="00C36A20" w:rsidDel="00B92616" w:rsidRDefault="00C36A20" w:rsidP="00C36A20">
      <w:pPr>
        <w:pStyle w:val="BFAArttxtDblIndent"/>
        <w:rPr>
          <w:ins w:id="319" w:author="Peter Smith" w:date="2014-02-15T14:06:00Z"/>
          <w:del w:id="320" w:author="psmith" w:date="2014-06-01T17:09:00Z"/>
        </w:rPr>
      </w:pPr>
      <w:ins w:id="321" w:author="Peter Smith" w:date="2014-02-15T14:06:00Z">
        <w:del w:id="322" w:author="psmith" w:date="2014-06-01T17:09:00Z">
          <w:r w:rsidRPr="00BB5431" w:rsidDel="00B92616">
            <w:tab/>
            <w:delText xml:space="preserve">The order of bouts for the pool of seven, detailed in Article o.14, is no longer valid and must be replaced by the following order: </w:delText>
          </w:r>
        </w:del>
      </w:ins>
    </w:p>
    <w:p w:rsidR="00C36A20" w:rsidDel="00B92616" w:rsidRDefault="00C36A20" w:rsidP="00C36A20">
      <w:pPr>
        <w:pStyle w:val="BFABoutOrder"/>
        <w:rPr>
          <w:ins w:id="323" w:author="Peter Smith" w:date="2014-02-15T14:06:00Z"/>
          <w:del w:id="324" w:author="psmith" w:date="2014-06-01T17:09:00Z"/>
        </w:rPr>
        <w:sectPr w:rsidR="00C36A20" w:rsidDel="00B92616" w:rsidSect="00081919">
          <w:type w:val="continuous"/>
          <w:pgSz w:w="8391" w:h="11907" w:code="11"/>
          <w:pgMar w:top="851" w:right="567" w:bottom="851" w:left="567" w:header="454" w:footer="454" w:gutter="510"/>
          <w:cols w:space="720"/>
          <w:noEndnote/>
          <w:docGrid w:linePitch="299"/>
        </w:sectPr>
      </w:pPr>
    </w:p>
    <w:p w:rsidR="00C36A20" w:rsidDel="00B92616" w:rsidRDefault="00C36A20" w:rsidP="00C36A20">
      <w:pPr>
        <w:pStyle w:val="BFABoutOrder"/>
        <w:rPr>
          <w:ins w:id="325" w:author="Peter Smith" w:date="2014-02-15T14:06:00Z"/>
          <w:del w:id="326" w:author="psmith" w:date="2014-06-01T17:09:00Z"/>
        </w:rPr>
      </w:pPr>
      <w:ins w:id="327" w:author="Peter Smith" w:date="2014-02-15T14:06:00Z">
        <w:del w:id="328" w:author="psmith" w:date="2014-06-01T17:09:00Z">
          <w:r w:rsidDel="00B92616">
            <w:tab/>
            <w:delText>1–2</w:delText>
          </w:r>
          <w:r w:rsidDel="00B92616">
            <w:tab/>
            <w:delText>6–2</w:delText>
          </w:r>
          <w:r w:rsidDel="00B92616">
            <w:tab/>
            <w:delText>1–4</w:delText>
          </w:r>
        </w:del>
      </w:ins>
    </w:p>
    <w:p w:rsidR="00C36A20" w:rsidDel="00B92616" w:rsidRDefault="00C36A20" w:rsidP="00C36A20">
      <w:pPr>
        <w:pStyle w:val="BFABoutOrder"/>
        <w:rPr>
          <w:ins w:id="329" w:author="Peter Smith" w:date="2014-02-15T14:06:00Z"/>
          <w:del w:id="330" w:author="psmith" w:date="2014-06-01T17:09:00Z"/>
        </w:rPr>
      </w:pPr>
      <w:ins w:id="331" w:author="Peter Smith" w:date="2014-02-15T14:06:00Z">
        <w:del w:id="332" w:author="psmith" w:date="2014-06-01T17:09:00Z">
          <w:r w:rsidDel="00B92616">
            <w:tab/>
            <w:delText>4–5</w:delText>
          </w:r>
          <w:r w:rsidDel="00B92616">
            <w:tab/>
            <w:delText>3–4</w:delText>
          </w:r>
          <w:r w:rsidDel="00B92616">
            <w:tab/>
            <w:delText>2–7</w:delText>
          </w:r>
        </w:del>
      </w:ins>
    </w:p>
    <w:p w:rsidR="00C36A20" w:rsidDel="00B92616" w:rsidRDefault="00C36A20" w:rsidP="00C36A20">
      <w:pPr>
        <w:pStyle w:val="BFABoutOrder"/>
        <w:rPr>
          <w:ins w:id="333" w:author="Peter Smith" w:date="2014-02-15T14:06:00Z"/>
          <w:del w:id="334" w:author="psmith" w:date="2014-06-01T17:09:00Z"/>
        </w:rPr>
      </w:pPr>
      <w:ins w:id="335" w:author="Peter Smith" w:date="2014-02-15T14:06:00Z">
        <w:del w:id="336" w:author="psmith" w:date="2014-06-01T17:09:00Z">
          <w:r w:rsidDel="00B92616">
            <w:tab/>
            <w:delText>6–7</w:delText>
          </w:r>
          <w:r w:rsidDel="00B92616">
            <w:tab/>
            <w:delText>7–5</w:delText>
          </w:r>
          <w:r w:rsidDel="00B92616">
            <w:tab/>
            <w:delText>5–3</w:delText>
          </w:r>
        </w:del>
      </w:ins>
    </w:p>
    <w:p w:rsidR="00C36A20" w:rsidDel="00B92616" w:rsidRDefault="00C36A20" w:rsidP="00C36A20">
      <w:pPr>
        <w:pStyle w:val="BFABoutOrder"/>
        <w:rPr>
          <w:ins w:id="337" w:author="Peter Smith" w:date="2014-02-15T14:06:00Z"/>
          <w:del w:id="338" w:author="psmith" w:date="2014-06-01T17:09:00Z"/>
        </w:rPr>
      </w:pPr>
      <w:ins w:id="339" w:author="Peter Smith" w:date="2014-02-15T14:06:00Z">
        <w:del w:id="340" w:author="psmith" w:date="2014-06-01T17:09:00Z">
          <w:r w:rsidDel="00B92616">
            <w:tab/>
            <w:delText>3–1</w:delText>
          </w:r>
          <w:r w:rsidDel="00B92616">
            <w:tab/>
            <w:delText>1–6</w:delText>
          </w:r>
          <w:r w:rsidDel="00B92616">
            <w:tab/>
            <w:delText>6–4</w:delText>
          </w:r>
        </w:del>
      </w:ins>
    </w:p>
    <w:p w:rsidR="00C36A20" w:rsidDel="00B92616" w:rsidRDefault="00C36A20" w:rsidP="00C36A20">
      <w:pPr>
        <w:pStyle w:val="BFABoutOrder"/>
        <w:rPr>
          <w:ins w:id="341" w:author="Peter Smith" w:date="2014-02-15T14:06:00Z"/>
          <w:del w:id="342" w:author="psmith" w:date="2014-06-01T17:09:00Z"/>
        </w:rPr>
      </w:pPr>
      <w:ins w:id="343" w:author="Peter Smith" w:date="2014-02-15T14:06:00Z">
        <w:del w:id="344" w:author="psmith" w:date="2014-06-01T17:09:00Z">
          <w:r w:rsidDel="00B92616">
            <w:tab/>
            <w:delText>4–7</w:delText>
          </w:r>
          <w:r w:rsidDel="00B92616">
            <w:tab/>
            <w:delText>4–2</w:delText>
          </w:r>
          <w:r w:rsidDel="00B92616">
            <w:tab/>
            <w:delText>7–1</w:delText>
          </w:r>
        </w:del>
      </w:ins>
    </w:p>
    <w:p w:rsidR="00C36A20" w:rsidDel="00B92616" w:rsidRDefault="00C36A20" w:rsidP="00C36A20">
      <w:pPr>
        <w:pStyle w:val="BFABoutOrder"/>
        <w:rPr>
          <w:ins w:id="345" w:author="Peter Smith" w:date="2014-02-15T14:06:00Z"/>
          <w:del w:id="346" w:author="psmith" w:date="2014-06-01T17:09:00Z"/>
        </w:rPr>
      </w:pPr>
      <w:ins w:id="347" w:author="Peter Smith" w:date="2014-02-15T14:06:00Z">
        <w:del w:id="348" w:author="psmith" w:date="2014-06-01T17:09:00Z">
          <w:r w:rsidDel="00B92616">
            <w:tab/>
            <w:delText>2–3</w:delText>
          </w:r>
          <w:r w:rsidDel="00B92616">
            <w:tab/>
            <w:delText>7–3</w:delText>
          </w:r>
          <w:r w:rsidDel="00B92616">
            <w:tab/>
            <w:delText>2–5</w:delText>
          </w:r>
        </w:del>
      </w:ins>
    </w:p>
    <w:p w:rsidR="00C36A20" w:rsidDel="00B92616" w:rsidRDefault="00C36A20" w:rsidP="00C36A20">
      <w:pPr>
        <w:pStyle w:val="BFABoutOrder"/>
        <w:rPr>
          <w:ins w:id="349" w:author="Peter Smith" w:date="2014-02-15T14:06:00Z"/>
          <w:del w:id="350" w:author="psmith" w:date="2014-06-01T17:09:00Z"/>
        </w:rPr>
        <w:sectPr w:rsidR="00C36A20" w:rsidDel="00B92616" w:rsidSect="00BE7BCD">
          <w:type w:val="continuous"/>
          <w:pgSz w:w="8391" w:h="11907" w:code="11"/>
          <w:pgMar w:top="851" w:right="2211" w:bottom="851" w:left="1560" w:header="454" w:footer="454" w:gutter="510"/>
          <w:cols w:space="267"/>
          <w:noEndnote/>
          <w:docGrid w:linePitch="299"/>
        </w:sectPr>
      </w:pPr>
      <w:ins w:id="351" w:author="Peter Smith" w:date="2014-02-15T14:06:00Z">
        <w:del w:id="352" w:author="psmith" w:date="2014-06-01T17:09:00Z">
          <w:r w:rsidDel="00B92616">
            <w:tab/>
            <w:delText>5–1</w:delText>
          </w:r>
          <w:r w:rsidDel="00B92616">
            <w:tab/>
            <w:delText>5–6</w:delText>
          </w:r>
          <w:r w:rsidDel="00B92616">
            <w:tab/>
            <w:delText>3–6</w:delText>
          </w:r>
        </w:del>
      </w:ins>
    </w:p>
    <w:p w:rsidR="00031542" w:rsidRPr="00BB5431" w:rsidRDefault="00031542" w:rsidP="004365F0">
      <w:pPr>
        <w:pStyle w:val="BFAArtSingleindent1st"/>
      </w:pPr>
      <w:proofErr w:type="gramStart"/>
      <w:r w:rsidRPr="00BB5431">
        <w:rPr>
          <w:b/>
          <w:bCs/>
        </w:rPr>
        <w:t>o.16.</w:t>
      </w:r>
      <w:r w:rsidRPr="00BB5431">
        <w:tab/>
      </w:r>
      <w:r w:rsidRPr="00BB5431">
        <w:rPr>
          <w:b/>
          <w:bCs/>
        </w:rPr>
        <w:t>1.</w:t>
      </w:r>
      <w:proofErr w:type="gramEnd"/>
      <w:r w:rsidRPr="00BB5431">
        <w:rPr>
          <w:b/>
          <w:bCs/>
        </w:rPr>
        <w:tab/>
      </w:r>
      <w:r w:rsidRPr="00BB5431">
        <w:t xml:space="preserve">If a bout in a pool is </w:t>
      </w:r>
      <w:r w:rsidRPr="00BB5431">
        <w:rPr>
          <w:b/>
          <w:bCs/>
        </w:rPr>
        <w:t>interrupted by an accidental cause</w:t>
      </w:r>
      <w:r w:rsidRPr="00BB5431">
        <w:t>, and this interruption is likely to be prolonged, the Referee may (with the consent of the Directoire Technique, or possibly the Organising Committee) alter the order of bouts in such a way as to allow the normal progress of the competition to proceed.</w:t>
      </w:r>
    </w:p>
    <w:p w:rsidR="00031542" w:rsidRPr="00BB5431" w:rsidRDefault="00031542" w:rsidP="004365F0">
      <w:pPr>
        <w:pStyle w:val="BFAArtSingleindent"/>
      </w:pPr>
      <w:r w:rsidRPr="00BB5431">
        <w:rPr>
          <w:b/>
          <w:bCs/>
        </w:rPr>
        <w:tab/>
        <w:t>2.</w:t>
      </w:r>
      <w:r w:rsidRPr="00BB5431">
        <w:rPr>
          <w:b/>
          <w:bCs/>
        </w:rPr>
        <w:tab/>
        <w:t xml:space="preserve">The time allowed for a fencer to rest </w:t>
      </w:r>
      <w:r w:rsidRPr="00BB5431">
        <w:t>between two consecutive bouts in a pool is three minutes.</w:t>
      </w:r>
    </w:p>
    <w:p w:rsidR="00031542" w:rsidRPr="00BB5431" w:rsidRDefault="00031542" w:rsidP="00A87A82">
      <w:pPr>
        <w:pStyle w:val="StyleBFAArt1stTimesNewRomanBold"/>
      </w:pPr>
      <w:proofErr w:type="gramStart"/>
      <w:r w:rsidRPr="00BB5431">
        <w:t>o.17</w:t>
      </w:r>
      <w:proofErr w:type="gramEnd"/>
      <w:r w:rsidRPr="00BB5431">
        <w:t>.</w:t>
      </w:r>
      <w:r w:rsidRPr="00BB5431">
        <w:tab/>
        <w:t xml:space="preserve">In the pools a </w:t>
      </w:r>
      <w:r w:rsidRPr="00A87A82">
        <w:t xml:space="preserve">bout ends </w:t>
      </w:r>
      <w:r w:rsidRPr="00BB5431">
        <w:t>when:</w:t>
      </w:r>
    </w:p>
    <w:p w:rsidR="00031542" w:rsidRPr="00BB5431" w:rsidRDefault="00031542" w:rsidP="00E74A9F">
      <w:pPr>
        <w:pStyle w:val="BFAArtDblindent1st"/>
      </w:pPr>
      <w:r w:rsidRPr="00BB5431">
        <w:rPr>
          <w:b/>
          <w:bCs/>
        </w:rPr>
        <w:tab/>
        <w:t>1.</w:t>
      </w:r>
      <w:r w:rsidRPr="00BB5431">
        <w:rPr>
          <w:b/>
          <w:bCs/>
        </w:rPr>
        <w:tab/>
      </w:r>
      <w:proofErr w:type="gramStart"/>
      <w:r w:rsidRPr="00BB5431">
        <w:rPr>
          <w:b/>
          <w:bCs/>
        </w:rPr>
        <w:t>a</w:t>
      </w:r>
      <w:proofErr w:type="gramEnd"/>
      <w:r w:rsidRPr="00BB5431">
        <w:rPr>
          <w:b/>
          <w:bCs/>
        </w:rPr>
        <w:t>)</w:t>
      </w:r>
      <w:r w:rsidRPr="00BB5431">
        <w:rPr>
          <w:b/>
          <w:bCs/>
        </w:rPr>
        <w:tab/>
      </w:r>
      <w:r w:rsidRPr="00BB5431">
        <w:t>One of the fencers</w:t>
      </w:r>
      <w:r w:rsidRPr="00BB5431">
        <w:rPr>
          <w:b/>
          <w:bCs/>
        </w:rPr>
        <w:t xml:space="preserve"> has scored 5 hits</w:t>
      </w:r>
      <w:r w:rsidRPr="00BB5431">
        <w:t>. In this case the score registered on the score-sheet is the final score of the bout (</w:t>
      </w:r>
      <w:r w:rsidRPr="00BB5431">
        <w:rPr>
          <w:i/>
          <w:iCs/>
        </w:rPr>
        <w:t>V</w:t>
      </w:r>
      <w:r w:rsidRPr="00BB5431">
        <w:t xml:space="preserve">5 – </w:t>
      </w:r>
      <w:proofErr w:type="spellStart"/>
      <w:r w:rsidRPr="00BB5431">
        <w:rPr>
          <w:i/>
          <w:iCs/>
        </w:rPr>
        <w:t>Dn</w:t>
      </w:r>
      <w:proofErr w:type="spellEnd"/>
      <w:r w:rsidRPr="00BB5431">
        <w:t xml:space="preserve">, where </w:t>
      </w:r>
      <w:r w:rsidRPr="00BB5431">
        <w:rPr>
          <w:i/>
          <w:iCs/>
        </w:rPr>
        <w:t>n</w:t>
      </w:r>
      <w:r w:rsidRPr="00BB5431">
        <w:t> = the number of hits scored by the losing fencer).</w:t>
      </w:r>
    </w:p>
    <w:p w:rsidR="00031542" w:rsidRPr="00BB5431" w:rsidRDefault="00031542" w:rsidP="00E74A9F">
      <w:pPr>
        <w:pStyle w:val="BFAArtDblindent"/>
      </w:pPr>
      <w:r w:rsidRPr="00BB5431">
        <w:rPr>
          <w:b/>
          <w:bCs/>
        </w:rPr>
        <w:t>b)</w:t>
      </w:r>
      <w:r w:rsidRPr="00BB5431">
        <w:rPr>
          <w:b/>
          <w:bCs/>
        </w:rPr>
        <w:tab/>
        <w:t>At épée</w:t>
      </w:r>
      <w:r w:rsidRPr="00BB5431">
        <w:t>, if the two fencers reach a score of 4–all, they must fence for a deciding hit, up to the time limit. Any double hit will not be counted (and the fencers will therefore remain where they are on the piste).</w:t>
      </w:r>
    </w:p>
    <w:p w:rsidR="00031542" w:rsidRPr="00BB5431" w:rsidRDefault="00031542" w:rsidP="00A87A82">
      <w:pPr>
        <w:pStyle w:val="BFAArtSingleindent"/>
      </w:pPr>
      <w:r w:rsidRPr="00BB5431">
        <w:rPr>
          <w:b/>
          <w:bCs/>
        </w:rPr>
        <w:tab/>
        <w:t>2.</w:t>
      </w:r>
      <w:r w:rsidRPr="00BB5431">
        <w:rPr>
          <w:b/>
          <w:bCs/>
        </w:rPr>
        <w:tab/>
        <w:t>Three minutes of effective fencing time</w:t>
      </w:r>
      <w:r w:rsidRPr="00BB5431">
        <w:t xml:space="preserve"> have passed. (There is no warning for the last minute.)</w:t>
      </w:r>
    </w:p>
    <w:p w:rsidR="00031542" w:rsidRPr="00BB5431" w:rsidRDefault="00031542" w:rsidP="00A87A82">
      <w:pPr>
        <w:pStyle w:val="BFAArtDblindent"/>
      </w:pPr>
      <w:r w:rsidRPr="00BB5431">
        <w:rPr>
          <w:b/>
          <w:bCs/>
        </w:rPr>
        <w:t>a)</w:t>
      </w:r>
      <w:r w:rsidRPr="00BB5431">
        <w:rPr>
          <w:b/>
          <w:bCs/>
        </w:rPr>
        <w:tab/>
      </w:r>
      <w:r w:rsidRPr="00BB5431">
        <w:t xml:space="preserve">If </w:t>
      </w:r>
      <w:r w:rsidRPr="00BB5431">
        <w:rPr>
          <w:b/>
          <w:bCs/>
        </w:rPr>
        <w:t>when the time limit expires</w:t>
      </w:r>
      <w:r w:rsidRPr="00BB5431">
        <w:t xml:space="preserve"> there is a difference of at least one hit between the scores of the two fencers, the fencer who has scored the greater number of hits is declared winner. The score registered on the score-sheet is the actual score achieved in the bout (</w:t>
      </w:r>
      <w:r w:rsidRPr="00BB5431">
        <w:rPr>
          <w:i/>
          <w:iCs/>
        </w:rPr>
        <w:t>VN</w:t>
      </w:r>
      <w:r w:rsidRPr="00BB5431">
        <w:t> – </w:t>
      </w:r>
      <w:proofErr w:type="spellStart"/>
      <w:r w:rsidRPr="00BB5431">
        <w:rPr>
          <w:i/>
          <w:iCs/>
        </w:rPr>
        <w:t>Dn</w:t>
      </w:r>
      <w:proofErr w:type="spellEnd"/>
      <w:r w:rsidRPr="00BB5431">
        <w:t xml:space="preserve">, where </w:t>
      </w:r>
      <w:r w:rsidRPr="00BB5431">
        <w:rPr>
          <w:i/>
          <w:iCs/>
        </w:rPr>
        <w:t>N</w:t>
      </w:r>
      <w:r w:rsidRPr="00BB5431">
        <w:t xml:space="preserve"> = the number of hits scored by the winning fencer and </w:t>
      </w:r>
      <w:r w:rsidRPr="00BB5431">
        <w:rPr>
          <w:i/>
          <w:iCs/>
        </w:rPr>
        <w:t>n</w:t>
      </w:r>
      <w:r w:rsidRPr="00BB5431">
        <w:t> = the number of hits scored by the losing fencer).</w:t>
      </w:r>
    </w:p>
    <w:p w:rsidR="00031542" w:rsidRPr="00BB5431" w:rsidRDefault="00031542" w:rsidP="00A87A82">
      <w:pPr>
        <w:pStyle w:val="BFAArtDblindent"/>
      </w:pPr>
      <w:r w:rsidRPr="00BB5431">
        <w:rPr>
          <w:b/>
          <w:bCs/>
        </w:rPr>
        <w:t xml:space="preserve">b) </w:t>
      </w:r>
      <w:r w:rsidRPr="00BB5431">
        <w:tab/>
        <w:t xml:space="preserve">If </w:t>
      </w:r>
      <w:r w:rsidRPr="00BB5431">
        <w:rPr>
          <w:b/>
          <w:bCs/>
        </w:rPr>
        <w:t>at the end of regulation time the scores are equal</w:t>
      </w:r>
      <w:r w:rsidRPr="00BB5431">
        <w:t>, the fencers</w:t>
      </w:r>
      <w:r w:rsidRPr="00BB5431">
        <w:softHyphen/>
        <w:t xml:space="preserve">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A87A82">
      <w:pPr>
        <w:pStyle w:val="BFAArtDblindent"/>
      </w:pPr>
      <w:r w:rsidRPr="00BB5431">
        <w:rPr>
          <w:b/>
          <w:bCs/>
        </w:rPr>
        <w:t xml:space="preserve">c) </w:t>
      </w:r>
      <w:r w:rsidRPr="00BB5431">
        <w:tab/>
        <w:t xml:space="preserve">In this case the score registered on the score-sheet is always the </w:t>
      </w:r>
      <w:r w:rsidRPr="00BB5431">
        <w:rPr>
          <w:b/>
          <w:bCs/>
        </w:rPr>
        <w:t>actual score achieved in the bout</w:t>
      </w:r>
      <w:r w:rsidRPr="00BB5431">
        <w:t>:</w:t>
      </w:r>
    </w:p>
    <w:p w:rsidR="00031542" w:rsidRPr="00BB5431" w:rsidRDefault="00031542" w:rsidP="00A87A82">
      <w:pPr>
        <w:pStyle w:val="BFAArtBulletedListL3"/>
      </w:pPr>
      <w:r w:rsidRPr="00BB5431">
        <w:tab/>
      </w:r>
      <w:r w:rsidRPr="00BB5431">
        <w:tab/>
        <w:t>—</w:t>
      </w:r>
      <w:r w:rsidRPr="00BB5431">
        <w:tab/>
      </w:r>
      <w:r w:rsidRPr="00BB5431">
        <w:rPr>
          <w:i/>
          <w:iCs/>
        </w:rPr>
        <w:t>VN</w:t>
      </w:r>
      <w:r w:rsidRPr="00BB5431">
        <w:t> – </w:t>
      </w:r>
      <w:proofErr w:type="spellStart"/>
      <w:r w:rsidRPr="00BB5431">
        <w:rPr>
          <w:i/>
          <w:iCs/>
        </w:rPr>
        <w:t>Dn</w:t>
      </w:r>
      <w:proofErr w:type="spellEnd"/>
      <w:r w:rsidRPr="00BB5431">
        <w:t xml:space="preserve"> if a deciding hit is scored within the time limit for the bout.</w:t>
      </w:r>
    </w:p>
    <w:p w:rsidR="00031542" w:rsidRPr="00BB5431" w:rsidRDefault="00031542" w:rsidP="00A87A82">
      <w:pPr>
        <w:pStyle w:val="BFAArtBulletedListL3"/>
      </w:pPr>
      <w:r w:rsidRPr="00BB5431">
        <w:tab/>
      </w:r>
      <w:r w:rsidRPr="00BB5431">
        <w:tab/>
        <w:t>—</w:t>
      </w:r>
      <w:r w:rsidRPr="00BB5431">
        <w:tab/>
      </w:r>
      <w:r w:rsidRPr="00BB5431">
        <w:rPr>
          <w:i/>
          <w:iCs/>
        </w:rPr>
        <w:t>V</w:t>
      </w:r>
      <w:r w:rsidRPr="00BB5431">
        <w:t>4 – </w:t>
      </w:r>
      <w:r w:rsidRPr="00BB5431">
        <w:rPr>
          <w:i/>
          <w:iCs/>
        </w:rPr>
        <w:t>D</w:t>
      </w:r>
      <w:r w:rsidRPr="00BB5431">
        <w:t xml:space="preserve">4 or </w:t>
      </w:r>
      <w:r w:rsidRPr="00BB5431">
        <w:rPr>
          <w:i/>
          <w:iCs/>
        </w:rPr>
        <w:t>V</w:t>
      </w:r>
      <w:r w:rsidRPr="00BB5431">
        <w:t>3 – </w:t>
      </w:r>
      <w:r w:rsidRPr="00BB5431">
        <w:rPr>
          <w:i/>
          <w:iCs/>
        </w:rPr>
        <w:t>D</w:t>
      </w:r>
      <w:r w:rsidRPr="00BB5431">
        <w:t xml:space="preserve">3 or </w:t>
      </w:r>
      <w:r w:rsidRPr="00BB5431">
        <w:rPr>
          <w:i/>
          <w:iCs/>
        </w:rPr>
        <w:t>V</w:t>
      </w:r>
      <w:r w:rsidRPr="00BB5431">
        <w:t>2 – </w:t>
      </w:r>
      <w:r w:rsidRPr="00BB5431">
        <w:rPr>
          <w:i/>
          <w:iCs/>
        </w:rPr>
        <w:t>D</w:t>
      </w:r>
      <w:r w:rsidRPr="00BB5431">
        <w:t xml:space="preserve">2 or </w:t>
      </w:r>
      <w:r w:rsidRPr="00BB5431">
        <w:rPr>
          <w:i/>
          <w:iCs/>
        </w:rPr>
        <w:t>V</w:t>
      </w:r>
      <w:r w:rsidRPr="00BB5431">
        <w:t>1 – </w:t>
      </w:r>
      <w:r w:rsidRPr="00BB5431">
        <w:rPr>
          <w:i/>
          <w:iCs/>
        </w:rPr>
        <w:t>D</w:t>
      </w:r>
      <w:r w:rsidRPr="00BB5431">
        <w:t xml:space="preserve">1 or </w:t>
      </w:r>
      <w:r w:rsidRPr="00BB5431">
        <w:rPr>
          <w:i/>
          <w:iCs/>
        </w:rPr>
        <w:t>V</w:t>
      </w:r>
      <w:r w:rsidRPr="00BB5431">
        <w:t>0 – </w:t>
      </w:r>
      <w:r w:rsidRPr="00BB5431">
        <w:rPr>
          <w:i/>
          <w:iCs/>
        </w:rPr>
        <w:t>D</w:t>
      </w:r>
      <w:r w:rsidRPr="00BB5431">
        <w:t>0 if the winner is designated by drawing lots.</w:t>
      </w:r>
    </w:p>
    <w:p w:rsidR="00031542" w:rsidRPr="00BB5431" w:rsidRDefault="00031542" w:rsidP="00B00E58">
      <w:pPr>
        <w:pStyle w:val="BFAArtNoIndent"/>
      </w:pPr>
      <w:proofErr w:type="gramStart"/>
      <w:r w:rsidRPr="00E36FF6">
        <w:rPr>
          <w:b/>
        </w:rPr>
        <w:t>o.18</w:t>
      </w:r>
      <w:proofErr w:type="gramEnd"/>
      <w:r w:rsidRPr="00E36FF6">
        <w:rPr>
          <w:b/>
        </w:rPr>
        <w:t>.</w:t>
      </w:r>
      <w:r w:rsidRPr="00BB5431">
        <w:tab/>
        <w:t xml:space="preserve">Before the competition starts, the Directoire Technique will decide on and announce the </w:t>
      </w:r>
      <w:r w:rsidRPr="00E36FF6">
        <w:rPr>
          <w:b/>
        </w:rPr>
        <w:t>number of fencers who will be eliminated based on</w:t>
      </w:r>
      <w:r w:rsidR="00A319A9" w:rsidRPr="00E36FF6">
        <w:rPr>
          <w:b/>
        </w:rPr>
        <w:t xml:space="preserve"> the ranking established by the pools</w:t>
      </w:r>
      <w:r w:rsidR="00A319A9" w:rsidRPr="00BB5431">
        <w:t>.</w:t>
      </w:r>
      <w:r w:rsidR="00A319A9" w:rsidRPr="00BB5431">
        <w:rPr>
          <w:color w:val="0070C0"/>
        </w:rPr>
        <w:t xml:space="preserve"> </w:t>
      </w:r>
      <w:r w:rsidRPr="00BB5431">
        <w:t xml:space="preserve"> </w:t>
      </w:r>
    </w:p>
    <w:p w:rsidR="00031542" w:rsidRPr="00BB5431" w:rsidRDefault="00031542" w:rsidP="00E36FF6">
      <w:pPr>
        <w:pStyle w:val="BFAArtSingleindent1st"/>
      </w:pPr>
      <w:proofErr w:type="gramStart"/>
      <w:r w:rsidRPr="00BB5431">
        <w:rPr>
          <w:b/>
          <w:bCs/>
        </w:rPr>
        <w:t>o.19.</w:t>
      </w:r>
      <w:r w:rsidRPr="00BB5431">
        <w:tab/>
      </w:r>
      <w:r w:rsidRPr="00BB5431">
        <w:rPr>
          <w:b/>
          <w:bCs/>
        </w:rPr>
        <w:t>1.</w:t>
      </w:r>
      <w:proofErr w:type="gramEnd"/>
      <w:r w:rsidRPr="00BB5431">
        <w:rPr>
          <w:b/>
          <w:bCs/>
        </w:rPr>
        <w:t xml:space="preserve">  </w:t>
      </w:r>
      <w:r w:rsidRPr="00BB5431">
        <w:t xml:space="preserve">After the pools, a </w:t>
      </w:r>
      <w:r w:rsidRPr="00BB5431">
        <w:rPr>
          <w:b/>
          <w:bCs/>
        </w:rPr>
        <w:t>single general ranking</w:t>
      </w:r>
      <w:r w:rsidRPr="00BB5431">
        <w:t xml:space="preserve"> will be established of all the fencers who have taken part in the pools, taking account, successively, of the indices </w:t>
      </w:r>
      <w:r w:rsidRPr="00BB5431">
        <w:rPr>
          <w:i/>
          <w:iCs/>
        </w:rPr>
        <w:t>V</w:t>
      </w:r>
      <w:r w:rsidRPr="00BB5431">
        <w:t>/</w:t>
      </w:r>
      <w:r w:rsidRPr="00BB5431">
        <w:rPr>
          <w:i/>
          <w:iCs/>
        </w:rPr>
        <w:t>M</w:t>
      </w:r>
      <w:r w:rsidRPr="00BB5431">
        <w:t xml:space="preserve">, </w:t>
      </w:r>
      <w:r w:rsidRPr="00BB5431">
        <w:rPr>
          <w:i/>
          <w:iCs/>
        </w:rPr>
        <w:t>HS – HR</w:t>
      </w:r>
      <w:r w:rsidRPr="00BB5431">
        <w:t xml:space="preserve">, </w:t>
      </w:r>
      <w:r w:rsidRPr="00BB5431">
        <w:rPr>
          <w:i/>
          <w:iCs/>
        </w:rPr>
        <w:t>HS</w:t>
      </w:r>
      <w:r w:rsidRPr="00BB5431">
        <w:t>.</w:t>
      </w:r>
    </w:p>
    <w:p w:rsidR="00031542" w:rsidRPr="00BB5431" w:rsidRDefault="00031542" w:rsidP="00E36FF6">
      <w:pPr>
        <w:pStyle w:val="BFAArttxtSingleIndent"/>
      </w:pPr>
      <w:r w:rsidRPr="00BB5431">
        <w:lastRenderedPageBreak/>
        <w:tab/>
      </w:r>
      <w:r w:rsidRPr="00BB5431">
        <w:tab/>
        <w:t>(</w:t>
      </w:r>
      <w:r w:rsidRPr="00BB5431">
        <w:rPr>
          <w:i/>
          <w:iCs/>
        </w:rPr>
        <w:t>V</w:t>
      </w:r>
      <w:r w:rsidRPr="00BB5431">
        <w:t xml:space="preserve"> = victories; </w:t>
      </w:r>
      <w:r w:rsidRPr="00BB5431">
        <w:rPr>
          <w:i/>
          <w:iCs/>
        </w:rPr>
        <w:t>M</w:t>
      </w:r>
      <w:r w:rsidRPr="00BB5431">
        <w:t xml:space="preserve"> = bouts; </w:t>
      </w:r>
      <w:r w:rsidRPr="00BB5431">
        <w:rPr>
          <w:i/>
          <w:iCs/>
        </w:rPr>
        <w:t>HS</w:t>
      </w:r>
      <w:r w:rsidRPr="00BB5431">
        <w:t xml:space="preserve"> = hits scored; </w:t>
      </w:r>
      <w:r w:rsidRPr="00BB5431">
        <w:rPr>
          <w:i/>
          <w:iCs/>
        </w:rPr>
        <w:t>HR</w:t>
      </w:r>
      <w:r w:rsidRPr="00BB5431">
        <w:t> = hits received.)</w:t>
      </w:r>
    </w:p>
    <w:p w:rsidR="00031542" w:rsidRPr="00BB5431" w:rsidRDefault="00031542" w:rsidP="00E36FF6">
      <w:pPr>
        <w:pStyle w:val="BFAArtSingleindent"/>
      </w:pPr>
      <w:r w:rsidRPr="00BB5431">
        <w:rPr>
          <w:b/>
          <w:bCs/>
        </w:rPr>
        <w:tab/>
        <w:t>2.</w:t>
      </w:r>
      <w:r w:rsidRPr="00BB5431">
        <w:rPr>
          <w:b/>
          <w:bCs/>
        </w:rPr>
        <w:tab/>
      </w:r>
      <w:r w:rsidRPr="00BB5431">
        <w:t xml:space="preserve">A </w:t>
      </w:r>
      <w:r w:rsidRPr="00BB5431">
        <w:rPr>
          <w:b/>
          <w:bCs/>
        </w:rPr>
        <w:t>summary classification table</w:t>
      </w:r>
      <w:r w:rsidRPr="00BB5431">
        <w:t xml:space="preserve"> shall then be made in the following way:</w:t>
      </w:r>
    </w:p>
    <w:p w:rsidR="00031542" w:rsidRPr="00BB5431" w:rsidRDefault="00031542" w:rsidP="00E36FF6">
      <w:pPr>
        <w:pStyle w:val="BFAArtDblindent"/>
      </w:pPr>
      <w:r w:rsidRPr="00BB5431">
        <w:rPr>
          <w:b/>
          <w:bCs/>
        </w:rPr>
        <w:t>a)</w:t>
      </w:r>
      <w:r w:rsidRPr="00BB5431">
        <w:tab/>
        <w:t>The results written up on the summary table will be added up to ascertain the</w:t>
      </w:r>
      <w:r w:rsidRPr="00BB5431">
        <w:rPr>
          <w:b/>
          <w:bCs/>
        </w:rPr>
        <w:t xml:space="preserve"> two indices</w:t>
      </w:r>
      <w:r w:rsidRPr="00BB5431">
        <w:t xml:space="preserve"> required.</w:t>
      </w:r>
    </w:p>
    <w:p w:rsidR="00031542" w:rsidRPr="00BB5431" w:rsidRDefault="00031542" w:rsidP="00E36FF6">
      <w:pPr>
        <w:pStyle w:val="BFAArtDblindent"/>
      </w:pPr>
      <w:r w:rsidRPr="00BB5431">
        <w:rPr>
          <w:b/>
          <w:bCs/>
        </w:rPr>
        <w:t>b)</w:t>
      </w:r>
      <w:r w:rsidRPr="00BB5431">
        <w:rPr>
          <w:b/>
          <w:bCs/>
        </w:rPr>
        <w:tab/>
      </w:r>
      <w:r w:rsidRPr="00BB5431">
        <w:t xml:space="preserve">The </w:t>
      </w:r>
      <w:r w:rsidRPr="00BB5431">
        <w:rPr>
          <w:b/>
          <w:bCs/>
        </w:rPr>
        <w:t>first index</w:t>
      </w:r>
      <w:r w:rsidRPr="00BB5431">
        <w:t xml:space="preserve">, for the initial classification, shall be obtained by dividing the number of victories by the number of bouts fought, using the formula </w:t>
      </w:r>
      <w:r w:rsidRPr="00BB5431">
        <w:rPr>
          <w:i/>
          <w:iCs/>
        </w:rPr>
        <w:t>V</w:t>
      </w:r>
      <w:r w:rsidRPr="00BB5431">
        <w:t>/</w:t>
      </w:r>
      <w:r w:rsidRPr="00BB5431">
        <w:rPr>
          <w:i/>
          <w:iCs/>
        </w:rPr>
        <w:t>M</w:t>
      </w:r>
      <w:r w:rsidRPr="00BB5431">
        <w:t>.</w:t>
      </w:r>
    </w:p>
    <w:p w:rsidR="00031542" w:rsidRPr="00BB5431" w:rsidRDefault="00031542" w:rsidP="00E36FF6">
      <w:pPr>
        <w:pStyle w:val="BFAArtDblindent"/>
      </w:pPr>
      <w:r w:rsidRPr="00BB5431">
        <w:rPr>
          <w:b/>
          <w:bCs/>
        </w:rPr>
        <w:t>c)</w:t>
      </w:r>
      <w:r w:rsidRPr="00BB5431">
        <w:tab/>
        <w:t>The fencer with the</w:t>
      </w:r>
      <w:r w:rsidRPr="00BB5431">
        <w:rPr>
          <w:b/>
          <w:bCs/>
        </w:rPr>
        <w:t xml:space="preserve"> highest index </w:t>
      </w:r>
      <w:r w:rsidRPr="00BB5431">
        <w:t>(maximum 1) will be seeded first.</w:t>
      </w:r>
    </w:p>
    <w:p w:rsidR="00031542" w:rsidRPr="00BB5431" w:rsidRDefault="00031542" w:rsidP="00E36FF6">
      <w:pPr>
        <w:pStyle w:val="BFAArtDblindent"/>
      </w:pPr>
      <w:r w:rsidRPr="00BB5431">
        <w:rPr>
          <w:b/>
          <w:bCs/>
        </w:rPr>
        <w:t>d)</w:t>
      </w:r>
      <w:r w:rsidRPr="00BB5431">
        <w:tab/>
        <w:t xml:space="preserve">In cases of </w:t>
      </w:r>
      <w:r w:rsidRPr="00BB5431">
        <w:rPr>
          <w:b/>
          <w:bCs/>
        </w:rPr>
        <w:t>equality in this first index</w:t>
      </w:r>
      <w:r w:rsidRPr="00BB5431">
        <w:t xml:space="preserve">, and to separate fencers with equal first indices, a second index will be established, using the formula </w:t>
      </w:r>
      <w:r w:rsidRPr="00BB5431">
        <w:rPr>
          <w:i/>
          <w:iCs/>
        </w:rPr>
        <w:t>HS – HR</w:t>
      </w:r>
      <w:r w:rsidRPr="00BB5431">
        <w:t>, the difference between the total number of hits scored and hits received.</w:t>
      </w:r>
    </w:p>
    <w:p w:rsidR="00031542" w:rsidRPr="00BB5431" w:rsidRDefault="00031542" w:rsidP="00E36FF6">
      <w:pPr>
        <w:pStyle w:val="BFAArtDblindent"/>
      </w:pPr>
      <w:r w:rsidRPr="00BB5431">
        <w:rPr>
          <w:b/>
          <w:bCs/>
        </w:rPr>
        <w:t>e)</w:t>
      </w:r>
      <w:r w:rsidRPr="00BB5431">
        <w:tab/>
      </w:r>
      <w:r w:rsidRPr="00BB5431">
        <w:rPr>
          <w:b/>
          <w:bCs/>
        </w:rPr>
        <w:t xml:space="preserve">In cases of equality of the two indices </w:t>
      </w:r>
      <w:r w:rsidRPr="00BB5431">
        <w:rPr>
          <w:b/>
          <w:bCs/>
          <w:i/>
          <w:iCs/>
        </w:rPr>
        <w:t>V</w:t>
      </w:r>
      <w:r w:rsidRPr="00BB5431">
        <w:rPr>
          <w:b/>
          <w:bCs/>
        </w:rPr>
        <w:t>/</w:t>
      </w:r>
      <w:r w:rsidRPr="00BB5431">
        <w:rPr>
          <w:b/>
          <w:bCs/>
          <w:i/>
          <w:iCs/>
        </w:rPr>
        <w:t>M</w:t>
      </w:r>
      <w:r w:rsidRPr="00BB5431">
        <w:rPr>
          <w:b/>
          <w:bCs/>
        </w:rPr>
        <w:t xml:space="preserve"> and </w:t>
      </w:r>
      <w:r w:rsidRPr="00BB5431">
        <w:rPr>
          <w:b/>
          <w:bCs/>
          <w:i/>
          <w:iCs/>
        </w:rPr>
        <w:t>HS – HR</w:t>
      </w:r>
      <w:r w:rsidRPr="00BB5431">
        <w:t>, the fencer who has scored most hits will be seeded highest.</w:t>
      </w:r>
    </w:p>
    <w:p w:rsidR="00031542" w:rsidRPr="00BB5431" w:rsidRDefault="00031542" w:rsidP="00E36FF6">
      <w:pPr>
        <w:pStyle w:val="BFAArtDblindent"/>
      </w:pPr>
      <w:r w:rsidRPr="00BB5431">
        <w:rPr>
          <w:b/>
          <w:bCs/>
        </w:rPr>
        <w:t>f)</w:t>
      </w:r>
      <w:r w:rsidRPr="00BB5431">
        <w:tab/>
        <w:t xml:space="preserve">In cases of </w:t>
      </w:r>
      <w:r w:rsidRPr="00BB5431">
        <w:rPr>
          <w:b/>
          <w:bCs/>
        </w:rPr>
        <w:t>absolute equality</w:t>
      </w:r>
      <w:r w:rsidRPr="00BB5431">
        <w:t xml:space="preserve"> between two or more fencers, their seeding order will be decided by drawing lots.</w:t>
      </w:r>
    </w:p>
    <w:p w:rsidR="00031542" w:rsidRPr="00BB5431" w:rsidRDefault="00031542" w:rsidP="00E36FF6">
      <w:pPr>
        <w:pStyle w:val="BFAArtSingleindent"/>
      </w:pPr>
      <w:r w:rsidRPr="00BB5431">
        <w:tab/>
      </w:r>
      <w:r w:rsidRPr="00BB5431">
        <w:rPr>
          <w:b/>
          <w:bCs/>
        </w:rPr>
        <w:t>3.</w:t>
      </w:r>
      <w:r w:rsidRPr="00BB5431">
        <w:rPr>
          <w:b/>
          <w:bCs/>
        </w:rPr>
        <w:tab/>
      </w:r>
      <w:r w:rsidRPr="00BB5431">
        <w:t xml:space="preserve">Should there be </w:t>
      </w:r>
      <w:r w:rsidRPr="00BB5431">
        <w:rPr>
          <w:b/>
          <w:bCs/>
        </w:rPr>
        <w:t>absolute equality among the last to qualify</w:t>
      </w:r>
      <w:r w:rsidRPr="00BB5431">
        <w:t xml:space="preserve"> there will not be a barrage, and the fencers with equal indicators will all qualify, even if they are in excess of the number decided on.</w:t>
      </w:r>
    </w:p>
    <w:p w:rsidR="00031542" w:rsidRPr="00BB5431" w:rsidRDefault="00031542" w:rsidP="00E36FF6">
      <w:pPr>
        <w:pStyle w:val="BFAHeading2"/>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4211BC">
      <w:pPr>
        <w:pStyle w:val="BFAArtNoIndent"/>
      </w:pPr>
      <w:proofErr w:type="gramStart"/>
      <w:r w:rsidRPr="00BB5431">
        <w:rPr>
          <w:b/>
          <w:bCs/>
        </w:rPr>
        <w:t>o.20</w:t>
      </w:r>
      <w:proofErr w:type="gramEnd"/>
      <w:r w:rsidRPr="00BB5431">
        <w:rPr>
          <w:b/>
          <w:bCs/>
        </w:rPr>
        <w:t>.</w:t>
      </w:r>
      <w:r w:rsidRPr="00BB5431">
        <w:rPr>
          <w:b/>
          <w:bCs/>
        </w:rPr>
        <w:tab/>
      </w:r>
      <w:r w:rsidRPr="00BB5431">
        <w:t xml:space="preserve">A fencer who </w:t>
      </w:r>
      <w:r w:rsidRPr="00BB5431">
        <w:rPr>
          <w:b/>
          <w:bCs/>
        </w:rPr>
        <w:t>withdraws, or who is excluded</w:t>
      </w:r>
      <w:r w:rsidRPr="00BB5431">
        <w:t>, is scratched from the pool, and his results are annulled as if he had not taken part.</w:t>
      </w:r>
    </w:p>
    <w:p w:rsidR="00031542" w:rsidRPr="00BB5431" w:rsidRDefault="00031542" w:rsidP="00B53808">
      <w:pPr>
        <w:pStyle w:val="BFASubjectSub-Head"/>
      </w:pPr>
      <w:r w:rsidRPr="00BB5431">
        <w:t>GENERAL RULES FOR DIRECT ELIMINATION</w:t>
      </w:r>
      <w:r w:rsidR="00787B74" w:rsidRPr="00BB5431">
        <w:fldChar w:fldCharType="begin"/>
      </w:r>
      <w:r w:rsidRPr="00BB5431">
        <w:instrText>tc "GENERAL RULES FOR DIRECT ELIMINATION"</w:instrText>
      </w:r>
      <w:r w:rsidR="00787B74" w:rsidRPr="00BB5431">
        <w:fldChar w:fldCharType="end"/>
      </w:r>
    </w:p>
    <w:p w:rsidR="00031542" w:rsidRPr="00BB5431" w:rsidRDefault="00031542" w:rsidP="004211BC">
      <w:pPr>
        <w:pStyle w:val="BFAArtNoIndent"/>
      </w:pPr>
      <w:proofErr w:type="gramStart"/>
      <w:r w:rsidRPr="00BB5431">
        <w:rPr>
          <w:b/>
          <w:bCs/>
        </w:rPr>
        <w:t>o.21</w:t>
      </w:r>
      <w:proofErr w:type="gramEnd"/>
      <w:r w:rsidRPr="00BB5431">
        <w:rPr>
          <w:b/>
          <w:bCs/>
        </w:rPr>
        <w:t>.</w:t>
      </w:r>
      <w:r w:rsidRPr="00BB5431">
        <w:tab/>
        <w:t xml:space="preserve">The </w:t>
      </w:r>
      <w:r w:rsidRPr="00BB5431">
        <w:rPr>
          <w:b/>
          <w:bCs/>
        </w:rPr>
        <w:t>direct elimination table (bout plan)</w:t>
      </w:r>
      <w:r w:rsidRPr="00BB5431">
        <w:t xml:space="preserve"> is established taking account of the classification table and the special rules for each comp</w:t>
      </w:r>
      <w:r w:rsidR="00D80042">
        <w:t>etition (see Figure 7a</w:t>
      </w:r>
      <w:r w:rsidRPr="00BB5431">
        <w:t>). The principle of protection of nationality will not be applied.</w:t>
      </w:r>
    </w:p>
    <w:p w:rsidR="00031542" w:rsidRPr="00BB5431" w:rsidRDefault="00031542" w:rsidP="004211BC">
      <w:pPr>
        <w:pStyle w:val="BFAArtNoIndent"/>
      </w:pPr>
      <w:proofErr w:type="gramStart"/>
      <w:r w:rsidRPr="00BB5431">
        <w:rPr>
          <w:b/>
          <w:bCs/>
        </w:rPr>
        <w:t>o.22</w:t>
      </w:r>
      <w:proofErr w:type="gramEnd"/>
      <w:r w:rsidRPr="00BB5431">
        <w:rPr>
          <w:b/>
          <w:bCs/>
        </w:rPr>
        <w:t>.</w:t>
      </w:r>
      <w:r w:rsidRPr="00BB5431">
        <w:tab/>
        <w:t xml:space="preserve">The organisers of a competition must </w:t>
      </w:r>
      <w:r w:rsidRPr="00BB5431">
        <w:rPr>
          <w:b/>
          <w:bCs/>
        </w:rPr>
        <w:t>publish the direct elimination bout plan</w:t>
      </w:r>
      <w:r w:rsidRPr="00BB5431">
        <w:t>, showing on it the scheduled time for each bout from the table of 64 onwards.</w:t>
      </w:r>
    </w:p>
    <w:p w:rsidR="00031542" w:rsidRPr="00BB5431" w:rsidRDefault="00031542" w:rsidP="004211BC">
      <w:pPr>
        <w:pStyle w:val="BFAArtSingleindent1st"/>
      </w:pPr>
      <w:proofErr w:type="gramStart"/>
      <w:r w:rsidRPr="00BB5431">
        <w:rPr>
          <w:b/>
          <w:bCs/>
        </w:rPr>
        <w:t>o.23.</w:t>
      </w:r>
      <w:r w:rsidRPr="00BB5431">
        <w:rPr>
          <w:b/>
          <w:bCs/>
        </w:rPr>
        <w:tab/>
        <w:t>1.</w:t>
      </w:r>
      <w:proofErr w:type="gramEnd"/>
      <w:r w:rsidRPr="00BB5431">
        <w:rPr>
          <w:b/>
          <w:bCs/>
        </w:rPr>
        <w:tab/>
      </w:r>
      <w:r w:rsidRPr="00BB5431">
        <w:t>The</w:t>
      </w:r>
      <w:r w:rsidRPr="00BB5431">
        <w:rPr>
          <w:b/>
          <w:bCs/>
        </w:rPr>
        <w:t xml:space="preserve"> direct elimination bouts </w:t>
      </w:r>
      <w:r w:rsidRPr="00BB5431">
        <w:t>are for 15 hits or end when the three periods</w:t>
      </w:r>
      <w:r w:rsidRPr="00BB5431">
        <w:softHyphen/>
        <w:t xml:space="preserve"> of three minutes, with a one-minute rest between each period</w:t>
      </w:r>
      <w:r w:rsidRPr="00BB5431">
        <w:softHyphen/>
        <w:t xml:space="preserve">, have passed. As an exception, </w:t>
      </w:r>
      <w:r w:rsidRPr="00BB5431">
        <w:rPr>
          <w:b/>
          <w:bCs/>
        </w:rPr>
        <w:t>at sabre,</w:t>
      </w:r>
      <w:r w:rsidRPr="00BB5431">
        <w:t xml:space="preserve"> the first period ends either at the expiry</w:t>
      </w:r>
      <w:r w:rsidRPr="00BB5431">
        <w:softHyphen/>
        <w:t xml:space="preserve"> of the three minutes or when one of the fencers has scored eight hits.</w:t>
      </w:r>
    </w:p>
    <w:p w:rsidR="00031542" w:rsidRPr="00BB5431" w:rsidRDefault="00031542" w:rsidP="004211BC">
      <w:pPr>
        <w:pStyle w:val="BFAArtSingleindent"/>
      </w:pPr>
      <w:r w:rsidRPr="00BB5431">
        <w:tab/>
      </w:r>
      <w:r w:rsidRPr="00BB5431">
        <w:rPr>
          <w:b/>
          <w:bCs/>
        </w:rPr>
        <w:t>2.</w:t>
      </w:r>
      <w:r w:rsidRPr="00BB5431">
        <w:rPr>
          <w:b/>
          <w:bCs/>
        </w:rPr>
        <w:tab/>
        <w:t>During the one-minute rests</w:t>
      </w:r>
      <w:r w:rsidRPr="00BB5431">
        <w:t xml:space="preserve"> a person, named before the bout, may have access to the fencer.</w:t>
      </w:r>
    </w:p>
    <w:p w:rsidR="00031542" w:rsidRPr="00BB5431" w:rsidRDefault="00031542" w:rsidP="004211BC">
      <w:pPr>
        <w:pStyle w:val="BFAArtSingleindent"/>
      </w:pPr>
      <w:r w:rsidRPr="00BB5431">
        <w:lastRenderedPageBreak/>
        <w:tab/>
      </w:r>
      <w:r w:rsidRPr="004211BC">
        <w:rPr>
          <w:b/>
        </w:rPr>
        <w:t>3.</w:t>
      </w:r>
      <w:r w:rsidRPr="004211BC">
        <w:rPr>
          <w:b/>
        </w:rPr>
        <w:tab/>
        <w:t>A clock, incorporated into the electrical scoring apparatus</w:t>
      </w:r>
      <w:r w:rsidRPr="00BB5431">
        <w:t>, blocks the latter at the end of each period.</w:t>
      </w:r>
    </w:p>
    <w:p w:rsidR="00031542" w:rsidRPr="00BB5431" w:rsidRDefault="00031542" w:rsidP="007B4F0A">
      <w:pPr>
        <w:pStyle w:val="BFAArtSingleindent1st"/>
      </w:pPr>
      <w:proofErr w:type="gramStart"/>
      <w:r w:rsidRPr="007B4F0A">
        <w:rPr>
          <w:b/>
        </w:rPr>
        <w:t>o.24.</w:t>
      </w:r>
      <w:r w:rsidRPr="007B4F0A">
        <w:rPr>
          <w:b/>
        </w:rPr>
        <w:tab/>
        <w:t>1.</w:t>
      </w:r>
      <w:proofErr w:type="gramEnd"/>
      <w:r w:rsidRPr="00BB5431">
        <w:tab/>
        <w:t xml:space="preserve">The </w:t>
      </w:r>
      <w:r w:rsidRPr="007B4F0A">
        <w:rPr>
          <w:b/>
        </w:rPr>
        <w:t>bout ends</w:t>
      </w:r>
      <w:r w:rsidRPr="00BB5431">
        <w:t xml:space="preserve"> when:</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t xml:space="preserve">One of the fencers has </w:t>
      </w:r>
      <w:r w:rsidRPr="00BB5431">
        <w:rPr>
          <w:rFonts w:ascii="Times New Roman" w:hAnsi="Times New Roman"/>
          <w:b/>
          <w:bCs/>
          <w:sz w:val="18"/>
          <w:szCs w:val="18"/>
        </w:rPr>
        <w:t>scored 15 hits</w:t>
      </w:r>
      <w:r w:rsidRPr="00BB5431">
        <w:rPr>
          <w:rFonts w:ascii="Times New Roman" w:hAnsi="Times New Roman"/>
          <w:sz w:val="18"/>
          <w:szCs w:val="18"/>
        </w:rPr>
        <w:t>; or</w:t>
      </w:r>
    </w:p>
    <w:p w:rsidR="00031542" w:rsidRPr="00BB5431" w:rsidRDefault="00031542" w:rsidP="00031542">
      <w:pPr>
        <w:tabs>
          <w:tab w:val="left" w:pos="1020"/>
        </w:tabs>
        <w:autoSpaceDE w:val="0"/>
        <w:autoSpaceDN w:val="0"/>
        <w:adjustRightInd w:val="0"/>
        <w:spacing w:after="40" w:line="200" w:lineRule="atLeast"/>
        <w:ind w:left="1020" w:hanging="240"/>
        <w:jc w:val="both"/>
        <w:rPr>
          <w:rFonts w:ascii="Times New Roman" w:hAnsi="Times New Roman"/>
          <w:sz w:val="18"/>
          <w:szCs w:val="18"/>
        </w:rPr>
      </w:pPr>
      <w:r w:rsidRPr="00BB5431">
        <w:rPr>
          <w:rFonts w:ascii="Times New Roman" w:hAnsi="Times New Roman"/>
          <w:sz w:val="18"/>
          <w:szCs w:val="18"/>
        </w:rPr>
        <w:t>—</w:t>
      </w:r>
      <w:r w:rsidRPr="00BB5431">
        <w:rPr>
          <w:rFonts w:ascii="Times New Roman" w:hAnsi="Times New Roman"/>
          <w:sz w:val="18"/>
          <w:szCs w:val="18"/>
        </w:rPr>
        <w:tab/>
      </w:r>
      <w:r w:rsidRPr="00BB5431">
        <w:rPr>
          <w:rFonts w:ascii="Times New Roman" w:hAnsi="Times New Roman"/>
          <w:b/>
          <w:bCs/>
          <w:sz w:val="18"/>
          <w:szCs w:val="18"/>
        </w:rPr>
        <w:t>9 minutes of effective fencing time</w:t>
      </w:r>
      <w:r w:rsidRPr="00BB5431">
        <w:rPr>
          <w:rFonts w:ascii="Times New Roman" w:hAnsi="Times New Roman"/>
          <w:sz w:val="18"/>
          <w:szCs w:val="18"/>
        </w:rPr>
        <w:t xml:space="preserve"> have passed.</w:t>
      </w:r>
    </w:p>
    <w:p w:rsidR="00031542" w:rsidRPr="00BB5431" w:rsidRDefault="00031542" w:rsidP="007B4F0A">
      <w:pPr>
        <w:pStyle w:val="BFAArtSingleindent"/>
      </w:pPr>
      <w:r w:rsidRPr="00BB5431">
        <w:rPr>
          <w:b/>
          <w:bCs/>
        </w:rPr>
        <w:tab/>
        <w:t>2.</w:t>
      </w:r>
      <w:r w:rsidRPr="00BB5431">
        <w:rPr>
          <w:b/>
          <w:bCs/>
        </w:rPr>
        <w:tab/>
      </w:r>
      <w:r w:rsidRPr="00BB5431">
        <w:t>The fencer who has scored</w:t>
      </w:r>
      <w:r w:rsidRPr="00BB5431">
        <w:rPr>
          <w:b/>
          <w:bCs/>
        </w:rPr>
        <w:t xml:space="preserve"> the greater number of hits</w:t>
      </w:r>
      <w:r w:rsidRPr="00BB5431">
        <w:t xml:space="preserve"> is declared the winner.</w:t>
      </w:r>
    </w:p>
    <w:p w:rsidR="00031542" w:rsidRPr="00BB5431" w:rsidRDefault="00031542" w:rsidP="007B4F0A">
      <w:pPr>
        <w:pStyle w:val="BFAArtSingleindent"/>
      </w:pPr>
      <w:r w:rsidRPr="00BB5431">
        <w:rPr>
          <w:b/>
          <w:bCs/>
        </w:rPr>
        <w:tab/>
        <w:t>3.</w:t>
      </w:r>
      <w:r w:rsidRPr="00BB5431">
        <w:rPr>
          <w:b/>
          <w:bCs/>
        </w:rPr>
        <w:tab/>
      </w:r>
      <w:r w:rsidRPr="00BB5431">
        <w:t>If</w:t>
      </w:r>
      <w:r w:rsidRPr="00BB5431">
        <w:rPr>
          <w:b/>
          <w:bCs/>
        </w:rPr>
        <w:t xml:space="preserve"> at the end of regulation time the scores are equal,</w:t>
      </w:r>
      <w:r w:rsidRPr="00BB5431">
        <w:t xml:space="preserve"> the fencers fence for a deciding hit, with a maximum time limit of one minute. Before the fencing recommences the Referee draws lots to decide who will be the winner if scores are still equal at the end of the extra minute.</w:t>
      </w:r>
    </w:p>
    <w:p w:rsidR="00031542" w:rsidRPr="00BB5431" w:rsidRDefault="00031542" w:rsidP="007B4F0A">
      <w:pPr>
        <w:pStyle w:val="BFAArtSingleindent"/>
      </w:pPr>
      <w:r w:rsidRPr="00BB5431">
        <w:rPr>
          <w:b/>
          <w:bCs/>
        </w:rPr>
        <w:tab/>
        <w:t>4.</w:t>
      </w:r>
      <w:r w:rsidRPr="00BB5431">
        <w:rPr>
          <w:b/>
          <w:bCs/>
        </w:rPr>
        <w:tab/>
      </w:r>
      <w:r w:rsidRPr="00BB5431">
        <w:t xml:space="preserve">In this case the score recorded on the score-sheet is the </w:t>
      </w:r>
      <w:r w:rsidRPr="00BB5431">
        <w:rPr>
          <w:b/>
          <w:bCs/>
        </w:rPr>
        <w:t>real score</w:t>
      </w:r>
      <w:r w:rsidRPr="00BB5431">
        <w:t xml:space="preserve"> achieved in the bout.</w:t>
      </w:r>
    </w:p>
    <w:p w:rsidR="00031542" w:rsidRPr="00BB5431" w:rsidRDefault="00031542" w:rsidP="00B53808">
      <w:pPr>
        <w:pStyle w:val="BFASubjectSub-Head"/>
      </w:pPr>
      <w:r w:rsidRPr="00BB5431">
        <w:t>Withdrawal</w:t>
      </w:r>
      <w:r w:rsidR="00787B74" w:rsidRPr="00BB5431">
        <w:fldChar w:fldCharType="begin"/>
      </w:r>
      <w:r w:rsidRPr="00BB5431">
        <w:instrText>tc "Withdrawal"</w:instrText>
      </w:r>
      <w:r w:rsidR="00787B74" w:rsidRPr="00BB5431">
        <w:fldChar w:fldCharType="end"/>
      </w:r>
    </w:p>
    <w:p w:rsidR="00031542" w:rsidRPr="00BB5431" w:rsidRDefault="00031542" w:rsidP="00031542">
      <w:pPr>
        <w:tabs>
          <w:tab w:val="left" w:pos="480"/>
          <w:tab w:val="left" w:pos="720"/>
        </w:tabs>
        <w:autoSpaceDE w:val="0"/>
        <w:autoSpaceDN w:val="0"/>
        <w:adjustRightInd w:val="0"/>
        <w:spacing w:after="40" w:line="200" w:lineRule="atLeast"/>
        <w:ind w:left="480" w:hanging="480"/>
        <w:jc w:val="both"/>
        <w:rPr>
          <w:rFonts w:ascii="Times New Roman" w:hAnsi="Times New Roman"/>
          <w:sz w:val="18"/>
          <w:szCs w:val="18"/>
        </w:rPr>
      </w:pPr>
      <w:proofErr w:type="gramStart"/>
      <w:r w:rsidRPr="00BB5431">
        <w:rPr>
          <w:rFonts w:ascii="Times New Roman" w:hAnsi="Times New Roman"/>
          <w:b/>
          <w:bCs/>
          <w:sz w:val="18"/>
          <w:szCs w:val="18"/>
        </w:rPr>
        <w:t>o.25</w:t>
      </w:r>
      <w:proofErr w:type="gramEnd"/>
      <w:r w:rsidRPr="00BB5431">
        <w:rPr>
          <w:rFonts w:ascii="Times New Roman" w:hAnsi="Times New Roman"/>
          <w:b/>
          <w:bCs/>
          <w:sz w:val="18"/>
          <w:szCs w:val="18"/>
        </w:rPr>
        <w:t>.</w:t>
      </w:r>
      <w:r w:rsidRPr="00BB5431">
        <w:rPr>
          <w:rFonts w:ascii="Times New Roman" w:hAnsi="Times New Roman"/>
          <w:b/>
          <w:bCs/>
          <w:sz w:val="18"/>
          <w:szCs w:val="18"/>
        </w:rPr>
        <w:tab/>
      </w:r>
      <w:r w:rsidRPr="00BB5431">
        <w:rPr>
          <w:rFonts w:ascii="Times New Roman" w:hAnsi="Times New Roman"/>
          <w:sz w:val="18"/>
          <w:szCs w:val="18"/>
        </w:rPr>
        <w:t>When, for whatever reason, a fencer</w:t>
      </w:r>
      <w:r w:rsidRPr="00BB5431">
        <w:rPr>
          <w:rFonts w:ascii="Times New Roman" w:hAnsi="Times New Roman"/>
          <w:b/>
          <w:bCs/>
          <w:sz w:val="18"/>
          <w:szCs w:val="18"/>
        </w:rPr>
        <w:t xml:space="preserve"> cannot fence, or cannot complete his bout</w:t>
      </w:r>
      <w:r w:rsidRPr="00BB5431">
        <w:rPr>
          <w:rFonts w:ascii="Times New Roman" w:hAnsi="Times New Roman"/>
          <w:sz w:val="18"/>
          <w:szCs w:val="18"/>
        </w:rPr>
        <w:t>, his opponent is declared winner of that bout. A fencer who withdraws does not lose his place in the overall classification of the competition.</w:t>
      </w:r>
    </w:p>
    <w:p w:rsidR="00031542" w:rsidRPr="00BB5431" w:rsidRDefault="00031542" w:rsidP="00B53808">
      <w:pPr>
        <w:pStyle w:val="BFASubjectSub-Head"/>
      </w:pPr>
      <w:r w:rsidRPr="00BB5431">
        <w:t>Order of bouts</w:t>
      </w:r>
      <w:r w:rsidR="00787B74" w:rsidRPr="00BB5431">
        <w:fldChar w:fldCharType="begin"/>
      </w:r>
      <w:r w:rsidRPr="00BB5431">
        <w:instrText>tc "Order of bouts"</w:instrText>
      </w:r>
      <w:r w:rsidR="00787B74" w:rsidRPr="00BB5431">
        <w:fldChar w:fldCharType="end"/>
      </w:r>
    </w:p>
    <w:p w:rsidR="00031542" w:rsidRPr="00BB5431" w:rsidRDefault="00031542" w:rsidP="007B4F0A">
      <w:pPr>
        <w:pStyle w:val="BFAArtSingleindent1st"/>
      </w:pPr>
      <w:proofErr w:type="gramStart"/>
      <w:r w:rsidRPr="00BB5431">
        <w:rPr>
          <w:b/>
          <w:bCs/>
        </w:rPr>
        <w:t>o.26.</w:t>
      </w:r>
      <w:r w:rsidRPr="00BB5431">
        <w:rPr>
          <w:b/>
          <w:bCs/>
        </w:rPr>
        <w:tab/>
        <w:t>1.</w:t>
      </w:r>
      <w:proofErr w:type="gramEnd"/>
      <w:r w:rsidRPr="00BB5431">
        <w:rPr>
          <w:b/>
          <w:bCs/>
        </w:rPr>
        <w:tab/>
      </w:r>
      <w:r w:rsidRPr="00BB5431">
        <w:t xml:space="preserve">In each round of the direct elimination table (256, 128, 64, 32, 16, 8 or 4), the bouts are always called </w:t>
      </w:r>
      <w:r w:rsidRPr="00BB5431">
        <w:rPr>
          <w:b/>
          <w:bCs/>
        </w:rPr>
        <w:t>in the order of the bout plan</w:t>
      </w:r>
      <w:r w:rsidRPr="00BB5431">
        <w:t>, starting at the top and ending at the bottom.</w:t>
      </w:r>
    </w:p>
    <w:p w:rsidR="00031542" w:rsidRPr="00BB5431" w:rsidRDefault="00031542" w:rsidP="007B4F0A">
      <w:pPr>
        <w:pStyle w:val="BFAArtSingleindent"/>
      </w:pPr>
      <w:r w:rsidRPr="00BB5431">
        <w:rPr>
          <w:b/>
          <w:bCs/>
        </w:rPr>
        <w:tab/>
        <w:t>2.</w:t>
      </w:r>
      <w:r w:rsidRPr="00BB5431">
        <w:rPr>
          <w:b/>
          <w:bCs/>
        </w:rPr>
        <w:tab/>
      </w:r>
      <w:r w:rsidRPr="00BB5431">
        <w:t xml:space="preserve">This rule must also be applied for </w:t>
      </w:r>
      <w:r w:rsidRPr="00BB5431">
        <w:rPr>
          <w:b/>
          <w:bCs/>
        </w:rPr>
        <w:t>each quarter of the table</w:t>
      </w:r>
      <w:r w:rsidRPr="00BB5431">
        <w:t xml:space="preserve">, when the direct elimination is taking place simultaneously on 4 or 8 </w:t>
      </w:r>
      <w:proofErr w:type="spellStart"/>
      <w:r w:rsidRPr="00BB5431">
        <w:t>pistes</w:t>
      </w:r>
      <w:proofErr w:type="spellEnd"/>
      <w:r w:rsidRPr="00BB5431">
        <w:t>.</w:t>
      </w:r>
    </w:p>
    <w:p w:rsidR="00031542" w:rsidRPr="00BB5431" w:rsidRDefault="00031542" w:rsidP="007B4F0A">
      <w:pPr>
        <w:pStyle w:val="BFAArtSingleindent"/>
      </w:pPr>
      <w:r w:rsidRPr="00BB5431">
        <w:rPr>
          <w:b/>
          <w:bCs/>
        </w:rPr>
        <w:tab/>
        <w:t>3.</w:t>
      </w:r>
      <w:r w:rsidRPr="00BB5431">
        <w:rPr>
          <w:b/>
          <w:bCs/>
        </w:rPr>
        <w:tab/>
      </w:r>
      <w:r w:rsidRPr="00BB5431">
        <w:t>A fencer must always be allowed a</w:t>
      </w:r>
      <w:r w:rsidRPr="00BB5431">
        <w:rPr>
          <w:b/>
          <w:bCs/>
        </w:rPr>
        <w:t xml:space="preserve"> rest period of ten minutes</w:t>
      </w:r>
      <w:r w:rsidRPr="00BB5431">
        <w:t xml:space="preserve"> between two consecutive bouts.</w:t>
      </w:r>
    </w:p>
    <w:p w:rsidR="00031542" w:rsidRPr="00BB5431" w:rsidRDefault="00031542" w:rsidP="00B53808">
      <w:pPr>
        <w:pStyle w:val="BFASubjectSub-Head"/>
      </w:pPr>
      <w:r w:rsidRPr="00BB5431">
        <w:t>The final</w:t>
      </w:r>
      <w:r w:rsidR="00787B74" w:rsidRPr="00BB5431">
        <w:fldChar w:fldCharType="begin"/>
      </w:r>
      <w:r w:rsidRPr="00BB5431">
        <w:instrText>tc "The final"</w:instrText>
      </w:r>
      <w:r w:rsidR="00787B74" w:rsidRPr="00BB5431">
        <w:fldChar w:fldCharType="end"/>
      </w:r>
    </w:p>
    <w:p w:rsidR="00031542" w:rsidRDefault="00031542">
      <w:pPr>
        <w:pStyle w:val="BFAArtSingleindent1st"/>
        <w:rPr>
          <w:ins w:id="353" w:author="Peter Smith" w:date="2013-12-29T16:44:00Z"/>
        </w:rPr>
        <w:pPrChange w:id="354" w:author="Peter Smith" w:date="2013-12-29T16:44:00Z">
          <w:pPr>
            <w:pStyle w:val="BFAArtNoIndent"/>
          </w:pPr>
        </w:pPrChange>
      </w:pPr>
      <w:proofErr w:type="gramStart"/>
      <w:r w:rsidRPr="00BB5431">
        <w:rPr>
          <w:b/>
          <w:bCs/>
        </w:rPr>
        <w:t>o.27.</w:t>
      </w:r>
      <w:r w:rsidRPr="00BB5431">
        <w:rPr>
          <w:b/>
          <w:bCs/>
        </w:rPr>
        <w:tab/>
      </w:r>
      <w:ins w:id="355" w:author="Peter Smith" w:date="2013-12-29T16:44:00Z">
        <w:r w:rsidR="00EA50BF">
          <w:rPr>
            <w:b/>
            <w:bCs/>
          </w:rPr>
          <w:t>1.</w:t>
        </w:r>
        <w:proofErr w:type="gramEnd"/>
        <w:r w:rsidR="00EA50BF">
          <w:rPr>
            <w:b/>
            <w:bCs/>
          </w:rPr>
          <w:tab/>
        </w:r>
      </w:ins>
      <w:r w:rsidRPr="00BB5431">
        <w:t xml:space="preserve">The final, which is by direct elimination, </w:t>
      </w:r>
      <w:del w:id="356" w:author="Peter Smith" w:date="2013-12-29T16:44:00Z">
        <w:r w:rsidRPr="00BB5431" w:rsidDel="00EA50BF">
          <w:delText xml:space="preserve">shall </w:delText>
        </w:r>
      </w:del>
      <w:ins w:id="357" w:author="Peter Smith" w:date="2013-12-29T16:44:00Z">
        <w:r w:rsidR="00EA50BF">
          <w:t>will preferably</w:t>
        </w:r>
        <w:r w:rsidR="00EA50BF" w:rsidRPr="00BB5431">
          <w:t xml:space="preserve"> </w:t>
        </w:r>
      </w:ins>
      <w:r w:rsidRPr="00BB5431">
        <w:t>consist of 4 fencers.</w:t>
      </w:r>
    </w:p>
    <w:p w:rsidR="00EA50BF" w:rsidRPr="00060302" w:rsidRDefault="00EA50BF">
      <w:pPr>
        <w:pStyle w:val="BFAArtSingleindent"/>
        <w:pPrChange w:id="358" w:author="Peter Smith" w:date="2013-12-29T17:12:00Z">
          <w:pPr>
            <w:pStyle w:val="BFAArtNoIndent"/>
          </w:pPr>
        </w:pPrChange>
      </w:pPr>
      <w:ins w:id="359" w:author="Peter Smith" w:date="2013-12-29T16:44:00Z">
        <w:r>
          <w:tab/>
        </w:r>
        <w:r w:rsidRPr="00D72AFF">
          <w:rPr>
            <w:b/>
            <w:rPrChange w:id="360" w:author="Peter Smith" w:date="2013-12-29T17:12:00Z">
              <w:rPr/>
            </w:rPrChange>
          </w:rPr>
          <w:t>2.</w:t>
        </w:r>
        <w:r w:rsidRPr="00060302">
          <w:tab/>
        </w:r>
      </w:ins>
      <w:ins w:id="361" w:author="Peter Smith" w:date="2013-12-29T17:12:00Z">
        <w:r w:rsidR="00D72AFF">
          <w:t>The final</w:t>
        </w:r>
      </w:ins>
      <w:ins w:id="362" w:author="psmith" w:date="2014-06-15T21:47:00Z">
        <w:r w:rsidR="007E6982">
          <w:t>s</w:t>
        </w:r>
      </w:ins>
      <w:ins w:id="363" w:author="Peter Smith" w:date="2013-12-29T17:12:00Z">
        <w:r w:rsidR="00D72AFF">
          <w:t xml:space="preserve"> of </w:t>
        </w:r>
      </w:ins>
      <w:ins w:id="364" w:author="psmith" w:date="2014-06-15T21:47:00Z">
        <w:r w:rsidR="007E6982">
          <w:t xml:space="preserve">both women’s and </w:t>
        </w:r>
      </w:ins>
      <w:ins w:id="365" w:author="Peter Smith" w:date="2013-12-29T17:12:00Z">
        <w:r w:rsidR="00D72AFF">
          <w:t xml:space="preserve">men’s </w:t>
        </w:r>
        <w:del w:id="366" w:author="psmith" w:date="2014-06-15T21:47:00Z">
          <w:r w:rsidR="00D72AFF" w:rsidDel="007E6982">
            <w:delText xml:space="preserve">and </w:delText>
          </w:r>
          <w:r w:rsidR="00D72AFF" w:rsidRPr="00D72AFF" w:rsidDel="007E6982">
            <w:rPr>
              <w:rPrChange w:id="367" w:author="Peter Smith" w:date="2013-12-29T17:12:00Z">
                <w:rPr>
                  <w:b/>
                </w:rPr>
              </w:rPrChange>
            </w:rPr>
            <w:delText>women’s</w:delText>
          </w:r>
        </w:del>
      </w:ins>
      <w:ins w:id="368" w:author="psmith" w:date="2014-06-15T21:47:00Z">
        <w:r w:rsidR="007E6982">
          <w:t>event</w:t>
        </w:r>
      </w:ins>
      <w:ins w:id="369" w:author="psmith" w:date="2014-06-16T14:23:00Z">
        <w:r w:rsidR="008D6B39">
          <w:t>s</w:t>
        </w:r>
      </w:ins>
      <w:ins w:id="370" w:author="psmith" w:date="2014-06-15T21:47:00Z">
        <w:r w:rsidR="007E6982">
          <w:t xml:space="preserve"> at the</w:t>
        </w:r>
      </w:ins>
      <w:ins w:id="371" w:author="Peter Smith" w:date="2013-12-29T17:12:00Z">
        <w:r w:rsidR="00D72AFF">
          <w:t xml:space="preserve"> same weapon</w:t>
        </w:r>
        <w:del w:id="372" w:author="psmith" w:date="2014-06-15T21:48:00Z">
          <w:r w:rsidR="00D72AFF" w:rsidDel="007E6982">
            <w:delText>s</w:delText>
          </w:r>
        </w:del>
        <w:r w:rsidR="00D72AFF">
          <w:t xml:space="preserve"> should preferably be </w:t>
        </w:r>
      </w:ins>
      <w:ins w:id="373" w:author="Peter Smith" w:date="2013-12-29T17:13:00Z">
        <w:r w:rsidR="00D72AFF">
          <w:t xml:space="preserve">held </w:t>
        </w:r>
      </w:ins>
      <w:ins w:id="374" w:author="Peter Smith" w:date="2013-12-29T17:12:00Z">
        <w:r w:rsidR="00D72AFF">
          <w:t>on the same day.</w:t>
        </w:r>
      </w:ins>
    </w:p>
    <w:p w:rsidR="00031542" w:rsidRPr="00BB5431" w:rsidRDefault="00031542" w:rsidP="00B53808">
      <w:pPr>
        <w:pStyle w:val="BFASubjectSub-Head"/>
      </w:pPr>
      <w:r w:rsidRPr="00BB5431">
        <w:t>Classification</w:t>
      </w:r>
      <w:r w:rsidR="00787B74" w:rsidRPr="00BB5431">
        <w:fldChar w:fldCharType="begin"/>
      </w:r>
      <w:r w:rsidRPr="00BB5431">
        <w:instrText>tc "Classification"</w:instrText>
      </w:r>
      <w:r w:rsidR="00787B74" w:rsidRPr="00BB5431">
        <w:fldChar w:fldCharType="end"/>
      </w:r>
    </w:p>
    <w:p w:rsidR="00031542" w:rsidRPr="00BB5431" w:rsidRDefault="00031542" w:rsidP="007B4F0A">
      <w:pPr>
        <w:pStyle w:val="BFAArtSingleindent1st"/>
      </w:pPr>
      <w:proofErr w:type="gramStart"/>
      <w:r w:rsidRPr="007B4F0A">
        <w:rPr>
          <w:b/>
        </w:rPr>
        <w:t>o.28.</w:t>
      </w:r>
      <w:r w:rsidRPr="007B4F0A">
        <w:rPr>
          <w:b/>
        </w:rPr>
        <w:tab/>
        <w:t>1.</w:t>
      </w:r>
      <w:proofErr w:type="gramEnd"/>
      <w:r w:rsidRPr="00BB5431">
        <w:tab/>
        <w:t xml:space="preserve">The </w:t>
      </w:r>
      <w:r w:rsidRPr="007B4F0A">
        <w:rPr>
          <w:b/>
        </w:rPr>
        <w:t xml:space="preserve">general classification </w:t>
      </w:r>
      <w:r w:rsidRPr="00BB5431">
        <w:t>is obtained as follows:</w:t>
      </w:r>
    </w:p>
    <w:p w:rsidR="00031542" w:rsidRPr="00BB5431" w:rsidRDefault="00031542" w:rsidP="007B4F0A">
      <w:pPr>
        <w:pStyle w:val="BFAArtBulletedListL4"/>
      </w:pPr>
      <w:r w:rsidRPr="00BB5431">
        <w:tab/>
        <w:t>First:</w:t>
      </w:r>
      <w:r w:rsidRPr="00BB5431">
        <w:tab/>
        <w:t>the winner of the bout for the first place</w:t>
      </w:r>
    </w:p>
    <w:p w:rsidR="00031542" w:rsidRPr="00BB5431" w:rsidRDefault="00031542" w:rsidP="007B4F0A">
      <w:pPr>
        <w:pStyle w:val="BFAArtBulletedListL4"/>
      </w:pPr>
      <w:r w:rsidRPr="00BB5431">
        <w:tab/>
        <w:t>Second:</w:t>
      </w:r>
      <w:r w:rsidRPr="00BB5431">
        <w:tab/>
        <w:t>the loser of the bout for the first place</w:t>
      </w:r>
    </w:p>
    <w:p w:rsidR="00031542" w:rsidRPr="00BB5431" w:rsidRDefault="007B4F0A" w:rsidP="007B4F0A">
      <w:pPr>
        <w:pStyle w:val="BFAArtSingleindent"/>
      </w:pPr>
      <w:r>
        <w:rPr>
          <w:b/>
          <w:bCs/>
        </w:rPr>
        <w:lastRenderedPageBreak/>
        <w:tab/>
      </w:r>
      <w:r w:rsidR="00031542" w:rsidRPr="00BB5431">
        <w:rPr>
          <w:b/>
          <w:bCs/>
        </w:rPr>
        <w:t>2.</w:t>
      </w:r>
      <w:r w:rsidR="00031542" w:rsidRPr="00BB5431">
        <w:rPr>
          <w:b/>
          <w:bCs/>
        </w:rPr>
        <w:tab/>
      </w:r>
      <w:r w:rsidR="00031542" w:rsidRPr="00BB5431">
        <w:t xml:space="preserve">The two fencers who lose the semi-final matches are placed equal third, </w:t>
      </w:r>
      <w:r w:rsidR="00031542" w:rsidRPr="00BB5431">
        <w:rPr>
          <w:b/>
          <w:bCs/>
        </w:rPr>
        <w:t>when it is not necessary to separate them</w:t>
      </w:r>
      <w:r w:rsidR="00031542" w:rsidRPr="00BB5431">
        <w:t>.</w:t>
      </w:r>
    </w:p>
    <w:p w:rsidR="00031542" w:rsidRPr="00BB5431" w:rsidRDefault="007B4F0A" w:rsidP="007B4F0A">
      <w:pPr>
        <w:pStyle w:val="BFAArtSingleindent"/>
      </w:pPr>
      <w:r>
        <w:rPr>
          <w:b/>
          <w:bCs/>
        </w:rPr>
        <w:tab/>
      </w:r>
      <w:r w:rsidR="00031542" w:rsidRPr="00BB5431">
        <w:rPr>
          <w:b/>
          <w:bCs/>
        </w:rPr>
        <w:t>3.</w:t>
      </w:r>
      <w:r w:rsidR="00031542" w:rsidRPr="00BB5431">
        <w:rPr>
          <w:b/>
          <w:bCs/>
        </w:rPr>
        <w:tab/>
      </w:r>
      <w:r w:rsidR="00031542" w:rsidRPr="00BB5431">
        <w:t xml:space="preserve">When it is </w:t>
      </w:r>
      <w:r w:rsidR="00031542" w:rsidRPr="00BB5431">
        <w:rPr>
          <w:b/>
          <w:bCs/>
        </w:rPr>
        <w:t>necessary to separate them</w:t>
      </w:r>
      <w:r w:rsidR="00031542" w:rsidRPr="00BB5431">
        <w:t>, a bout for third and fourth places will be fought between the two losers of the semi-final matches.</w:t>
      </w:r>
    </w:p>
    <w:p w:rsidR="00031542" w:rsidRPr="00BB5431" w:rsidRDefault="007B4F0A" w:rsidP="007B4F0A">
      <w:pPr>
        <w:pStyle w:val="BFAArtSingleindent"/>
      </w:pPr>
      <w:r>
        <w:rPr>
          <w:b/>
          <w:bCs/>
        </w:rPr>
        <w:tab/>
      </w:r>
      <w:r w:rsidR="00031542" w:rsidRPr="00BB5431">
        <w:rPr>
          <w:b/>
          <w:bCs/>
        </w:rPr>
        <w:t>4.</w:t>
      </w:r>
      <w:r w:rsidR="00031542" w:rsidRPr="00BB5431">
        <w:rPr>
          <w:b/>
          <w:bCs/>
        </w:rPr>
        <w:tab/>
      </w:r>
      <w:r w:rsidR="00031542" w:rsidRPr="00BB5431">
        <w:t xml:space="preserve">The remainder are placed, within each round of the direct elimination, in accordance with their </w:t>
      </w:r>
      <w:r w:rsidR="00031542" w:rsidRPr="00BB5431">
        <w:rPr>
          <w:b/>
          <w:bCs/>
        </w:rPr>
        <w:t>classification for the composition of the direct elimination table</w:t>
      </w:r>
      <w:r w:rsidR="00031542" w:rsidRPr="00BB5431">
        <w:t>.</w:t>
      </w:r>
    </w:p>
    <w:p w:rsidR="00031542" w:rsidRPr="00BB5431" w:rsidRDefault="007B4F0A" w:rsidP="007B4F0A">
      <w:pPr>
        <w:pStyle w:val="BFAArtSingleindent"/>
      </w:pPr>
      <w:r>
        <w:rPr>
          <w:b/>
          <w:bCs/>
        </w:rPr>
        <w:tab/>
      </w:r>
      <w:r w:rsidR="00031542" w:rsidRPr="00BB5431">
        <w:rPr>
          <w:b/>
          <w:bCs/>
        </w:rPr>
        <w:t xml:space="preserve">5. </w:t>
      </w:r>
      <w:r w:rsidR="00031542" w:rsidRPr="00BB5431">
        <w:rPr>
          <w:b/>
          <w:bCs/>
        </w:rPr>
        <w:tab/>
        <w:t>The fencers eliminated in the round of pools</w:t>
      </w:r>
      <w:r w:rsidR="00031542" w:rsidRPr="00BB5431">
        <w:t xml:space="preserve"> are </w:t>
      </w:r>
      <w:r w:rsidR="00872A34">
        <w:t>ranked</w:t>
      </w:r>
      <w:r w:rsidR="00031542" w:rsidRPr="00BB5431">
        <w:t xml:space="preserve"> according to their classification in this round and they are </w:t>
      </w:r>
      <w:r w:rsidR="00872A34">
        <w:t>placed</w:t>
      </w:r>
      <w:r w:rsidR="00031542" w:rsidRPr="00BB5431">
        <w:t xml:space="preserve"> after those who qualified for the direct elimination.</w:t>
      </w:r>
    </w:p>
    <w:p w:rsidR="00031542" w:rsidRPr="00BB5431" w:rsidRDefault="00031542" w:rsidP="00BE7BCD">
      <w:pPr>
        <w:pStyle w:val="BFASub-Chapter"/>
      </w:pPr>
      <w:r w:rsidRPr="00BB5431">
        <w:lastRenderedPageBreak/>
        <w:t xml:space="preserve">A.   </w:t>
      </w:r>
      <w:r w:rsidR="00BE7BCD">
        <w:t xml:space="preserve">MIXED FORMULA - </w:t>
      </w:r>
      <w:r w:rsidRPr="00BB5431">
        <w:t>One qualifying round of pools, a preliminary direct elimination table, a main direct elimination table of 64 fencers to qualify for a final by direct elimination (</w:t>
      </w:r>
      <w:del w:id="375" w:author="psmith" w:date="2014-08-21T20:45:00Z">
        <w:r w:rsidRPr="00BB5431" w:rsidDel="00E771D4">
          <w:delText>Open</w:delText>
        </w:r>
      </w:del>
      <w:ins w:id="376" w:author="psmith" w:date="2014-08-21T20:45:00Z">
        <w:r w:rsidR="00E771D4">
          <w:t>Senior</w:t>
        </w:r>
      </w:ins>
      <w:r w:rsidRPr="00BB5431">
        <w:t xml:space="preserve"> World Championships and </w:t>
      </w:r>
      <w:del w:id="377" w:author="psmith" w:date="2014-08-21T20:50:00Z">
        <w:r w:rsidRPr="00BB5431" w:rsidDel="00E771D4">
          <w:delText>Open</w:delText>
        </w:r>
      </w:del>
      <w:ins w:id="378" w:author="psmith" w:date="2014-08-21T20:50:00Z">
        <w:r w:rsidR="00E771D4">
          <w:t>Senior</w:t>
        </w:r>
      </w:ins>
      <w:r w:rsidRPr="00BB5431">
        <w:t xml:space="preserve"> World Cup competitions)</w:t>
      </w:r>
      <w:r w:rsidR="00787B74" w:rsidRPr="00BB5431">
        <w:fldChar w:fldCharType="begin"/>
      </w:r>
      <w:r w:rsidRPr="00BB5431">
        <w:instrText>tc "A.   Mixed Formula</w:instrText>
      </w:r>
      <w:r w:rsidRPr="00BB5431">
        <w:br/>
        <w:instrText xml:space="preserve">One qualifying round of pools, a preliminary direct elimination table, a main direct elimination table of 64 fencers to qualify for </w:instrText>
      </w:r>
      <w:r w:rsidRPr="00BB5431">
        <w:br/>
        <w:instrText>a final by direct elimination (Open World Championships and Open World Cup competitions)"</w:instrText>
      </w:r>
      <w:r w:rsidR="00787B74" w:rsidRPr="00BB5431">
        <w:fldChar w:fldCharType="end"/>
      </w:r>
    </w:p>
    <w:p w:rsidR="00031542" w:rsidRPr="00BB5431" w:rsidRDefault="00031542" w:rsidP="007B4F0A">
      <w:pPr>
        <w:pStyle w:val="BFAArtNoIndent"/>
      </w:pPr>
      <w:proofErr w:type="gramStart"/>
      <w:r w:rsidRPr="007B4F0A">
        <w:rPr>
          <w:b/>
        </w:rPr>
        <w:t>o.29</w:t>
      </w:r>
      <w:proofErr w:type="gramEnd"/>
      <w:r w:rsidRPr="007B4F0A">
        <w:rPr>
          <w:b/>
        </w:rPr>
        <w:t>.</w:t>
      </w:r>
      <w:r w:rsidRPr="00BB5431">
        <w:tab/>
        <w:t xml:space="preserve">This formula is used for the </w:t>
      </w:r>
      <w:r w:rsidRPr="007B4F0A">
        <w:rPr>
          <w:b/>
        </w:rPr>
        <w:t xml:space="preserve">individual competitions of the </w:t>
      </w:r>
      <w:del w:id="379" w:author="psmith" w:date="2014-08-21T20:46:00Z">
        <w:r w:rsidRPr="007B4F0A" w:rsidDel="00E771D4">
          <w:rPr>
            <w:b/>
          </w:rPr>
          <w:delText>Open</w:delText>
        </w:r>
      </w:del>
      <w:ins w:id="380" w:author="psmith" w:date="2014-08-21T20:46:00Z">
        <w:r w:rsidR="00E771D4">
          <w:rPr>
            <w:b/>
          </w:rPr>
          <w:t>Senior</w:t>
        </w:r>
      </w:ins>
      <w:r w:rsidRPr="007B4F0A">
        <w:rPr>
          <w:b/>
        </w:rPr>
        <w:t xml:space="preserve"> World Championships</w:t>
      </w:r>
      <w:r w:rsidRPr="00BB5431">
        <w:t xml:space="preserve"> </w:t>
      </w:r>
      <w:r w:rsidR="00E8208F" w:rsidRPr="00BB5431">
        <w:t xml:space="preserve">as well as </w:t>
      </w:r>
      <w:r w:rsidRPr="00BB5431">
        <w:t xml:space="preserve">for the </w:t>
      </w:r>
      <w:del w:id="381" w:author="psmith" w:date="2014-08-21T20:46:00Z">
        <w:r w:rsidRPr="007B4F0A" w:rsidDel="00E771D4">
          <w:rPr>
            <w:b/>
          </w:rPr>
          <w:delText>Open</w:delText>
        </w:r>
      </w:del>
      <w:ins w:id="382" w:author="psmith" w:date="2014-08-21T20:46:00Z">
        <w:r w:rsidR="00E771D4">
          <w:rPr>
            <w:b/>
          </w:rPr>
          <w:t>Senior</w:t>
        </w:r>
      </w:ins>
      <w:r w:rsidRPr="007B4F0A">
        <w:rPr>
          <w:b/>
        </w:rPr>
        <w:t xml:space="preserve"> World Cup competitions</w:t>
      </w:r>
      <w:r w:rsidR="00E8208F" w:rsidRPr="00BB5431">
        <w:t xml:space="preserve"> and </w:t>
      </w:r>
      <w:r w:rsidR="00E8208F" w:rsidRPr="007B4F0A">
        <w:rPr>
          <w:b/>
        </w:rPr>
        <w:t>Grand Prix competitions</w:t>
      </w:r>
      <w:r w:rsidRPr="00BB5431">
        <w:t>.</w:t>
      </w:r>
    </w:p>
    <w:p w:rsidR="00031542" w:rsidRPr="00BB5431" w:rsidRDefault="00031542" w:rsidP="007011FD">
      <w:pPr>
        <w:pStyle w:val="BFAArtNoIndent"/>
      </w:pPr>
      <w:proofErr w:type="gramStart"/>
      <w:r w:rsidRPr="00BB5431">
        <w:rPr>
          <w:b/>
          <w:bCs/>
        </w:rPr>
        <w:t>o.30</w:t>
      </w:r>
      <w:proofErr w:type="gramEnd"/>
      <w:r w:rsidRPr="00BB5431">
        <w:rPr>
          <w:b/>
          <w:bCs/>
        </w:rPr>
        <w:t>.</w:t>
      </w:r>
      <w:r w:rsidRPr="00BB5431">
        <w:tab/>
        <w:t xml:space="preserve">Apart from the details that follow, the general rules for </w:t>
      </w:r>
      <w:r w:rsidRPr="00BB5431">
        <w:rPr>
          <w:b/>
          <w:bCs/>
        </w:rPr>
        <w:t xml:space="preserve">pools and direct elimination </w:t>
      </w:r>
      <w:r w:rsidR="00D80042">
        <w:t>pr</w:t>
      </w:r>
      <w:r w:rsidRPr="00BB5431">
        <w:t>escribed above apply.</w:t>
      </w:r>
    </w:p>
    <w:p w:rsidR="00031542" w:rsidRDefault="00031542" w:rsidP="007011FD">
      <w:pPr>
        <w:pStyle w:val="BFAArtSingleindent1st"/>
      </w:pPr>
      <w:proofErr w:type="gramStart"/>
      <w:r w:rsidRPr="00BB5431">
        <w:rPr>
          <w:b/>
          <w:bCs/>
        </w:rPr>
        <w:t>o.31.</w:t>
      </w:r>
      <w:r w:rsidRPr="00BB5431">
        <w:tab/>
      </w:r>
      <w:r w:rsidRPr="00BB5431">
        <w:rPr>
          <w:b/>
          <w:bCs/>
        </w:rPr>
        <w:t>1.</w:t>
      </w:r>
      <w:proofErr w:type="gramEnd"/>
      <w:r w:rsidRPr="00BB5431">
        <w:rPr>
          <w:b/>
          <w:bCs/>
        </w:rPr>
        <w:tab/>
      </w:r>
      <w:r w:rsidRPr="00BB5431">
        <w:t>The competition consists of</w:t>
      </w:r>
      <w:r w:rsidRPr="00BB5431">
        <w:rPr>
          <w:b/>
          <w:bCs/>
        </w:rPr>
        <w:t xml:space="preserve"> two phases</w:t>
      </w:r>
      <w:r w:rsidRPr="00BB5431">
        <w:t>, a preliminary phase and a main phase, each of which are run on one day.</w:t>
      </w:r>
    </w:p>
    <w:p w:rsidR="007207B7" w:rsidRPr="00BB5431" w:rsidRDefault="007207B7" w:rsidP="007011FD">
      <w:pPr>
        <w:pStyle w:val="BFAArtSingleindent1st"/>
      </w:pPr>
      <w:r>
        <w:rPr>
          <w:b/>
        </w:rPr>
        <w:tab/>
        <w:t>2</w:t>
      </w:r>
      <w:r w:rsidRPr="007011FD">
        <w:rPr>
          <w:b/>
        </w:rPr>
        <w:t>.</w:t>
      </w:r>
      <w:r w:rsidRPr="00BB5431">
        <w:tab/>
      </w:r>
      <w:r w:rsidRPr="007207B7">
        <w:t xml:space="preserve">The day before the competition, the organizers must publish </w:t>
      </w:r>
      <w:ins w:id="383" w:author="Peter Smith" w:date="2013-12-29T17:14:00Z">
        <w:r w:rsidR="00D72AFF">
          <w:t xml:space="preserve">and send to the FIE </w:t>
        </w:r>
      </w:ins>
      <w:r w:rsidRPr="007207B7">
        <w:t>the pools</w:t>
      </w:r>
      <w:ins w:id="384" w:author="Peter Smith" w:date="2013-12-29T17:14:00Z">
        <w:r w:rsidR="00D72AFF">
          <w:t xml:space="preserve"> and relevant schedules</w:t>
        </w:r>
      </w:ins>
      <w:r w:rsidRPr="007207B7">
        <w:t>, as well as the list of exempt fencers, at the latest at 3:00 p.m. (local time). To do so, they must downlo</w:t>
      </w:r>
      <w:r w:rsidR="00C63283">
        <w:t>ad the entry file from the FIE w</w:t>
      </w:r>
      <w:r w:rsidRPr="007207B7">
        <w:t>eb site at the latest the day before the competition</w:t>
      </w:r>
      <w:r>
        <w:t>.</w:t>
      </w:r>
      <w:ins w:id="385" w:author="Peter Smith" w:date="2013-12-29T17:14:00Z">
        <w:r w:rsidR="00D72AFF">
          <w:t xml:space="preserve"> No addition may be made to pools already published unless they come from pools starting at the same time (</w:t>
        </w:r>
        <w:proofErr w:type="spellStart"/>
        <w:r w:rsidR="00D72AFF">
          <w:t>cf</w:t>
        </w:r>
        <w:proofErr w:type="spellEnd"/>
        <w:r w:rsidR="00D72AFF">
          <w:t xml:space="preserve"> </w:t>
        </w:r>
      </w:ins>
      <w:ins w:id="386" w:author="Peter Smith" w:date="2013-12-29T17:15:00Z">
        <w:r w:rsidR="00D72AFF">
          <w:t>o</w:t>
        </w:r>
      </w:ins>
      <w:ins w:id="387" w:author="Peter Smith" w:date="2013-12-29T17:14:00Z">
        <w:r w:rsidR="00D72AFF">
          <w:t>.12.1</w:t>
        </w:r>
      </w:ins>
      <w:ins w:id="388" w:author="Peter Smith" w:date="2013-12-29T17:15:00Z">
        <w:r w:rsidR="00D72AFF">
          <w:t>).</w:t>
        </w:r>
      </w:ins>
    </w:p>
    <w:p w:rsidR="00031542" w:rsidRPr="007207B7" w:rsidRDefault="007011FD" w:rsidP="007207B7">
      <w:pPr>
        <w:pStyle w:val="BFAArtSingleindent"/>
        <w:rPr>
          <w:b/>
        </w:rPr>
      </w:pPr>
      <w:r>
        <w:tab/>
      </w:r>
      <w:r w:rsidR="007207B7">
        <w:rPr>
          <w:b/>
        </w:rPr>
        <w:t>3</w:t>
      </w:r>
      <w:r w:rsidR="00031542" w:rsidRPr="007011FD">
        <w:rPr>
          <w:b/>
        </w:rPr>
        <w:t>.</w:t>
      </w:r>
      <w:r w:rsidR="00031542" w:rsidRPr="00BB5431">
        <w:tab/>
        <w:t xml:space="preserve">The </w:t>
      </w:r>
      <w:r w:rsidR="00031542" w:rsidRPr="007011FD">
        <w:rPr>
          <w:b/>
        </w:rPr>
        <w:t>16 fencers</w:t>
      </w:r>
      <w:r w:rsidR="00031542" w:rsidRPr="00BB5431">
        <w:t xml:space="preserve"> </w:t>
      </w:r>
      <w:r w:rsidR="007207B7" w:rsidRPr="007207B7">
        <w:rPr>
          <w:b/>
        </w:rPr>
        <w:t>entered</w:t>
      </w:r>
      <w:r w:rsidR="007207B7">
        <w:rPr>
          <w:b/>
        </w:rPr>
        <w:t>,</w:t>
      </w:r>
      <w:r w:rsidR="00031542" w:rsidRPr="00BB5431">
        <w:t xml:space="preserve"> </w:t>
      </w:r>
      <w:r w:rsidR="00031542" w:rsidRPr="007011FD">
        <w:rPr>
          <w:b/>
        </w:rPr>
        <w:t xml:space="preserve">who are </w:t>
      </w:r>
      <w:r w:rsidR="007207B7">
        <w:rPr>
          <w:b/>
        </w:rPr>
        <w:t>ranked</w:t>
      </w:r>
      <w:r w:rsidR="007207B7" w:rsidRPr="007011FD">
        <w:rPr>
          <w:b/>
        </w:rPr>
        <w:t xml:space="preserve"> </w:t>
      </w:r>
      <w:r w:rsidR="00031542" w:rsidRPr="007011FD">
        <w:rPr>
          <w:b/>
        </w:rPr>
        <w:t>highest in the most recent official FIE classification</w:t>
      </w:r>
      <w:r w:rsidR="00031542" w:rsidRPr="00BB5431">
        <w:t xml:space="preserve"> </w:t>
      </w:r>
      <w:proofErr w:type="gramStart"/>
      <w:r w:rsidR="00031542" w:rsidRPr="00BB5431">
        <w:t>are</w:t>
      </w:r>
      <w:proofErr w:type="gramEnd"/>
      <w:r w:rsidR="00031542" w:rsidRPr="00BB5431">
        <w:t xml:space="preserve"> exempt from the preliminary phase. </w:t>
      </w:r>
    </w:p>
    <w:p w:rsidR="00D602D7" w:rsidRPr="00BB5431" w:rsidRDefault="007011FD" w:rsidP="007011FD">
      <w:pPr>
        <w:pStyle w:val="BFAArtSingleindent"/>
      </w:pPr>
      <w:r>
        <w:rPr>
          <w:b/>
          <w:bCs/>
        </w:rPr>
        <w:tab/>
      </w:r>
      <w:r w:rsidR="00031542" w:rsidRPr="00BB5431">
        <w:rPr>
          <w:b/>
          <w:bCs/>
        </w:rPr>
        <w:t>4.</w:t>
      </w:r>
      <w:r w:rsidR="00031542" w:rsidRPr="00BB5431">
        <w:rPr>
          <w:b/>
          <w:bCs/>
        </w:rPr>
        <w:tab/>
      </w:r>
      <w:r w:rsidR="00D602D7" w:rsidRPr="00BB5431">
        <w:rPr>
          <w:b/>
          <w:bCs/>
        </w:rPr>
        <w:t>Should a fencer who has been entered not turn up, a fine (</w:t>
      </w:r>
      <w:proofErr w:type="spellStart"/>
      <w:r w:rsidR="00D602D7" w:rsidRPr="00BB5431">
        <w:rPr>
          <w:b/>
          <w:bCs/>
        </w:rPr>
        <w:t>cf</w:t>
      </w:r>
      <w:proofErr w:type="spellEnd"/>
      <w:r w:rsidR="00D602D7" w:rsidRPr="00BB5431">
        <w:rPr>
          <w:b/>
          <w:bCs/>
        </w:rPr>
        <w:t xml:space="preserve"> o</w:t>
      </w:r>
      <w:r w:rsidR="00D602D7" w:rsidRPr="007011FD">
        <w:rPr>
          <w:b/>
          <w:bCs/>
        </w:rPr>
        <w:t>.</w:t>
      </w:r>
      <w:r w:rsidR="00D602D7" w:rsidRPr="007011FD">
        <w:rPr>
          <w:b/>
        </w:rPr>
        <w:t>86</w:t>
      </w:r>
      <w:r w:rsidR="00D602D7" w:rsidRPr="00BB5431">
        <w:t>, table of financial penalties and fines), payable to the FIE, will be inflicted on the Federation of the fencer at fault except in a case of force majeure which is duly justified.</w:t>
      </w:r>
    </w:p>
    <w:p w:rsidR="00031542" w:rsidRPr="00BB5431" w:rsidRDefault="007011FD" w:rsidP="007011FD">
      <w:pPr>
        <w:pStyle w:val="BFAArtSingleindent"/>
      </w:pPr>
      <w:r>
        <w:rPr>
          <w:b/>
          <w:bCs/>
        </w:rPr>
        <w:tab/>
      </w:r>
      <w:r w:rsidR="00031542" w:rsidRPr="00BB5431">
        <w:rPr>
          <w:b/>
          <w:bCs/>
        </w:rPr>
        <w:t>5.</w:t>
      </w:r>
      <w:r w:rsidR="00031542" w:rsidRPr="00BB5431">
        <w:rPr>
          <w:b/>
          <w:bCs/>
        </w:rPr>
        <w:tab/>
        <w:t xml:space="preserve">In the case of a tie </w:t>
      </w:r>
      <w:r w:rsidR="00031542" w:rsidRPr="00BB5431">
        <w:t>in the official FIE ranking between two or more fencers for the 16th exempt place, lots will be drawn to decide which of these fencers will benefit from exemption from the preliminary phase.</w:t>
      </w:r>
    </w:p>
    <w:p w:rsidR="00031542" w:rsidRPr="00BB5431" w:rsidRDefault="00031542" w:rsidP="007011FD">
      <w:pPr>
        <w:pStyle w:val="BFAArtSingleindent1st"/>
      </w:pPr>
      <w:proofErr w:type="gramStart"/>
      <w:r w:rsidRPr="00BB5431">
        <w:rPr>
          <w:b/>
          <w:bCs/>
        </w:rPr>
        <w:t>o.32.</w:t>
      </w:r>
      <w:r w:rsidRPr="00BB5431">
        <w:rPr>
          <w:b/>
          <w:bCs/>
        </w:rPr>
        <w:tab/>
        <w:t>1.</w:t>
      </w:r>
      <w:proofErr w:type="gramEnd"/>
      <w:r w:rsidRPr="00BB5431">
        <w:tab/>
      </w:r>
      <w:r w:rsidRPr="00BB5431">
        <w:rPr>
          <w:b/>
          <w:bCs/>
        </w:rPr>
        <w:t xml:space="preserve">The preliminary phase </w:t>
      </w:r>
      <w:r w:rsidRPr="00BB5431">
        <w:t>consists of one round of pools, from which 20%–30% of the participants in the pools are eliminated, based on the indices of all competing in them, and a preliminary direct elimination table.</w:t>
      </w:r>
      <w:r w:rsidR="00D602D7" w:rsidRPr="00BB5431">
        <w:t xml:space="preserve"> For Grand Prix competitions, the number of fencers eliminated on the indices of the pools must be 30%.</w:t>
      </w:r>
    </w:p>
    <w:p w:rsidR="00031542" w:rsidRPr="00576D2B" w:rsidRDefault="007011FD" w:rsidP="007011FD">
      <w:pPr>
        <w:pStyle w:val="BFAArtSingleindent"/>
      </w:pPr>
      <w:r>
        <w:rPr>
          <w:b/>
          <w:bCs/>
        </w:rPr>
        <w:tab/>
      </w:r>
      <w:r w:rsidR="00031542" w:rsidRPr="00BB5431">
        <w:rPr>
          <w:b/>
          <w:bCs/>
        </w:rPr>
        <w:t>2.</w:t>
      </w:r>
      <w:r w:rsidR="00031542" w:rsidRPr="00BB5431">
        <w:rPr>
          <w:b/>
          <w:bCs/>
        </w:rPr>
        <w:tab/>
      </w:r>
      <w:r w:rsidR="00576D2B" w:rsidRPr="00576D2B">
        <w:rPr>
          <w:b/>
          <w:bCs/>
        </w:rPr>
        <w:t xml:space="preserve">After the round of pools, </w:t>
      </w:r>
      <w:r w:rsidR="00576D2B" w:rsidRPr="00576D2B">
        <w:rPr>
          <w:bCs/>
        </w:rPr>
        <w:t>the 16 fencers ranked highest on the general index (</w:t>
      </w:r>
      <w:proofErr w:type="spellStart"/>
      <w:r w:rsidR="00576D2B" w:rsidRPr="00576D2B">
        <w:rPr>
          <w:bCs/>
        </w:rPr>
        <w:t>cf</w:t>
      </w:r>
      <w:proofErr w:type="spellEnd"/>
      <w:r w:rsidR="00576D2B" w:rsidRPr="00576D2B">
        <w:rPr>
          <w:bCs/>
        </w:rPr>
        <w:t xml:space="preserve"> o.19) are exempt from the preliminary direct elimination table. Should there be a tie between two or more fencers for the 16th place, there will be a barrage for 5 hits to decide who is ranked 16th.</w:t>
      </w:r>
    </w:p>
    <w:p w:rsidR="00031542" w:rsidRPr="00BB5431" w:rsidRDefault="007011FD" w:rsidP="007011FD">
      <w:pPr>
        <w:pStyle w:val="BFAArtSingleindent"/>
      </w:pPr>
      <w:r>
        <w:rPr>
          <w:b/>
          <w:bCs/>
        </w:rPr>
        <w:tab/>
      </w:r>
      <w:r w:rsidR="00031542" w:rsidRPr="00BB5431">
        <w:rPr>
          <w:b/>
          <w:bCs/>
        </w:rPr>
        <w:t>3.</w:t>
      </w:r>
      <w:r w:rsidR="00031542" w:rsidRPr="00BB5431">
        <w:rPr>
          <w:b/>
          <w:bCs/>
        </w:rPr>
        <w:tab/>
      </w:r>
      <w:r w:rsidR="00031542" w:rsidRPr="00BB5431">
        <w:t xml:space="preserve">The remainder of the fencers qualifying from the pools will make up a </w:t>
      </w:r>
      <w:r w:rsidR="00031542" w:rsidRPr="00BB5431">
        <w:rPr>
          <w:b/>
          <w:bCs/>
        </w:rPr>
        <w:t>preliminary integral direct elimination table</w:t>
      </w:r>
      <w:r w:rsidR="00031542" w:rsidRPr="00BB5431">
        <w:t xml:space="preserve">. This will be based on the indices of the fencers in all the pools (in the case of a tie on indices, the fencers will be </w:t>
      </w:r>
      <w:r w:rsidR="00031542" w:rsidRPr="00BB5431">
        <w:lastRenderedPageBreak/>
        <w:t>separated by drawing lots). This table, be it complete or incomplete, will be fenced until only 32 fencers remain</w:t>
      </w:r>
      <w:r w:rsidR="00031542" w:rsidRPr="00BB5431">
        <w:softHyphen/>
        <w:t>.</w:t>
      </w:r>
    </w:p>
    <w:p w:rsidR="00031542" w:rsidRPr="00BB5431" w:rsidRDefault="00031542" w:rsidP="007011FD">
      <w:pPr>
        <w:pStyle w:val="BFAArtSingleindent1st"/>
      </w:pPr>
      <w:proofErr w:type="gramStart"/>
      <w:r w:rsidRPr="00BB5431">
        <w:rPr>
          <w:b/>
          <w:bCs/>
        </w:rPr>
        <w:t>o.33.</w:t>
      </w:r>
      <w:r w:rsidRPr="00BB5431">
        <w:tab/>
      </w:r>
      <w:r w:rsidRPr="00BB5431">
        <w:rPr>
          <w:b/>
          <w:bCs/>
        </w:rPr>
        <w:t>1.</w:t>
      </w:r>
      <w:proofErr w:type="gramEnd"/>
      <w:r w:rsidRPr="00BB5431">
        <w:rPr>
          <w:b/>
          <w:bCs/>
        </w:rPr>
        <w:tab/>
        <w:t>The main phase</w:t>
      </w:r>
      <w:r w:rsidRPr="00BB5431">
        <w:t xml:space="preserve"> consists of an integral direct elimination table, which is fenced on four </w:t>
      </w:r>
      <w:proofErr w:type="spellStart"/>
      <w:r w:rsidRPr="00BB5431">
        <w:t>pistes</w:t>
      </w:r>
      <w:proofErr w:type="spellEnd"/>
      <w:r w:rsidRPr="00BB5431">
        <w:t xml:space="preserve">, one quarter of the table per piste. The first round of the table of 64 may, however, if required for the organisation of the competition, be fenced on eight </w:t>
      </w:r>
      <w:proofErr w:type="spellStart"/>
      <w:r w:rsidRPr="00BB5431">
        <w:t>pistes</w:t>
      </w:r>
      <w:proofErr w:type="spellEnd"/>
      <w:r w:rsidRPr="00BB5431">
        <w:t>.</w:t>
      </w:r>
      <w:r w:rsidR="00310585" w:rsidRPr="00BB5431">
        <w:t xml:space="preserve"> Grand Prix competitions must be fenced on (only) four </w:t>
      </w:r>
      <w:proofErr w:type="spellStart"/>
      <w:r w:rsidR="00310585" w:rsidRPr="00BB5431">
        <w:t>pistes</w:t>
      </w:r>
      <w:proofErr w:type="spellEnd"/>
      <w:r w:rsidR="00310585" w:rsidRPr="00BB5431">
        <w:t>.</w:t>
      </w:r>
    </w:p>
    <w:p w:rsidR="00031542" w:rsidRPr="00BB5431" w:rsidRDefault="007011FD" w:rsidP="007011FD">
      <w:pPr>
        <w:pStyle w:val="BFAArtSingleindent"/>
      </w:pPr>
      <w:r>
        <w:rPr>
          <w:b/>
          <w:bCs/>
        </w:rPr>
        <w:tab/>
      </w:r>
      <w:r w:rsidR="00031542" w:rsidRPr="00BB5431">
        <w:rPr>
          <w:b/>
          <w:bCs/>
        </w:rPr>
        <w:t>2.</w:t>
      </w:r>
      <w:r w:rsidR="00031542" w:rsidRPr="00BB5431">
        <w:rPr>
          <w:b/>
          <w:bCs/>
        </w:rPr>
        <w:tab/>
        <w:t xml:space="preserve">The seeded fencers exempted from the preliminary phase </w:t>
      </w:r>
      <w:r w:rsidR="00031542" w:rsidRPr="00BB5431">
        <w:t>occupy places 1–16 in this table, drawing lots in pairs in the order of their official FIE classification.</w:t>
      </w:r>
    </w:p>
    <w:p w:rsidR="00031542" w:rsidRPr="00BB5431" w:rsidRDefault="007011FD" w:rsidP="007011FD">
      <w:pPr>
        <w:pStyle w:val="BFAArtSingleindent"/>
      </w:pPr>
      <w:r>
        <w:rPr>
          <w:b/>
          <w:bCs/>
        </w:rPr>
        <w:tab/>
      </w:r>
      <w:r w:rsidR="00031542" w:rsidRPr="00BB5431">
        <w:rPr>
          <w:b/>
          <w:bCs/>
        </w:rPr>
        <w:t>3.</w:t>
      </w:r>
      <w:r w:rsidR="00031542" w:rsidRPr="00BB5431">
        <w:rPr>
          <w:b/>
          <w:bCs/>
        </w:rPr>
        <w:tab/>
        <w:t xml:space="preserve">Should one of the </w:t>
      </w:r>
      <w:r w:rsidR="00905291" w:rsidRPr="00BB5431">
        <w:rPr>
          <w:b/>
          <w:bCs/>
        </w:rPr>
        <w:t>16 exempted</w:t>
      </w:r>
      <w:r w:rsidR="00905291" w:rsidRPr="00BB5431">
        <w:rPr>
          <w:b/>
          <w:bCs/>
          <w:color w:val="0070C0"/>
        </w:rPr>
        <w:t xml:space="preserve"> </w:t>
      </w:r>
      <w:r w:rsidR="00031542" w:rsidRPr="00BB5431">
        <w:rPr>
          <w:b/>
          <w:bCs/>
        </w:rPr>
        <w:t>fencers</w:t>
      </w:r>
      <w:r w:rsidR="00031542" w:rsidRPr="00BB5431">
        <w:t xml:space="preserve"> who had been entered </w:t>
      </w:r>
      <w:r w:rsidR="00031542" w:rsidRPr="00BB5431">
        <w:rPr>
          <w:b/>
          <w:bCs/>
        </w:rPr>
        <w:t xml:space="preserve">not present himself </w:t>
      </w:r>
      <w:r w:rsidR="00031542" w:rsidRPr="00BB5431">
        <w:t>to fence (cf. o.31), his position in the table will remain empty and his federation will be required</w:t>
      </w:r>
      <w:r w:rsidR="00031542" w:rsidRPr="00BB5431">
        <w:softHyphen/>
        <w:t xml:space="preserve"> to pay </w:t>
      </w:r>
      <w:r w:rsidR="00905291" w:rsidRPr="00BB5431">
        <w:t xml:space="preserve">to the FIE </w:t>
      </w:r>
      <w:r w:rsidR="00144990" w:rsidRPr="00BB5431">
        <w:t xml:space="preserve">a </w:t>
      </w:r>
      <w:r w:rsidR="00905291" w:rsidRPr="00BB5431">
        <w:t>fine (</w:t>
      </w:r>
      <w:proofErr w:type="spellStart"/>
      <w:r w:rsidR="00905291" w:rsidRPr="00BB5431">
        <w:t>cf</w:t>
      </w:r>
      <w:proofErr w:type="spellEnd"/>
      <w:r w:rsidR="00905291" w:rsidRPr="00BB5431">
        <w:t xml:space="preserve"> o.86, table of financial penalties and fines) unless </w:t>
      </w:r>
      <w:r w:rsidR="00031542" w:rsidRPr="00BB5431">
        <w:t>his absence is caused by circumstances duly justified as being outside his control.</w:t>
      </w:r>
    </w:p>
    <w:p w:rsidR="00031542" w:rsidRPr="00BB5431" w:rsidRDefault="007011FD" w:rsidP="007011FD">
      <w:pPr>
        <w:pStyle w:val="BFAArtSingleindent"/>
      </w:pPr>
      <w:r>
        <w:rPr>
          <w:b/>
          <w:bCs/>
        </w:rPr>
        <w:tab/>
      </w:r>
      <w:r w:rsidR="00031542" w:rsidRPr="00BB5431">
        <w:rPr>
          <w:b/>
          <w:bCs/>
        </w:rPr>
        <w:t>4.</w:t>
      </w:r>
      <w:r w:rsidR="00031542" w:rsidRPr="00BB5431">
        <w:rPr>
          <w:b/>
          <w:bCs/>
        </w:rPr>
        <w:tab/>
        <w:t>The 16 fencers who have the highest indices after the round of pools</w:t>
      </w:r>
      <w:r w:rsidR="00031542" w:rsidRPr="00BB5431">
        <w:t xml:space="preserve"> and who are thus exempt from the preliminary direct elimination table will take places 17–32, classified in the order of their indices (in the case of a tie on indices, the fencers will be separated by drawing lots).</w:t>
      </w:r>
    </w:p>
    <w:p w:rsidR="00031542" w:rsidRPr="00BB5431" w:rsidRDefault="007011FD" w:rsidP="007011FD">
      <w:pPr>
        <w:pStyle w:val="BFAArtSingleindent"/>
      </w:pPr>
      <w:r>
        <w:rPr>
          <w:b/>
          <w:bCs/>
        </w:rPr>
        <w:tab/>
      </w:r>
      <w:r w:rsidR="00031542" w:rsidRPr="00BB5431">
        <w:rPr>
          <w:b/>
          <w:bCs/>
        </w:rPr>
        <w:t>5.</w:t>
      </w:r>
      <w:r w:rsidR="00031542" w:rsidRPr="00BB5431">
        <w:rPr>
          <w:b/>
          <w:bCs/>
        </w:rPr>
        <w:tab/>
        <w:t>The 32 fencers qualifying from the preliminary direct elimination table</w:t>
      </w:r>
      <w:r w:rsidR="00031542" w:rsidRPr="00BB5431">
        <w:t xml:space="preserve"> will occupy places 33–64, classified according to their indices after the round of pools.</w:t>
      </w:r>
    </w:p>
    <w:p w:rsidR="00031542" w:rsidRPr="00BB5431" w:rsidRDefault="00031542" w:rsidP="007011FD">
      <w:pPr>
        <w:pStyle w:val="BFAArtNoIndent"/>
      </w:pPr>
      <w:proofErr w:type="gramStart"/>
      <w:r w:rsidRPr="00BB5431">
        <w:rPr>
          <w:b/>
          <w:bCs/>
        </w:rPr>
        <w:t>o.34</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BE7BCD">
      <w:pPr>
        <w:pStyle w:val="BFASub-Chapter"/>
      </w:pPr>
      <w:r w:rsidRPr="00BB5431">
        <w:lastRenderedPageBreak/>
        <w:t>B. </w:t>
      </w:r>
      <w:r w:rsidR="00BE7BCD">
        <w:t xml:space="preserve">MIXED FORMULA - </w:t>
      </w:r>
      <w:r w:rsidRPr="00BB5431">
        <w:t>One qualifying round of pools, a direct elimination table to qualify for a final by direct elimination (Junior and Cadet World Championships and Junior World Cup competitions)</w:t>
      </w:r>
      <w:r w:rsidR="00787B74" w:rsidRPr="00BB5431">
        <w:fldChar w:fldCharType="begin"/>
      </w:r>
      <w:r w:rsidRPr="00BB5431">
        <w:instrText>tc "B. Mixed Formula</w:instrText>
      </w:r>
      <w:r w:rsidRPr="00BB5431">
        <w:br/>
        <w:instrText xml:space="preserve">One qualifying round of pools, a direct elimination table to </w:instrText>
      </w:r>
      <w:r w:rsidRPr="00BB5431">
        <w:br/>
        <w:instrText>qualify for a final by direct elimination (Junior and Cadet World Championships and Junior World Cup competitions)"</w:instrText>
      </w:r>
      <w:r w:rsidR="00787B74" w:rsidRPr="00BB5431">
        <w:fldChar w:fldCharType="end"/>
      </w:r>
    </w:p>
    <w:p w:rsidR="00031542" w:rsidRPr="00BB5431" w:rsidRDefault="00031542" w:rsidP="007011FD">
      <w:pPr>
        <w:pStyle w:val="BFAArtNoIndent"/>
      </w:pPr>
      <w:proofErr w:type="gramStart"/>
      <w:r w:rsidRPr="007011FD">
        <w:rPr>
          <w:b/>
        </w:rPr>
        <w:t>o.35</w:t>
      </w:r>
      <w:proofErr w:type="gramEnd"/>
      <w:r w:rsidRPr="007011FD">
        <w:rPr>
          <w:b/>
        </w:rPr>
        <w:t>.</w:t>
      </w:r>
      <w:r w:rsidRPr="00BB5431">
        <w:tab/>
        <w:t xml:space="preserve">This formula is used for the </w:t>
      </w:r>
      <w:r w:rsidRPr="007011FD">
        <w:rPr>
          <w:b/>
        </w:rPr>
        <w:t>individual competitions of the Junior and Cadet World Championships</w:t>
      </w:r>
      <w:r w:rsidRPr="00BB5431">
        <w:t xml:space="preserve"> and the </w:t>
      </w:r>
      <w:r w:rsidRPr="007011FD">
        <w:rPr>
          <w:b/>
        </w:rPr>
        <w:t>Junior World Cup competitions</w:t>
      </w:r>
      <w:r w:rsidRPr="007011FD">
        <w:rPr>
          <w:b/>
        </w:rPr>
        <w:softHyphen/>
      </w:r>
      <w:r w:rsidRPr="00BB5431">
        <w:t>.</w:t>
      </w:r>
    </w:p>
    <w:p w:rsidR="00031542" w:rsidRPr="00BB5431" w:rsidRDefault="00031542" w:rsidP="007011FD">
      <w:pPr>
        <w:pStyle w:val="BFAArtNoIndent"/>
      </w:pPr>
      <w:proofErr w:type="gramStart"/>
      <w:r w:rsidRPr="00BB5431">
        <w:rPr>
          <w:b/>
          <w:bCs/>
        </w:rPr>
        <w:t>o.36</w:t>
      </w:r>
      <w:proofErr w:type="gramEnd"/>
      <w:r w:rsidRPr="00BB5431">
        <w:rPr>
          <w:b/>
          <w:bCs/>
        </w:rPr>
        <w:t>.</w:t>
      </w:r>
      <w:r w:rsidRPr="00BB5431">
        <w:tab/>
      </w:r>
      <w:r w:rsidRPr="00BB5431">
        <w:rPr>
          <w:b/>
          <w:bCs/>
        </w:rPr>
        <w:t>Apart from the details that follow</w:t>
      </w:r>
      <w:r w:rsidRPr="00BB5431">
        <w:t>, the general rules for pools and direct</w:t>
      </w:r>
      <w:r w:rsidRPr="00BB5431">
        <w:softHyphen/>
        <w:t xml:space="preserve"> elimination described above apply.</w:t>
      </w:r>
    </w:p>
    <w:p w:rsidR="00031542" w:rsidRPr="00BB5431" w:rsidRDefault="00031542" w:rsidP="007011FD">
      <w:pPr>
        <w:pStyle w:val="BFAArtNoIndent"/>
      </w:pPr>
      <w:proofErr w:type="gramStart"/>
      <w:r w:rsidRPr="007011FD">
        <w:rPr>
          <w:b/>
        </w:rPr>
        <w:t>o.37</w:t>
      </w:r>
      <w:proofErr w:type="gramEnd"/>
      <w:r w:rsidRPr="007011FD">
        <w:rPr>
          <w:b/>
        </w:rPr>
        <w:t>.</w:t>
      </w:r>
      <w:r w:rsidRPr="00BB5431">
        <w:tab/>
        <w:t xml:space="preserve">The competitions are run on </w:t>
      </w:r>
      <w:r w:rsidRPr="007011FD">
        <w:rPr>
          <w:b/>
        </w:rPr>
        <w:t>one single day per weapon</w:t>
      </w:r>
      <w:r w:rsidRPr="00BB5431">
        <w:t>.</w:t>
      </w:r>
    </w:p>
    <w:p w:rsidR="00031542" w:rsidRPr="00BB5431" w:rsidRDefault="00031542" w:rsidP="007011FD">
      <w:pPr>
        <w:pStyle w:val="BFAArtNoIndent"/>
      </w:pPr>
      <w:proofErr w:type="gramStart"/>
      <w:r w:rsidRPr="00BB5431">
        <w:rPr>
          <w:b/>
          <w:bCs/>
        </w:rPr>
        <w:t>o.38</w:t>
      </w:r>
      <w:proofErr w:type="gramEnd"/>
      <w:r w:rsidRPr="00BB5431">
        <w:rPr>
          <w:b/>
          <w:bCs/>
        </w:rPr>
        <w:t>.</w:t>
      </w:r>
      <w:r w:rsidRPr="00BB5431">
        <w:tab/>
        <w:t xml:space="preserve">The competition consists of </w:t>
      </w:r>
      <w:r w:rsidRPr="00BB5431">
        <w:rPr>
          <w:b/>
          <w:bCs/>
        </w:rPr>
        <w:t>one round of pools</w:t>
      </w:r>
      <w:r w:rsidRPr="00BB5431">
        <w:t xml:space="preserve">, in which </w:t>
      </w:r>
      <w:r w:rsidRPr="00BB5431">
        <w:rPr>
          <w:b/>
          <w:bCs/>
        </w:rPr>
        <w:t>all the fencers</w:t>
      </w:r>
      <w:r w:rsidRPr="00BB5431">
        <w:rPr>
          <w:b/>
          <w:bCs/>
        </w:rPr>
        <w:softHyphen/>
        <w:t xml:space="preserve"> present take part</w:t>
      </w:r>
      <w:r w:rsidRPr="00BB5431">
        <w:t>, and an integral direct elimination table.</w:t>
      </w:r>
    </w:p>
    <w:p w:rsidR="00031542" w:rsidRPr="00BB5431" w:rsidRDefault="00031542" w:rsidP="007011FD">
      <w:pPr>
        <w:pStyle w:val="BFAArtNoIndent"/>
      </w:pPr>
      <w:proofErr w:type="gramStart"/>
      <w:r w:rsidRPr="00BB5431">
        <w:rPr>
          <w:b/>
          <w:bCs/>
        </w:rPr>
        <w:t>o.39</w:t>
      </w:r>
      <w:proofErr w:type="gramEnd"/>
      <w:r w:rsidRPr="00BB5431">
        <w:rPr>
          <w:b/>
          <w:bCs/>
        </w:rPr>
        <w:t>.</w:t>
      </w:r>
      <w:r w:rsidRPr="00BB5431">
        <w:tab/>
        <w:t xml:space="preserve">When drawing pools in the </w:t>
      </w:r>
      <w:r w:rsidRPr="00BB5431">
        <w:rPr>
          <w:b/>
          <w:bCs/>
        </w:rPr>
        <w:t>World Cadet Championships</w:t>
      </w:r>
      <w:r w:rsidRPr="00BB5431">
        <w:t>, the Directoire Technique will take account of the following orders of strength:</w:t>
      </w:r>
    </w:p>
    <w:p w:rsidR="00031542" w:rsidRPr="00BB5431" w:rsidRDefault="00031542" w:rsidP="007011FD">
      <w:pPr>
        <w:pStyle w:val="BFAArtListL2"/>
      </w:pPr>
      <w:r w:rsidRPr="007011FD">
        <w:rPr>
          <w:b/>
        </w:rPr>
        <w:t>1.</w:t>
      </w:r>
      <w:r w:rsidRPr="00BB5431">
        <w:tab/>
        <w:t xml:space="preserve">The </w:t>
      </w:r>
      <w:r w:rsidRPr="007011FD">
        <w:rPr>
          <w:b/>
        </w:rPr>
        <w:t>top 8</w:t>
      </w:r>
      <w:r w:rsidRPr="00BB5431">
        <w:t xml:space="preserve"> in the previous year’s </w:t>
      </w:r>
      <w:r w:rsidRPr="007011FD">
        <w:rPr>
          <w:b/>
        </w:rPr>
        <w:t>World Cadet Championships</w:t>
      </w:r>
      <w:r w:rsidR="00CB2C25" w:rsidRPr="00BB5431">
        <w:t>;</w:t>
      </w:r>
    </w:p>
    <w:p w:rsidR="00031542" w:rsidRPr="00BB5431" w:rsidRDefault="00031542" w:rsidP="00AD5E76">
      <w:pPr>
        <w:pStyle w:val="BFAArtListL2"/>
      </w:pPr>
      <w:r w:rsidRPr="00AD5E76">
        <w:rPr>
          <w:b/>
        </w:rPr>
        <w:t>2.</w:t>
      </w:r>
      <w:r w:rsidRPr="00BB5431">
        <w:tab/>
        <w:t xml:space="preserve">The </w:t>
      </w:r>
      <w:r w:rsidRPr="00AD5E76">
        <w:rPr>
          <w:b/>
        </w:rPr>
        <w:t>64 highest</w:t>
      </w:r>
      <w:r w:rsidRPr="00BB5431">
        <w:t xml:space="preserve"> ranked in the </w:t>
      </w:r>
      <w:r w:rsidR="00905291" w:rsidRPr="00AD5E76">
        <w:rPr>
          <w:b/>
        </w:rPr>
        <w:t>official FIE junior ranking of the year in course</w:t>
      </w:r>
      <w:r w:rsidR="00CB2C25" w:rsidRPr="00BB5431">
        <w:t>;</w:t>
      </w:r>
    </w:p>
    <w:p w:rsidR="00031542" w:rsidRPr="00BB5431" w:rsidRDefault="00031542" w:rsidP="00AD5E76">
      <w:pPr>
        <w:pStyle w:val="BFAArtListL2"/>
        <w:rPr>
          <w:b/>
          <w:bCs/>
        </w:rPr>
      </w:pPr>
      <w:r w:rsidRPr="00BB5431">
        <w:rPr>
          <w:b/>
          <w:bCs/>
        </w:rPr>
        <w:t>3.</w:t>
      </w:r>
      <w:r w:rsidRPr="00BB5431">
        <w:rPr>
          <w:b/>
          <w:bCs/>
        </w:rPr>
        <w:tab/>
      </w:r>
      <w:r w:rsidRPr="00BB5431">
        <w:t xml:space="preserve">Those placed </w:t>
      </w:r>
      <w:r w:rsidRPr="00BB5431">
        <w:rPr>
          <w:b/>
          <w:bCs/>
        </w:rPr>
        <w:t>9–32</w:t>
      </w:r>
      <w:r w:rsidRPr="00BB5431">
        <w:t xml:space="preserve"> in the previous year’s </w:t>
      </w:r>
      <w:r w:rsidRPr="00BB5431">
        <w:rPr>
          <w:b/>
          <w:bCs/>
        </w:rPr>
        <w:t>World Cadet Championships</w:t>
      </w:r>
      <w:r w:rsidR="00CB2C25" w:rsidRPr="00BB5431">
        <w:rPr>
          <w:b/>
          <w:bCs/>
        </w:rPr>
        <w:t>;</w:t>
      </w:r>
    </w:p>
    <w:p w:rsidR="00031542" w:rsidRPr="00BB5431" w:rsidRDefault="00031542" w:rsidP="00AD5E76">
      <w:pPr>
        <w:pStyle w:val="BFAArtListL2"/>
      </w:pPr>
      <w:r w:rsidRPr="00AD5E76">
        <w:rPr>
          <w:b/>
        </w:rPr>
        <w:t>4.</w:t>
      </w:r>
      <w:r w:rsidRPr="00BB5431">
        <w:tab/>
        <w:t xml:space="preserve">Those ranked </w:t>
      </w:r>
      <w:r w:rsidRPr="00AD5E76">
        <w:rPr>
          <w:b/>
        </w:rPr>
        <w:t>65 onwards</w:t>
      </w:r>
      <w:r w:rsidR="00960A3F" w:rsidRPr="00AD5E76">
        <w:rPr>
          <w:b/>
        </w:rPr>
        <w:t xml:space="preserve"> in the official FIE </w:t>
      </w:r>
      <w:ins w:id="389" w:author="Peter Smith" w:date="2014-02-05T22:05:00Z">
        <w:r w:rsidR="00057FEA">
          <w:rPr>
            <w:b/>
          </w:rPr>
          <w:t xml:space="preserve">junior </w:t>
        </w:r>
      </w:ins>
      <w:r w:rsidR="00960A3F" w:rsidRPr="00AD5E76">
        <w:rPr>
          <w:b/>
        </w:rPr>
        <w:t>ranking of the year in course</w:t>
      </w:r>
      <w:r w:rsidR="00CB2C25" w:rsidRPr="00BB5431">
        <w:t>;</w:t>
      </w:r>
    </w:p>
    <w:p w:rsidR="00031542" w:rsidRPr="00BB5431" w:rsidRDefault="00031542" w:rsidP="00AD5E76">
      <w:pPr>
        <w:pStyle w:val="BFAArtListL2"/>
      </w:pPr>
      <w:r w:rsidRPr="00BB5431">
        <w:rPr>
          <w:b/>
          <w:bCs/>
        </w:rPr>
        <w:t>5.</w:t>
      </w:r>
      <w:r w:rsidRPr="00BB5431">
        <w:tab/>
        <w:t xml:space="preserve">The seeding provided by the </w:t>
      </w:r>
      <w:r w:rsidRPr="00BB5431">
        <w:rPr>
          <w:b/>
          <w:bCs/>
        </w:rPr>
        <w:t>national federations</w:t>
      </w:r>
      <w:r w:rsidR="00CB2C25" w:rsidRPr="00BB5431">
        <w:rPr>
          <w:b/>
          <w:bCs/>
        </w:rPr>
        <w:t>;</w:t>
      </w:r>
    </w:p>
    <w:p w:rsidR="00031542" w:rsidRPr="00BB5431" w:rsidRDefault="00031542" w:rsidP="00AD5E76">
      <w:pPr>
        <w:pStyle w:val="BFAArtListL2"/>
      </w:pPr>
      <w:r w:rsidRPr="00AD5E76">
        <w:rPr>
          <w:b/>
        </w:rPr>
        <w:t>6.</w:t>
      </w:r>
      <w:r w:rsidRPr="00BB5431">
        <w:tab/>
        <w:t xml:space="preserve">The </w:t>
      </w:r>
      <w:r w:rsidRPr="00AD5E76">
        <w:rPr>
          <w:b/>
        </w:rPr>
        <w:t>DT’s decision</w:t>
      </w:r>
      <w:r w:rsidR="00CB2C25" w:rsidRPr="00BB5431">
        <w:t>.</w:t>
      </w:r>
    </w:p>
    <w:p w:rsidR="00031542" w:rsidRPr="00BB5431" w:rsidRDefault="00031542" w:rsidP="00AD5E76">
      <w:pPr>
        <w:pStyle w:val="BFAArtSingleindent"/>
      </w:pPr>
      <w:proofErr w:type="gramStart"/>
      <w:r w:rsidRPr="00BB5431">
        <w:rPr>
          <w:b/>
          <w:bCs/>
        </w:rPr>
        <w:t>o.40.</w:t>
      </w:r>
      <w:r w:rsidRPr="00BB5431">
        <w:tab/>
      </w:r>
      <w:r w:rsidRPr="00BB5431">
        <w:rPr>
          <w:b/>
          <w:bCs/>
        </w:rPr>
        <w:t>1.</w:t>
      </w:r>
      <w:proofErr w:type="gramEnd"/>
      <w:r w:rsidRPr="00BB5431">
        <w:rPr>
          <w:b/>
          <w:bCs/>
        </w:rPr>
        <w:tab/>
      </w:r>
      <w:r w:rsidRPr="00BB5431">
        <w:t xml:space="preserve">All the fencers qualifying from the round of pools are placed in a direct elimination table, complete or incomplete, according to the </w:t>
      </w:r>
      <w:r w:rsidRPr="00BB5431">
        <w:rPr>
          <w:b/>
          <w:bCs/>
        </w:rPr>
        <w:t>indices resulting from the pools</w:t>
      </w:r>
      <w:r w:rsidRPr="00BB5431">
        <w:t>. This table is fenced right through to the final.</w:t>
      </w:r>
    </w:p>
    <w:p w:rsidR="00031542" w:rsidRPr="00BB5431" w:rsidRDefault="00AD5E76" w:rsidP="00AD5E76">
      <w:pPr>
        <w:pStyle w:val="BFAArtSingleindent"/>
      </w:pPr>
      <w:r>
        <w:rPr>
          <w:b/>
          <w:bCs/>
        </w:rPr>
        <w:tab/>
      </w:r>
      <w:r w:rsidR="00031542" w:rsidRPr="00BB5431">
        <w:rPr>
          <w:b/>
          <w:bCs/>
        </w:rPr>
        <w:t>2.</w:t>
      </w:r>
      <w:r w:rsidR="00031542" w:rsidRPr="00BB5431">
        <w:rPr>
          <w:b/>
          <w:bCs/>
        </w:rPr>
        <w:tab/>
      </w:r>
      <w:r w:rsidR="00031542" w:rsidRPr="00BB5431">
        <w:t xml:space="preserve">From the last 32 the direct elimination bouts will take place </w:t>
      </w:r>
      <w:r w:rsidR="00031542" w:rsidRPr="00BB5431">
        <w:rPr>
          <w:b/>
          <w:bCs/>
        </w:rPr>
        <w:t xml:space="preserve">on 4 </w:t>
      </w:r>
      <w:proofErr w:type="spellStart"/>
      <w:r w:rsidR="00031542" w:rsidRPr="00BB5431">
        <w:rPr>
          <w:b/>
          <w:bCs/>
        </w:rPr>
        <w:t>pistes</w:t>
      </w:r>
      <w:proofErr w:type="spellEnd"/>
      <w:r w:rsidR="00031542" w:rsidRPr="00BB5431">
        <w:t>, with each quarter of the table fenced on one piste.</w:t>
      </w:r>
    </w:p>
    <w:p w:rsidR="00031542" w:rsidRPr="00BB5431" w:rsidRDefault="00031542" w:rsidP="00AD5E76">
      <w:pPr>
        <w:pStyle w:val="BFAArtNoIndent"/>
      </w:pPr>
      <w:proofErr w:type="gramStart"/>
      <w:r w:rsidRPr="00BB5431">
        <w:rPr>
          <w:b/>
          <w:bCs/>
        </w:rPr>
        <w:t>o.41</w:t>
      </w:r>
      <w:proofErr w:type="gramEnd"/>
      <w:r w:rsidRPr="00BB5431">
        <w:rPr>
          <w:b/>
          <w:bCs/>
        </w:rPr>
        <w:t>.</w:t>
      </w:r>
      <w:r w:rsidRPr="00BB5431">
        <w:tab/>
        <w:t xml:space="preserve">There will be no bout for the third place. The two fencers who lose the semi-final matches will be placed </w:t>
      </w:r>
      <w:r w:rsidRPr="00BB5431">
        <w:rPr>
          <w:b/>
          <w:bCs/>
        </w:rPr>
        <w:t>equal third</w:t>
      </w:r>
      <w:r w:rsidRPr="00BB5431">
        <w:t>.</w:t>
      </w:r>
    </w:p>
    <w:p w:rsidR="00031542" w:rsidRPr="00BB5431" w:rsidRDefault="00031542" w:rsidP="007738A0">
      <w:pPr>
        <w:pStyle w:val="BFAChapterHead"/>
      </w:pPr>
      <w:proofErr w:type="gramStart"/>
      <w:r w:rsidRPr="00BB5431">
        <w:lastRenderedPageBreak/>
        <w:t>CHAPTER 6.</w:t>
      </w:r>
      <w:proofErr w:type="gramEnd"/>
      <w:r w:rsidRPr="00BB5431">
        <w:t xml:space="preserve"> TEAM </w:t>
      </w:r>
      <w:r w:rsidRPr="007738A0">
        <w:t>COMPETITIONS</w:t>
      </w:r>
      <w:r w:rsidR="00787B74" w:rsidRPr="00BB5431">
        <w:fldChar w:fldCharType="begin"/>
      </w:r>
      <w:r w:rsidRPr="00BB5431">
        <w:instrText>tc "CHAPTER 6. TEAM COMPETITIONS"</w:instrText>
      </w:r>
      <w:r w:rsidR="00787B74" w:rsidRPr="00BB5431">
        <w:fldChar w:fldCharType="end"/>
      </w:r>
    </w:p>
    <w:p w:rsidR="00031542" w:rsidRPr="00BB5431" w:rsidRDefault="00031542" w:rsidP="00B53808">
      <w:pPr>
        <w:pStyle w:val="BFASubjectheading"/>
      </w:pPr>
      <w:r w:rsidRPr="00BB5431">
        <w:t>A.</w:t>
      </w:r>
      <w:r w:rsidRPr="00BB5431">
        <w:tab/>
      </w:r>
      <w:del w:id="390" w:author="psmith" w:date="2014-08-21T20:46:00Z">
        <w:r w:rsidRPr="00BB5431" w:rsidDel="00E771D4">
          <w:delText>Open</w:delText>
        </w:r>
      </w:del>
      <w:ins w:id="391" w:author="psmith" w:date="2014-08-21T20:46:00Z">
        <w:r w:rsidR="00E771D4">
          <w:t>Senior</w:t>
        </w:r>
      </w:ins>
      <w:r w:rsidRPr="00BB5431">
        <w:t xml:space="preserve"> and Junior World Championships (and Olympic Games) team events</w:t>
      </w:r>
      <w:r w:rsidR="00787B74" w:rsidRPr="00BB5431">
        <w:fldChar w:fldCharType="begin"/>
      </w:r>
      <w:r w:rsidRPr="00BB5431">
        <w:instrText>tc "A.</w:instrText>
      </w:r>
      <w:r w:rsidRPr="00BB5431">
        <w:tab/>
        <w:instrText>Open and Junior World Championships (and Olympic Games) team events"</w:instrText>
      </w:r>
      <w:r w:rsidR="00787B74" w:rsidRPr="00BB5431">
        <w:fldChar w:fldCharType="end"/>
      </w:r>
    </w:p>
    <w:p w:rsidR="00031542" w:rsidRPr="00BB5431" w:rsidRDefault="00031542" w:rsidP="00AD5E76">
      <w:pPr>
        <w:pStyle w:val="BFAArtNoIndent"/>
      </w:pPr>
      <w:proofErr w:type="gramStart"/>
      <w:r w:rsidRPr="00BB5431">
        <w:rPr>
          <w:b/>
          <w:bCs/>
        </w:rPr>
        <w:t>o.42</w:t>
      </w:r>
      <w:proofErr w:type="gramEnd"/>
      <w:r w:rsidRPr="00BB5431">
        <w:rPr>
          <w:b/>
          <w:bCs/>
        </w:rPr>
        <w:t>.</w:t>
      </w:r>
      <w:r w:rsidRPr="00BB5431">
        <w:tab/>
        <w:t xml:space="preserve">At each weapon teams consist of </w:t>
      </w:r>
      <w:r w:rsidRPr="00BB5431">
        <w:rPr>
          <w:b/>
          <w:bCs/>
        </w:rPr>
        <w:t>three fencers</w:t>
      </w:r>
      <w:r w:rsidRPr="00BB5431">
        <w:t>, with or without a reserve</w:t>
      </w:r>
      <w:r w:rsidRPr="00BB5431">
        <w:softHyphen/>
        <w:t>.</w:t>
      </w:r>
    </w:p>
    <w:p w:rsidR="00031542" w:rsidRPr="00BB5431" w:rsidRDefault="00AD5E76" w:rsidP="00AD5E76">
      <w:pPr>
        <w:pStyle w:val="BFAArtSingleindent"/>
      </w:pPr>
      <w:r>
        <w:tab/>
      </w:r>
      <w:r w:rsidR="00031542" w:rsidRPr="00BB5431">
        <w:t xml:space="preserve">A team may only begin a match </w:t>
      </w:r>
      <w:r w:rsidR="00031542" w:rsidRPr="00BB5431">
        <w:rPr>
          <w:b/>
          <w:bCs/>
        </w:rPr>
        <w:t>if it is complete</w:t>
      </w:r>
      <w:r w:rsidR="00031542" w:rsidRPr="00BB5431">
        <w:t>.</w:t>
      </w:r>
    </w:p>
    <w:p w:rsidR="00031542" w:rsidRPr="00BB5431" w:rsidDel="00FC0CD8" w:rsidRDefault="00031542" w:rsidP="00AD5E76">
      <w:pPr>
        <w:pStyle w:val="BFAArtSingleindent"/>
        <w:rPr>
          <w:del w:id="392" w:author="psmith" w:date="2014-08-19T17:42:00Z"/>
        </w:rPr>
      </w:pPr>
      <w:del w:id="393" w:author="psmith" w:date="2014-08-19T17:42:00Z">
        <w:r w:rsidRPr="00BB5431" w:rsidDel="00FC0CD8">
          <w:rPr>
            <w:b/>
            <w:bCs/>
          </w:rPr>
          <w:delText>o.43.</w:delText>
        </w:r>
        <w:r w:rsidRPr="00BB5431" w:rsidDel="00FC0CD8">
          <w:tab/>
        </w:r>
        <w:r w:rsidRPr="00BB5431" w:rsidDel="00FC0CD8">
          <w:rPr>
            <w:b/>
            <w:bCs/>
          </w:rPr>
          <w:delText>1.</w:delText>
        </w:r>
        <w:r w:rsidRPr="00BB5431" w:rsidDel="00FC0CD8">
          <w:rPr>
            <w:b/>
            <w:bCs/>
          </w:rPr>
          <w:tab/>
        </w:r>
        <w:r w:rsidRPr="00BB5431" w:rsidDel="00FC0CD8">
          <w:delText xml:space="preserve">The competition is run by </w:delText>
        </w:r>
        <w:r w:rsidRPr="00BB5431" w:rsidDel="00FC0CD8">
          <w:rPr>
            <w:b/>
            <w:bCs/>
          </w:rPr>
          <w:delText xml:space="preserve">integral direct elimination </w:delText>
        </w:r>
        <w:r w:rsidRPr="00BB5431" w:rsidDel="00FC0CD8">
          <w:delText xml:space="preserve">with a direct elimination table which may be </w:delText>
        </w:r>
        <w:r w:rsidR="00D80042" w:rsidDel="00FC0CD8">
          <w:delText>incomplete (see Figure 7b</w:delText>
        </w:r>
        <w:r w:rsidRPr="00BB5431" w:rsidDel="00FC0CD8">
          <w:delText>).</w:delText>
        </w:r>
      </w:del>
    </w:p>
    <w:p w:rsidR="00031542" w:rsidRPr="00BB5431" w:rsidDel="00FC0CD8" w:rsidRDefault="00AD5E76" w:rsidP="00AD5E76">
      <w:pPr>
        <w:pStyle w:val="BFAArtSingleindent"/>
        <w:rPr>
          <w:del w:id="394" w:author="psmith" w:date="2014-08-19T17:42:00Z"/>
        </w:rPr>
      </w:pPr>
      <w:del w:id="395" w:author="psmith" w:date="2014-08-19T17:42:00Z">
        <w:r w:rsidDel="00FC0CD8">
          <w:rPr>
            <w:b/>
            <w:bCs/>
          </w:rPr>
          <w:tab/>
        </w:r>
        <w:r w:rsidR="00031542" w:rsidRPr="00BB5431" w:rsidDel="00FC0CD8">
          <w:rPr>
            <w:b/>
            <w:bCs/>
          </w:rPr>
          <w:delText>2.</w:delText>
        </w:r>
        <w:r w:rsidR="00031542" w:rsidRPr="00BB5431" w:rsidDel="00FC0CD8">
          <w:rPr>
            <w:b/>
            <w:bCs/>
          </w:rPr>
          <w:tab/>
        </w:r>
        <w:r w:rsidR="00031542" w:rsidRPr="00BB5431" w:rsidDel="00FC0CD8">
          <w:delText xml:space="preserve">At the Open World Championships the teams will occupy the places in the table according to the </w:delText>
        </w:r>
        <w:r w:rsidR="00031542" w:rsidRPr="00BB5431" w:rsidDel="00FC0CD8">
          <w:rPr>
            <w:b/>
            <w:bCs/>
          </w:rPr>
          <w:delText>most recent official team ranking of the FIE</w:delText>
        </w:r>
        <w:r w:rsidR="00031542" w:rsidRPr="00BB5431" w:rsidDel="00FC0CD8">
          <w:delText xml:space="preserve">. The teams that are not classified will occupy the last places in the table, and will be separated by drawing of lots. </w:delText>
        </w:r>
      </w:del>
    </w:p>
    <w:p w:rsidR="00031542" w:rsidRPr="00BB5431" w:rsidDel="00FC0CD8" w:rsidRDefault="00AD5E76" w:rsidP="00AD5E76">
      <w:pPr>
        <w:pStyle w:val="BFAArtSingleindent"/>
        <w:rPr>
          <w:del w:id="396" w:author="psmith" w:date="2014-08-19T17:42:00Z"/>
        </w:rPr>
      </w:pPr>
      <w:del w:id="397" w:author="psmith" w:date="2014-08-19T17:42:00Z">
        <w:r w:rsidDel="00FC0CD8">
          <w:rPr>
            <w:b/>
            <w:bCs/>
          </w:rPr>
          <w:tab/>
        </w:r>
        <w:r w:rsidR="00031542" w:rsidRPr="00BB5431" w:rsidDel="00FC0CD8">
          <w:rPr>
            <w:b/>
            <w:bCs/>
          </w:rPr>
          <w:delText>3.</w:delText>
        </w:r>
        <w:r w:rsidR="00031542" w:rsidRPr="00BB5431" w:rsidDel="00FC0CD8">
          <w:rPr>
            <w:b/>
            <w:bCs/>
          </w:rPr>
          <w:tab/>
          <w:delText>All places in the table up to 16th place</w:delText>
        </w:r>
        <w:r w:rsidR="00031542" w:rsidRPr="00BB5431" w:rsidDel="00FC0CD8">
          <w:delText xml:space="preserve"> will be fought for. From 17th place onwards teams will be classified, within each round of the table</w:delText>
        </w:r>
        <w:r w:rsidR="00031542" w:rsidRPr="00BB5431" w:rsidDel="00FC0CD8">
          <w:softHyphen/>
          <w:delText>, according to their initial place in the table.</w:delText>
        </w:r>
      </w:del>
    </w:p>
    <w:p w:rsidR="00031542" w:rsidRPr="00BB5431" w:rsidDel="00FC0CD8" w:rsidRDefault="00AD5E76" w:rsidP="00AD5E76">
      <w:pPr>
        <w:pStyle w:val="BFAArtSingleindent"/>
        <w:rPr>
          <w:del w:id="398" w:author="psmith" w:date="2014-08-19T17:42:00Z"/>
        </w:rPr>
      </w:pPr>
      <w:del w:id="399" w:author="psmith" w:date="2014-08-19T17:42:00Z">
        <w:r w:rsidDel="00FC0CD8">
          <w:rPr>
            <w:b/>
            <w:bCs/>
          </w:rPr>
          <w:tab/>
        </w:r>
        <w:r w:rsidR="00031542" w:rsidRPr="00BB5431" w:rsidDel="00FC0CD8">
          <w:rPr>
            <w:b/>
            <w:bCs/>
          </w:rPr>
          <w:delText>4.</w:delText>
        </w:r>
        <w:r w:rsidR="00031542" w:rsidRPr="00BB5431" w:rsidDel="00FC0CD8">
          <w:rPr>
            <w:b/>
            <w:bCs/>
          </w:rPr>
          <w:tab/>
        </w:r>
        <w:r w:rsidR="00031542" w:rsidRPr="00BB5431" w:rsidDel="00FC0CD8">
          <w:delText>At the</w:delText>
        </w:r>
        <w:r w:rsidR="00031542" w:rsidRPr="00BB5431" w:rsidDel="00FC0CD8">
          <w:rPr>
            <w:b/>
            <w:bCs/>
          </w:rPr>
          <w:delText xml:space="preserve"> Junior World Championships</w:delText>
        </w:r>
        <w:r w:rsidR="00031542" w:rsidRPr="00BB5431" w:rsidDel="00FC0CD8">
          <w:delText xml:space="preserve"> the teams will occupy places in the table according to their ranking. This ranking is arrived at by adding together the positions obtained by their best three team members in the Junior individual event. On the other hand, if a fencer did not take part in the individual competition, but is participating in the team event, he will be assigned points equal to the total number of fencers appearing in the individual junior ranking plus one.</w:delText>
        </w:r>
      </w:del>
    </w:p>
    <w:p w:rsidR="00031542" w:rsidRPr="00BB5431" w:rsidDel="00FC0CD8" w:rsidRDefault="00AD5E76" w:rsidP="00AD5E76">
      <w:pPr>
        <w:pStyle w:val="BFAArtSingleindent"/>
        <w:rPr>
          <w:del w:id="400" w:author="psmith" w:date="2014-08-19T17:42:00Z"/>
        </w:rPr>
      </w:pPr>
      <w:del w:id="401" w:author="psmith" w:date="2014-08-19T17:42:00Z">
        <w:r w:rsidDel="00FC0CD8">
          <w:rPr>
            <w:b/>
            <w:bCs/>
          </w:rPr>
          <w:tab/>
        </w:r>
        <w:r w:rsidR="00031542" w:rsidRPr="00BB5431" w:rsidDel="00FC0CD8">
          <w:rPr>
            <w:b/>
            <w:bCs/>
          </w:rPr>
          <w:delText xml:space="preserve">  </w:delText>
        </w:r>
        <w:r w:rsidR="00031542" w:rsidRPr="00BB5431" w:rsidDel="00FC0CD8">
          <w:tab/>
          <w:delText xml:space="preserve">The </w:delText>
        </w:r>
        <w:r w:rsidR="00031542" w:rsidRPr="00BB5431" w:rsidDel="00FC0CD8">
          <w:rPr>
            <w:b/>
            <w:bCs/>
          </w:rPr>
          <w:delText xml:space="preserve">first four places </w:delText>
        </w:r>
        <w:r w:rsidR="00031542" w:rsidRPr="00BB5431" w:rsidDel="00FC0CD8">
          <w:delText>will be fought for. From fifth place onwards teams will be classified, within each round of the table, according to their initial place in the table.</w:delText>
        </w:r>
      </w:del>
    </w:p>
    <w:p w:rsidR="00C36A20" w:rsidRPr="00C36A20" w:rsidDel="008B33EF" w:rsidRDefault="00C36A20" w:rsidP="00C36A20">
      <w:pPr>
        <w:pStyle w:val="BFAArtSingleindent"/>
        <w:rPr>
          <w:ins w:id="402" w:author="Peter Smith" w:date="2014-02-15T14:08:00Z"/>
          <w:del w:id="403" w:author="psmith" w:date="2014-08-17T21:11:00Z"/>
          <w:b/>
          <w:rPrChange w:id="404" w:author="Peter Smith" w:date="2014-02-15T14:08:00Z">
            <w:rPr>
              <w:ins w:id="405" w:author="Peter Smith" w:date="2014-02-15T14:08:00Z"/>
              <w:del w:id="406" w:author="psmith" w:date="2014-08-17T21:11:00Z"/>
            </w:rPr>
          </w:rPrChange>
        </w:rPr>
      </w:pPr>
      <w:proofErr w:type="gramStart"/>
      <w:ins w:id="407" w:author="Peter Smith" w:date="2014-02-15T14:07:00Z">
        <w:r w:rsidRPr="00BB5431">
          <w:rPr>
            <w:b/>
            <w:bCs/>
          </w:rPr>
          <w:t>o.43.</w:t>
        </w:r>
        <w:proofErr w:type="gramEnd"/>
        <w:r w:rsidRPr="00BB5431">
          <w:tab/>
        </w:r>
      </w:ins>
      <w:ins w:id="408" w:author="Peter Smith" w:date="2014-02-15T14:08:00Z">
        <w:del w:id="409" w:author="psmith" w:date="2014-08-17T21:11:00Z">
          <w:r w:rsidRPr="00C36A20" w:rsidDel="008B33EF">
            <w:rPr>
              <w:b/>
              <w:rPrChange w:id="410" w:author="Peter Smith" w:date="2014-02-15T14:08:00Z">
                <w:rPr/>
              </w:rPrChange>
            </w:rPr>
            <w:delText>(</w:delText>
          </w:r>
        </w:del>
        <w:del w:id="411" w:author="psmith" w:date="2014-06-15T21:44:00Z">
          <w:r w:rsidRPr="00C36A20" w:rsidDel="007E6982">
            <w:rPr>
              <w:b/>
              <w:rPrChange w:id="412" w:author="Peter Smith" w:date="2014-02-15T14:08:00Z">
                <w:rPr/>
              </w:rPrChange>
            </w:rPr>
            <w:delText>Application</w:delText>
          </w:r>
        </w:del>
        <w:del w:id="413" w:author="psmith" w:date="2014-08-17T21:11:00Z">
          <w:r w:rsidRPr="00C36A20" w:rsidDel="008B33EF">
            <w:rPr>
              <w:b/>
              <w:rPrChange w:id="414" w:author="Peter Smith" w:date="2014-02-15T14:08:00Z">
                <w:rPr/>
              </w:rPrChange>
            </w:rPr>
            <w:delText xml:space="preserve"> 1</w:delText>
          </w:r>
          <w:r w:rsidRPr="00C36A20" w:rsidDel="008B33EF">
            <w:rPr>
              <w:b/>
              <w:vertAlign w:val="superscript"/>
              <w:rPrChange w:id="415" w:author="Peter Smith" w:date="2014-02-15T14:08:00Z">
                <w:rPr/>
              </w:rPrChange>
            </w:rPr>
            <w:delText>st</w:delText>
          </w:r>
          <w:r w:rsidRPr="00C36A20" w:rsidDel="008B33EF">
            <w:rPr>
              <w:b/>
              <w:rPrChange w:id="416" w:author="Peter Smith" w:date="2014-02-15T14:08:00Z">
                <w:rPr/>
              </w:rPrChange>
            </w:rPr>
            <w:delText xml:space="preserve"> September 2014)</w:delText>
          </w:r>
        </w:del>
      </w:ins>
    </w:p>
    <w:p w:rsidR="00C36A20" w:rsidRPr="00BB5431" w:rsidRDefault="00C36A20" w:rsidP="00C36A20">
      <w:pPr>
        <w:pStyle w:val="BFAArtSingleindent"/>
        <w:rPr>
          <w:ins w:id="417" w:author="Peter Smith" w:date="2014-02-15T14:07:00Z"/>
        </w:rPr>
      </w:pPr>
      <w:ins w:id="418" w:author="Peter Smith" w:date="2014-02-15T14:08:00Z">
        <w:del w:id="419" w:author="psmith" w:date="2014-08-17T21:11:00Z">
          <w:r w:rsidDel="008B33EF">
            <w:rPr>
              <w:b/>
              <w:bCs/>
            </w:rPr>
            <w:tab/>
          </w:r>
        </w:del>
      </w:ins>
      <w:ins w:id="420" w:author="Peter Smith" w:date="2014-02-15T14:07:00Z">
        <w:r w:rsidRPr="00BB5431">
          <w:rPr>
            <w:b/>
            <w:bCs/>
          </w:rPr>
          <w:t>1.</w:t>
        </w:r>
        <w:r w:rsidRPr="00BB5431">
          <w:rPr>
            <w:b/>
            <w:bCs/>
          </w:rPr>
          <w:tab/>
        </w:r>
        <w:r w:rsidRPr="00BB5431">
          <w:t xml:space="preserve">The competition is run by </w:t>
        </w:r>
        <w:r w:rsidRPr="00BB5431">
          <w:rPr>
            <w:b/>
            <w:bCs/>
          </w:rPr>
          <w:t xml:space="preserve">integral direct elimination </w:t>
        </w:r>
        <w:r w:rsidRPr="00BB5431">
          <w:t xml:space="preserve">with a direct elimination table which may be </w:t>
        </w:r>
        <w:r>
          <w:t>incomplete (see Figure 7b</w:t>
        </w:r>
        <w:r w:rsidRPr="00BB5431">
          <w:t>).</w:t>
        </w:r>
      </w:ins>
    </w:p>
    <w:p w:rsidR="00C36A20" w:rsidRPr="00BB5431" w:rsidRDefault="00C36A20" w:rsidP="00C36A20">
      <w:pPr>
        <w:pStyle w:val="BFAArtSingleindent"/>
        <w:rPr>
          <w:ins w:id="421" w:author="Peter Smith" w:date="2014-02-15T14:07:00Z"/>
        </w:rPr>
      </w:pPr>
      <w:ins w:id="422" w:author="Peter Smith" w:date="2014-02-15T14:07:00Z">
        <w:r>
          <w:rPr>
            <w:b/>
            <w:bCs/>
          </w:rPr>
          <w:tab/>
        </w:r>
        <w:r w:rsidRPr="00BB5431">
          <w:rPr>
            <w:b/>
            <w:bCs/>
          </w:rPr>
          <w:t>2.</w:t>
        </w:r>
        <w:r w:rsidRPr="00BB5431">
          <w:rPr>
            <w:b/>
            <w:bCs/>
          </w:rPr>
          <w:tab/>
        </w:r>
        <w:r w:rsidRPr="00BB5431">
          <w:t xml:space="preserve">At the </w:t>
        </w:r>
        <w:r>
          <w:t xml:space="preserve">Junior and </w:t>
        </w:r>
        <w:del w:id="423" w:author="psmith" w:date="2014-08-21T20:46:00Z">
          <w:r w:rsidRPr="00BB5431" w:rsidDel="00E771D4">
            <w:delText>Open</w:delText>
          </w:r>
        </w:del>
      </w:ins>
      <w:ins w:id="424" w:author="psmith" w:date="2014-08-21T20:46:00Z">
        <w:r w:rsidR="00E771D4">
          <w:t>Senior</w:t>
        </w:r>
      </w:ins>
      <w:ins w:id="425" w:author="Peter Smith" w:date="2014-02-15T14:07:00Z">
        <w:r w:rsidRPr="00BB5431">
          <w:t xml:space="preserve"> World Championships the teams will occupy the places in the table according to the </w:t>
        </w:r>
        <w:r w:rsidRPr="00BB5431">
          <w:rPr>
            <w:b/>
            <w:bCs/>
          </w:rPr>
          <w:t>most recent official team ranking of the FIE</w:t>
        </w:r>
        <w:r w:rsidRPr="00BB5431">
          <w:t xml:space="preserve">. The teams that are not classified will occupy the last places in the table, and will be separated by drawing of lots. </w:t>
        </w:r>
      </w:ins>
    </w:p>
    <w:p w:rsidR="00C36A20" w:rsidRPr="00BB5431" w:rsidRDefault="00C36A20" w:rsidP="00C36A20">
      <w:pPr>
        <w:pStyle w:val="BFAArtSingleindent"/>
        <w:rPr>
          <w:ins w:id="426" w:author="Peter Smith" w:date="2014-02-15T14:07:00Z"/>
        </w:rPr>
      </w:pPr>
      <w:ins w:id="427" w:author="Peter Smith" w:date="2014-02-15T14:07:00Z">
        <w:r>
          <w:rPr>
            <w:b/>
            <w:bCs/>
          </w:rPr>
          <w:tab/>
        </w:r>
        <w:r w:rsidRPr="00BB5431">
          <w:rPr>
            <w:b/>
            <w:bCs/>
          </w:rPr>
          <w:t>3.</w:t>
        </w:r>
        <w:r w:rsidRPr="00BB5431">
          <w:rPr>
            <w:b/>
            <w:bCs/>
          </w:rPr>
          <w:tab/>
        </w:r>
        <w:r>
          <w:rPr>
            <w:b/>
            <w:bCs/>
          </w:rPr>
          <w:t xml:space="preserve">At the </w:t>
        </w:r>
        <w:del w:id="428" w:author="psmith" w:date="2014-08-21T20:46:00Z">
          <w:r w:rsidDel="00E771D4">
            <w:rPr>
              <w:b/>
              <w:bCs/>
            </w:rPr>
            <w:delText>Open</w:delText>
          </w:r>
        </w:del>
      </w:ins>
      <w:ins w:id="429" w:author="psmith" w:date="2014-08-21T20:46:00Z">
        <w:r w:rsidR="00E771D4">
          <w:rPr>
            <w:b/>
            <w:bCs/>
          </w:rPr>
          <w:t>Senior</w:t>
        </w:r>
      </w:ins>
      <w:ins w:id="430" w:author="Peter Smith" w:date="2014-02-15T14:07:00Z">
        <w:r>
          <w:rPr>
            <w:b/>
            <w:bCs/>
          </w:rPr>
          <w:t xml:space="preserve"> World Championships, all</w:t>
        </w:r>
        <w:r w:rsidRPr="00BB5431">
          <w:rPr>
            <w:b/>
            <w:bCs/>
          </w:rPr>
          <w:t xml:space="preserve"> places in the table up to 16th place</w:t>
        </w:r>
        <w:r w:rsidRPr="00BB5431">
          <w:t xml:space="preserve"> will be fought for. From 17th place onwards teams will be classified, within each round of the table</w:t>
        </w:r>
        <w:r w:rsidRPr="00BB5431">
          <w:softHyphen/>
          <w:t>, according to their initial place in the table.</w:t>
        </w:r>
      </w:ins>
    </w:p>
    <w:p w:rsidR="00C36A20" w:rsidRPr="00BB5431" w:rsidRDefault="00C36A20" w:rsidP="00C36A20">
      <w:pPr>
        <w:pStyle w:val="BFAArtSingleindent"/>
        <w:rPr>
          <w:ins w:id="431" w:author="Peter Smith" w:date="2014-02-15T14:07:00Z"/>
        </w:rPr>
      </w:pPr>
      <w:ins w:id="432" w:author="Peter Smith" w:date="2014-02-15T14:07:00Z">
        <w:r>
          <w:rPr>
            <w:b/>
            <w:bCs/>
          </w:rPr>
          <w:tab/>
        </w:r>
        <w:r w:rsidRPr="00BB5431">
          <w:rPr>
            <w:b/>
            <w:bCs/>
          </w:rPr>
          <w:t>4.</w:t>
        </w:r>
        <w:r w:rsidRPr="00BB5431">
          <w:rPr>
            <w:b/>
            <w:bCs/>
          </w:rPr>
          <w:tab/>
        </w:r>
        <w:r w:rsidRPr="00BB5431">
          <w:t>At the</w:t>
        </w:r>
        <w:r w:rsidRPr="00BB5431">
          <w:rPr>
            <w:b/>
            <w:bCs/>
          </w:rPr>
          <w:t xml:space="preserve"> Junior World Championships</w:t>
        </w:r>
        <w:r>
          <w:rPr>
            <w:b/>
            <w:bCs/>
          </w:rPr>
          <w:t>,</w:t>
        </w:r>
        <w:r w:rsidRPr="00BB5431">
          <w:t xml:space="preserve"> </w:t>
        </w:r>
        <w:r>
          <w:rPr>
            <w:b/>
            <w:bCs/>
          </w:rPr>
          <w:t>the first sixteen</w:t>
        </w:r>
        <w:r w:rsidRPr="00BB5431">
          <w:rPr>
            <w:b/>
            <w:bCs/>
          </w:rPr>
          <w:t xml:space="preserve"> place</w:t>
        </w:r>
        <w:r>
          <w:rPr>
            <w:b/>
            <w:bCs/>
          </w:rPr>
          <w:t>s</w:t>
        </w:r>
        <w:r w:rsidRPr="00BB5431">
          <w:t xml:space="preserve"> will be fought for. From </w:t>
        </w:r>
        <w:r>
          <w:t>seventeenth</w:t>
        </w:r>
        <w:r w:rsidRPr="00BB5431">
          <w:t xml:space="preserve"> place onwards teams will be classified, within each round of the table</w:t>
        </w:r>
        <w:r w:rsidRPr="00BB5431">
          <w:softHyphen/>
          <w:t>, according to their initial place in the table.</w:t>
        </w:r>
      </w:ins>
    </w:p>
    <w:p w:rsidR="00031542" w:rsidRPr="00BB5431" w:rsidRDefault="00031542" w:rsidP="00AD5E76">
      <w:pPr>
        <w:pStyle w:val="BFAArtNoIndent"/>
      </w:pPr>
      <w:proofErr w:type="gramStart"/>
      <w:r w:rsidRPr="00BB5431">
        <w:rPr>
          <w:b/>
          <w:bCs/>
        </w:rPr>
        <w:t>o.44</w:t>
      </w:r>
      <w:proofErr w:type="gramEnd"/>
      <w:r w:rsidRPr="00BB5431">
        <w:rPr>
          <w:b/>
          <w:bCs/>
        </w:rPr>
        <w:t>.</w:t>
      </w:r>
      <w:r w:rsidRPr="00BB5431">
        <w:tab/>
        <w:t xml:space="preserve">The </w:t>
      </w:r>
      <w:r w:rsidRPr="00BB5431">
        <w:rPr>
          <w:b/>
          <w:bCs/>
        </w:rPr>
        <w:t xml:space="preserve">formula </w:t>
      </w:r>
      <w:r w:rsidRPr="00BB5431">
        <w:t>for the competition is as follows.</w:t>
      </w:r>
    </w:p>
    <w:p w:rsidR="00031542" w:rsidRPr="00BB5431" w:rsidRDefault="00031542" w:rsidP="00AD5E76">
      <w:pPr>
        <w:pStyle w:val="BFAArtListL2"/>
      </w:pPr>
      <w:r w:rsidRPr="00BB5431">
        <w:rPr>
          <w:b/>
          <w:bCs/>
        </w:rPr>
        <w:t>1.</w:t>
      </w:r>
      <w:r w:rsidRPr="00BB5431">
        <w:tab/>
        <w:t xml:space="preserve">The </w:t>
      </w:r>
      <w:r w:rsidRPr="00BB5431">
        <w:rPr>
          <w:b/>
          <w:bCs/>
        </w:rPr>
        <w:t>relay formula</w:t>
      </w:r>
      <w:r w:rsidRPr="00BB5431">
        <w:t xml:space="preserve"> applies to all weapons.</w:t>
      </w:r>
    </w:p>
    <w:p w:rsidR="00031542" w:rsidRPr="00BB5431" w:rsidRDefault="00031542" w:rsidP="00AD5E76">
      <w:pPr>
        <w:pStyle w:val="BFAArtListL2"/>
      </w:pPr>
      <w:r w:rsidRPr="00BB5431">
        <w:rPr>
          <w:b/>
          <w:bCs/>
        </w:rPr>
        <w:t>2.</w:t>
      </w:r>
      <w:r w:rsidRPr="00BB5431">
        <w:tab/>
        <w:t>The three fencers of one team fence the three fencers of the opposing team (</w:t>
      </w:r>
      <w:r w:rsidRPr="00BB5431">
        <w:rPr>
          <w:b/>
          <w:bCs/>
        </w:rPr>
        <w:t>9 relay bouts</w:t>
      </w:r>
      <w:r w:rsidRPr="00BB5431">
        <w:t>).</w:t>
      </w:r>
    </w:p>
    <w:p w:rsidR="00031542" w:rsidRPr="00BB5431" w:rsidRDefault="00031542" w:rsidP="007738A0">
      <w:pPr>
        <w:pStyle w:val="BFAArtListL2"/>
        <w:keepNext/>
      </w:pPr>
      <w:r w:rsidRPr="00BB5431">
        <w:rPr>
          <w:b/>
          <w:bCs/>
        </w:rPr>
        <w:t>3.</w:t>
      </w:r>
      <w:r w:rsidRPr="00BB5431">
        <w:tab/>
        <w:t>The bouts of each match have to be fought in the following</w:t>
      </w:r>
      <w:r w:rsidRPr="00BB5431">
        <w:rPr>
          <w:b/>
          <w:bCs/>
        </w:rPr>
        <w:t xml:space="preserve"> order</w:t>
      </w:r>
      <w:r w:rsidRPr="00BB5431">
        <w:t>:</w:t>
      </w:r>
    </w:p>
    <w:p w:rsidR="00031542" w:rsidRPr="00BB5431" w:rsidRDefault="00031542" w:rsidP="007738A0">
      <w:pPr>
        <w:pStyle w:val="BFABoutOrder"/>
      </w:pPr>
      <w:r w:rsidRPr="00BB5431">
        <w:tab/>
      </w:r>
      <w:r w:rsidRPr="00BB5431">
        <w:tab/>
        <w:t>3–6</w:t>
      </w:r>
      <w:r w:rsidRPr="00BB5431">
        <w:tab/>
      </w:r>
      <w:r w:rsidR="00713DD4">
        <w:t>2</w:t>
      </w:r>
      <w:r w:rsidRPr="00BB5431">
        <w:t>–</w:t>
      </w:r>
      <w:r w:rsidR="00713DD4">
        <w:t>5</w:t>
      </w:r>
    </w:p>
    <w:p w:rsidR="00031542" w:rsidRPr="00BB5431" w:rsidRDefault="00031542" w:rsidP="007738A0">
      <w:pPr>
        <w:pStyle w:val="BFABoutOrder"/>
      </w:pPr>
      <w:r w:rsidRPr="00BB5431">
        <w:tab/>
      </w:r>
      <w:r w:rsidRPr="00BB5431">
        <w:tab/>
      </w:r>
      <w:r w:rsidR="00713DD4">
        <w:t>1</w:t>
      </w:r>
      <w:r w:rsidRPr="00BB5431">
        <w:t>–</w:t>
      </w:r>
      <w:r w:rsidR="00713DD4">
        <w:t>5</w:t>
      </w:r>
      <w:r w:rsidRPr="00BB5431">
        <w:tab/>
        <w:t>1–4</w:t>
      </w:r>
    </w:p>
    <w:p w:rsidR="00031542" w:rsidRPr="00BB5431" w:rsidRDefault="00031542" w:rsidP="007738A0">
      <w:pPr>
        <w:pStyle w:val="BFABoutOrder"/>
      </w:pPr>
      <w:r w:rsidRPr="00BB5431">
        <w:tab/>
      </w:r>
      <w:r w:rsidRPr="00BB5431">
        <w:tab/>
        <w:t>2–4</w:t>
      </w:r>
      <w:r w:rsidRPr="00BB5431">
        <w:tab/>
      </w:r>
      <w:r w:rsidR="00713DD4">
        <w:t>2</w:t>
      </w:r>
      <w:r w:rsidRPr="00BB5431">
        <w:t>–</w:t>
      </w:r>
      <w:r w:rsidR="00713DD4">
        <w:t>6</w:t>
      </w:r>
    </w:p>
    <w:p w:rsidR="00031542" w:rsidRPr="00BB5431" w:rsidRDefault="00031542" w:rsidP="007738A0">
      <w:pPr>
        <w:pStyle w:val="BFABoutOrder"/>
      </w:pPr>
      <w:r w:rsidRPr="00BB5431">
        <w:tab/>
      </w:r>
      <w:r w:rsidRPr="00BB5431">
        <w:tab/>
      </w:r>
      <w:r w:rsidR="00713DD4">
        <w:t>1</w:t>
      </w:r>
      <w:r w:rsidRPr="00BB5431">
        <w:t>–</w:t>
      </w:r>
      <w:r w:rsidR="00713DD4">
        <w:t>6</w:t>
      </w:r>
      <w:r w:rsidRPr="00BB5431">
        <w:tab/>
        <w:t>3–5</w:t>
      </w:r>
    </w:p>
    <w:p w:rsidR="00031542" w:rsidRPr="00BB5431" w:rsidRDefault="00031542" w:rsidP="007738A0">
      <w:pPr>
        <w:pStyle w:val="BFABoutOrder"/>
      </w:pPr>
      <w:r w:rsidRPr="00BB5431">
        <w:tab/>
      </w:r>
      <w:r w:rsidRPr="00BB5431">
        <w:tab/>
        <w:t>3–4</w:t>
      </w:r>
    </w:p>
    <w:p w:rsidR="002A1BF1" w:rsidRPr="00BB5431" w:rsidRDefault="00031542" w:rsidP="00FC6910">
      <w:pPr>
        <w:pStyle w:val="BFAArttxtSingleIndent"/>
      </w:pPr>
      <w:r w:rsidRPr="00BB5431">
        <w:tab/>
        <w:t xml:space="preserve">If this order is </w:t>
      </w:r>
      <w:r w:rsidRPr="00BB5431">
        <w:rPr>
          <w:b/>
          <w:bCs/>
        </w:rPr>
        <w:t>altered</w:t>
      </w:r>
      <w:r w:rsidRPr="00BB5431">
        <w:t>, intentionally or unintentionally, all the hits scored following the modification are annulled and the match is resumed in the correct order</w:t>
      </w:r>
      <w:r w:rsidR="002A1BF1" w:rsidRPr="00BB5431">
        <w:t>.</w:t>
      </w:r>
      <w:r w:rsidR="00AA02C4" w:rsidRPr="00BB5431">
        <w:t xml:space="preserve"> </w:t>
      </w:r>
      <w:r w:rsidR="00713DD4">
        <w:t>(cf. t.86).</w:t>
      </w:r>
    </w:p>
    <w:p w:rsidR="00031542" w:rsidRPr="00BB5431" w:rsidRDefault="00FC6910" w:rsidP="00FC6910">
      <w:pPr>
        <w:pStyle w:val="BFAArtSingleindent"/>
      </w:pPr>
      <w:r>
        <w:tab/>
      </w:r>
      <w:r w:rsidR="00031542" w:rsidRPr="00FC6910">
        <w:rPr>
          <w:b/>
        </w:rPr>
        <w:t>4.</w:t>
      </w:r>
      <w:r w:rsidR="00031542" w:rsidRPr="00FC6910">
        <w:rPr>
          <w:b/>
        </w:rPr>
        <w:tab/>
        <w:t xml:space="preserve">The position of each team on the match score-sheet </w:t>
      </w:r>
      <w:r w:rsidR="00031542" w:rsidRPr="00BB5431">
        <w:t xml:space="preserve">is decided by drawing lots. </w:t>
      </w:r>
      <w:r w:rsidR="00031542" w:rsidRPr="00FC6910">
        <w:rPr>
          <w:b/>
        </w:rPr>
        <w:t>The order of the individual fencers</w:t>
      </w:r>
      <w:r w:rsidR="00031542" w:rsidRPr="00BB5431">
        <w:t xml:space="preserve"> is </w:t>
      </w:r>
      <w:r w:rsidR="009567C8" w:rsidRPr="00BB5431">
        <w:t xml:space="preserve">then </w:t>
      </w:r>
      <w:r w:rsidR="00031542" w:rsidRPr="00BB5431">
        <w:t>decided by the team captains.</w:t>
      </w:r>
    </w:p>
    <w:p w:rsidR="00031542" w:rsidRPr="00BB5431" w:rsidRDefault="00FC6910" w:rsidP="00FC6910">
      <w:pPr>
        <w:pStyle w:val="BFAArtSingleindent"/>
      </w:pPr>
      <w:r>
        <w:rPr>
          <w:b/>
          <w:bCs/>
        </w:rPr>
        <w:lastRenderedPageBreak/>
        <w:tab/>
      </w:r>
      <w:r w:rsidR="00031542" w:rsidRPr="00BB5431">
        <w:rPr>
          <w:b/>
          <w:bCs/>
        </w:rPr>
        <w:t>5.</w:t>
      </w:r>
      <w:r w:rsidR="00031542" w:rsidRPr="00BB5431">
        <w:rPr>
          <w:b/>
          <w:bCs/>
        </w:rPr>
        <w:tab/>
      </w:r>
      <w:r w:rsidR="00031542" w:rsidRPr="00BB5431">
        <w:t xml:space="preserve">Each ‘lap’ (bout) of the relay match consists of </w:t>
      </w:r>
      <w:r w:rsidR="00031542" w:rsidRPr="00BB5431">
        <w:rPr>
          <w:b/>
          <w:bCs/>
        </w:rPr>
        <w:t>five hits</w:t>
      </w:r>
      <w:r w:rsidR="00031542" w:rsidRPr="00BB5431">
        <w:t xml:space="preserve"> (5, 10, 15, 20, etc.); the maximum time for each bout is </w:t>
      </w:r>
      <w:r w:rsidR="00031542" w:rsidRPr="00BB5431">
        <w:rPr>
          <w:b/>
          <w:bCs/>
        </w:rPr>
        <w:t>3 minutes</w:t>
      </w:r>
      <w:r w:rsidR="00031542" w:rsidRPr="00BB5431">
        <w:t>.</w:t>
      </w:r>
    </w:p>
    <w:p w:rsidR="00031542" w:rsidRPr="00BB5431" w:rsidRDefault="00FC6910" w:rsidP="00FC6910">
      <w:pPr>
        <w:pStyle w:val="BFAArtSingleindent"/>
      </w:pPr>
      <w:r>
        <w:rPr>
          <w:b/>
          <w:bCs/>
        </w:rPr>
        <w:tab/>
      </w:r>
      <w:r w:rsidR="00031542" w:rsidRPr="00BB5431">
        <w:rPr>
          <w:b/>
          <w:bCs/>
        </w:rPr>
        <w:t>6.</w:t>
      </w:r>
      <w:r w:rsidR="00031542" w:rsidRPr="00BB5431">
        <w:tab/>
        <w:t>The first two opponents fence until one of them has scored five hits, within the time limit of 3 minutes.</w:t>
      </w:r>
    </w:p>
    <w:p w:rsidR="00031542" w:rsidRPr="00BB5431" w:rsidRDefault="00031542" w:rsidP="00FC6910">
      <w:pPr>
        <w:pStyle w:val="BFAArtSingleindent"/>
      </w:pPr>
      <w:r w:rsidRPr="00BB5431">
        <w:tab/>
      </w:r>
      <w:r w:rsidR="00FC6910">
        <w:tab/>
      </w:r>
      <w:r w:rsidRPr="00BB5431">
        <w:t>The next two opponents fence until one of their scores has reached ten hits, within the time limit of 3 minutes, and so on with successive bouts, cumulatively, of five hits.</w:t>
      </w:r>
    </w:p>
    <w:p w:rsidR="00031542" w:rsidRPr="00BB5431" w:rsidRDefault="00FC6910" w:rsidP="00FC6910">
      <w:pPr>
        <w:pStyle w:val="BFAArtSingleindent"/>
      </w:pPr>
      <w:r>
        <w:rPr>
          <w:b/>
          <w:bCs/>
        </w:rPr>
        <w:tab/>
      </w:r>
      <w:r w:rsidR="00031542" w:rsidRPr="00BB5431">
        <w:rPr>
          <w:b/>
          <w:bCs/>
        </w:rPr>
        <w:t>7.</w:t>
      </w:r>
      <w:r w:rsidR="00031542" w:rsidRPr="00BB5431">
        <w:rPr>
          <w:b/>
          <w:bCs/>
        </w:rPr>
        <w:tab/>
      </w:r>
      <w:r w:rsidR="00031542" w:rsidRPr="00BB5431">
        <w:t xml:space="preserve">If by the expiry of 3 minutes of fencing time </w:t>
      </w:r>
      <w:r w:rsidR="00031542" w:rsidRPr="00BB5431">
        <w:rPr>
          <w:b/>
          <w:bCs/>
        </w:rPr>
        <w:t>the intended score for the bout has not been achieved</w:t>
      </w:r>
      <w:r w:rsidR="00031542" w:rsidRPr="00BB5431">
        <w:t>, the next two fencers take up the score where it was left off and fence up to the maximum score in</w:t>
      </w:r>
      <w:r w:rsidR="00031542" w:rsidRPr="00BB5431">
        <w:softHyphen/>
      </w:r>
      <w:r w:rsidR="00031542" w:rsidRPr="00BB5431">
        <w:softHyphen/>
        <w:t>tended for their bout as normal, within the time limit of 3 minutes</w:t>
      </w:r>
      <w:r w:rsidR="00031542" w:rsidRPr="00BB5431">
        <w:softHyphen/>
        <w:t>.</w:t>
      </w:r>
    </w:p>
    <w:p w:rsidR="00031542" w:rsidRPr="00BB5431" w:rsidRDefault="00FC6910" w:rsidP="00FC6910">
      <w:pPr>
        <w:pStyle w:val="BFAArtSingleindent"/>
      </w:pPr>
      <w:r>
        <w:rPr>
          <w:b/>
          <w:bCs/>
        </w:rPr>
        <w:tab/>
      </w:r>
      <w:r w:rsidR="00031542" w:rsidRPr="00BB5431">
        <w:rPr>
          <w:b/>
          <w:bCs/>
        </w:rPr>
        <w:t>8.</w:t>
      </w:r>
      <w:r w:rsidR="00031542" w:rsidRPr="00BB5431">
        <w:rPr>
          <w:b/>
          <w:bCs/>
        </w:rPr>
        <w:tab/>
        <w:t xml:space="preserve">The winning team </w:t>
      </w:r>
      <w:r w:rsidR="00031542" w:rsidRPr="00BB5431">
        <w:t>is that which first reaches the maximum score of 45 hits, or that which has scored the greatest number of hits after the expiry of regulation time.</w:t>
      </w:r>
    </w:p>
    <w:p w:rsidR="00031542" w:rsidRPr="00BB5431" w:rsidRDefault="00FC6910" w:rsidP="00FC6910">
      <w:pPr>
        <w:pStyle w:val="BFAArtSingleindent"/>
      </w:pPr>
      <w:r>
        <w:rPr>
          <w:b/>
          <w:bCs/>
        </w:rPr>
        <w:tab/>
      </w:r>
      <w:r w:rsidR="00031542" w:rsidRPr="00BB5431">
        <w:rPr>
          <w:b/>
          <w:bCs/>
        </w:rPr>
        <w:t>9.</w:t>
      </w:r>
      <w:r w:rsidR="00031542" w:rsidRPr="00BB5431">
        <w:tab/>
        <w:t>If</w:t>
      </w:r>
      <w:r w:rsidR="00031542" w:rsidRPr="00BB5431">
        <w:rPr>
          <w:b/>
          <w:bCs/>
        </w:rPr>
        <w:t xml:space="preserve"> at the end of regulation time</w:t>
      </w:r>
      <w:r w:rsidR="00031542" w:rsidRPr="00BB5431">
        <w:t xml:space="preserve"> for the last bout the scores are </w:t>
      </w:r>
      <w:r w:rsidR="00031542" w:rsidRPr="00BB5431">
        <w:rPr>
          <w:b/>
          <w:bCs/>
        </w:rPr>
        <w:t>equal</w:t>
      </w:r>
      <w:r w:rsidR="00031542" w:rsidRPr="00BB5431">
        <w:t>, the match continues for a deciding hit, with a maximum time limit of one minute, fought for by the fencers of the last bout in the match. Before the fencing recommences the Referee draws lots to decide who will be the winner if scores are still equal at the end of the extra minute.</w:t>
      </w:r>
    </w:p>
    <w:p w:rsidR="00031542" w:rsidRPr="00BB5431" w:rsidRDefault="00697163" w:rsidP="00FC6910">
      <w:pPr>
        <w:pStyle w:val="BFAArtDblindent1st"/>
      </w:pPr>
      <w:r>
        <w:rPr>
          <w:b/>
          <w:bCs/>
        </w:rPr>
        <w:tab/>
      </w:r>
      <w:r w:rsidR="00031542" w:rsidRPr="00BB5431">
        <w:rPr>
          <w:b/>
          <w:bCs/>
        </w:rPr>
        <w:t>10.</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 xml:space="preserve">In the course of a match the captain of a team may ask to </w:t>
      </w:r>
      <w:r w:rsidR="00031542" w:rsidRPr="00BB5431">
        <w:rPr>
          <w:b/>
          <w:bCs/>
        </w:rPr>
        <w:t>substitute</w:t>
      </w:r>
      <w:r w:rsidR="00031542" w:rsidRPr="00BB5431">
        <w:t xml:space="preserve"> for a fencer the reserve nominated before the start of the match. This substitution may only be made at the end of a bout. The fencer who has been replaced may not fence again during that match in order to replace a fencer on the piste, even in the case of an accident or unavoidable circumstances. </w:t>
      </w:r>
      <w:r w:rsidR="00031542" w:rsidRPr="00BB5431">
        <w:rPr>
          <w:b/>
          <w:bCs/>
        </w:rPr>
        <w:t>The announcement</w:t>
      </w:r>
      <w:r w:rsidR="00031542" w:rsidRPr="00BB5431">
        <w:t xml:space="preserve"> that a fencer is to be substituted, which must be reported by the Referee to the Directoire Technique and to the opposing team captain, must be made at the latest </w:t>
      </w:r>
      <w:r w:rsidR="00031542" w:rsidRPr="00BB5431">
        <w:rPr>
          <w:b/>
          <w:bCs/>
        </w:rPr>
        <w:t>before the beginning of the bout preceding the next bout of the fencer who is to be replaced</w:t>
      </w:r>
      <w:r w:rsidR="00031542" w:rsidRPr="00BB5431">
        <w:t>.</w:t>
      </w:r>
    </w:p>
    <w:p w:rsidR="00031542" w:rsidRPr="00BB5431" w:rsidRDefault="00031542" w:rsidP="00FC6910">
      <w:pPr>
        <w:pStyle w:val="BFAArtDblindent"/>
      </w:pPr>
      <w:r w:rsidRPr="00BB5431">
        <w:rPr>
          <w:b/>
          <w:bCs/>
        </w:rPr>
        <w:t>b)</w:t>
      </w:r>
      <w:r w:rsidRPr="00BB5431">
        <w:rPr>
          <w:b/>
          <w:bCs/>
        </w:rPr>
        <w:tab/>
      </w:r>
      <w:r w:rsidRPr="00BB5431">
        <w:t xml:space="preserve">If an </w:t>
      </w:r>
      <w:r w:rsidRPr="00BB5431">
        <w:rPr>
          <w:b/>
          <w:bCs/>
        </w:rPr>
        <w:t xml:space="preserve">accident </w:t>
      </w:r>
      <w:r w:rsidRPr="00BB5431">
        <w:t>occurs in the bout which follows the request for a substitution, the team captain may annul that request.</w:t>
      </w:r>
    </w:p>
    <w:p w:rsidR="00031542" w:rsidRPr="00BB5431" w:rsidRDefault="00031542" w:rsidP="00FC6910">
      <w:pPr>
        <w:pStyle w:val="BFAArtDblindent"/>
      </w:pPr>
      <w:r w:rsidRPr="00BB5431">
        <w:rPr>
          <w:b/>
          <w:bCs/>
        </w:rPr>
        <w:t>c)</w:t>
      </w:r>
      <w:r w:rsidRPr="00BB5431">
        <w:rPr>
          <w:b/>
          <w:bCs/>
        </w:rPr>
        <w:tab/>
      </w:r>
      <w:r w:rsidRPr="00BB5431">
        <w:t>If the captain of the opposing team has also requested a substitution, this substitution may be</w:t>
      </w:r>
      <w:r w:rsidRPr="00BB5431">
        <w:rPr>
          <w:b/>
          <w:bCs/>
        </w:rPr>
        <w:t xml:space="preserve"> implemented or cancelled</w:t>
      </w:r>
      <w:r w:rsidRPr="00BB5431">
        <w:t>.</w:t>
      </w:r>
    </w:p>
    <w:p w:rsidR="00031542" w:rsidRPr="00BB5431" w:rsidRDefault="00031542" w:rsidP="00B00E58">
      <w:pPr>
        <w:pStyle w:val="BFAArtSingleindent1st"/>
      </w:pPr>
      <w:r w:rsidRPr="00BB5431">
        <w:rPr>
          <w:b/>
          <w:bCs/>
        </w:rPr>
        <w:t>11.</w:t>
      </w:r>
      <w:r w:rsidRPr="00BB5431">
        <w:rPr>
          <w:b/>
          <w:bCs/>
        </w:rPr>
        <w:tab/>
        <w:t>a)</w:t>
      </w:r>
      <w:r w:rsidRPr="00BB5431">
        <w:rPr>
          <w:b/>
          <w:bCs/>
        </w:rPr>
        <w:tab/>
      </w:r>
      <w:r w:rsidRPr="00BB5431">
        <w:t xml:space="preserve">If a member of a team is </w:t>
      </w:r>
      <w:r w:rsidRPr="00BB5431">
        <w:rPr>
          <w:b/>
          <w:bCs/>
        </w:rPr>
        <w:t>obliged to retire</w:t>
      </w:r>
      <w:r w:rsidRPr="00BB5431">
        <w:t xml:space="preserve"> during a match as the result of </w:t>
      </w:r>
      <w:r w:rsidRPr="00BB5431">
        <w:rPr>
          <w:b/>
          <w:bCs/>
        </w:rPr>
        <w:t xml:space="preserve">an accident </w:t>
      </w:r>
      <w:r w:rsidRPr="00BB5431">
        <w:t>which has been</w:t>
      </w:r>
      <w:r w:rsidRPr="00BB5431">
        <w:rPr>
          <w:b/>
          <w:bCs/>
        </w:rPr>
        <w:t xml:space="preserve"> duly recognised</w:t>
      </w:r>
      <w:r w:rsidRPr="00BB5431">
        <w:t xml:space="preserve"> by a medical representative of the FIE, the captain of his team may ask to put in a reserve to continue the match at the point where the competitor who was obliged to retire withdrew, even during a bout in progress.</w:t>
      </w:r>
    </w:p>
    <w:p w:rsidR="00031542" w:rsidRPr="00BB5431" w:rsidRDefault="00B00E58" w:rsidP="00B00E58">
      <w:pPr>
        <w:pStyle w:val="BFAArtSingleindent"/>
      </w:pPr>
      <w:r>
        <w:rPr>
          <w:b/>
        </w:rPr>
        <w:lastRenderedPageBreak/>
        <w:tab/>
      </w:r>
      <w:r w:rsidR="00031542" w:rsidRPr="00B00E58">
        <w:rPr>
          <w:b/>
        </w:rPr>
        <w:t>b)</w:t>
      </w:r>
      <w:r w:rsidR="00031542" w:rsidRPr="00BB5431">
        <w:tab/>
        <w:t xml:space="preserve">However, </w:t>
      </w:r>
      <w:r w:rsidR="00031542" w:rsidRPr="00B00E58">
        <w:rPr>
          <w:b/>
        </w:rPr>
        <w:t>a competitor who is thus replaced</w:t>
      </w:r>
      <w:r w:rsidR="00031542" w:rsidRPr="00BB5431">
        <w:t xml:space="preserve"> cannot </w:t>
      </w:r>
      <w:r w:rsidR="00FC6910">
        <w:t xml:space="preserve">again take his place in </w:t>
      </w:r>
      <w:r w:rsidR="00031542" w:rsidRPr="00BB5431">
        <w:t xml:space="preserve">the team </w:t>
      </w:r>
      <w:r w:rsidR="00031542" w:rsidRPr="00B00E58">
        <w:rPr>
          <w:b/>
        </w:rPr>
        <w:t>during the same match</w:t>
      </w:r>
      <w:r w:rsidR="00031542" w:rsidRPr="00BB5431">
        <w:t>.</w:t>
      </w:r>
    </w:p>
    <w:p w:rsidR="00031542" w:rsidRPr="00BB5431" w:rsidRDefault="00031542" w:rsidP="00B00E58">
      <w:pPr>
        <w:pStyle w:val="BFAArtNoIndent"/>
      </w:pPr>
      <w:r w:rsidRPr="00BB5431">
        <w:rPr>
          <w:b/>
          <w:bCs/>
        </w:rPr>
        <w:t>12.</w:t>
      </w:r>
      <w:r w:rsidR="00B00E58">
        <w:rPr>
          <w:b/>
          <w:bCs/>
        </w:rPr>
        <w:tab/>
      </w:r>
      <w:r w:rsidRPr="00BB5431">
        <w:t xml:space="preserve">If both a </w:t>
      </w:r>
      <w:r w:rsidRPr="00B00E58">
        <w:t>fencer</w:t>
      </w:r>
      <w:r w:rsidRPr="00BB5431">
        <w:t xml:space="preserve"> and the reserve, if any, are forced to retire, or if a fencer is excluded, their team has </w:t>
      </w:r>
      <w:r w:rsidRPr="00BB5431">
        <w:rPr>
          <w:b/>
          <w:bCs/>
        </w:rPr>
        <w:t>lost the match</w:t>
      </w:r>
      <w:r w:rsidRPr="00BB5431">
        <w:t>.</w:t>
      </w:r>
    </w:p>
    <w:p w:rsidR="00031542" w:rsidRPr="00BB5431" w:rsidRDefault="00031542" w:rsidP="00B00E58">
      <w:pPr>
        <w:pStyle w:val="BFAArtNoIndent"/>
      </w:pPr>
      <w:r w:rsidRPr="00BB5431">
        <w:rPr>
          <w:b/>
          <w:bCs/>
        </w:rPr>
        <w:t>13.</w:t>
      </w:r>
      <w:r w:rsidRPr="00BB5431">
        <w:rPr>
          <w:b/>
          <w:bCs/>
        </w:rPr>
        <w:tab/>
      </w:r>
      <w:r w:rsidR="00697163">
        <w:rPr>
          <w:b/>
          <w:bCs/>
        </w:rPr>
        <w:tab/>
      </w:r>
      <w:r w:rsidRPr="00BB5431">
        <w:t xml:space="preserve">When for any reason whatever a team does not complete an event in which it is taking part, the Directoire Technique will apply the rules laid down for a competitor who does not complete an event in an individual competition, </w:t>
      </w:r>
      <w:r w:rsidRPr="00BB5431">
        <w:rPr>
          <w:b/>
          <w:bCs/>
        </w:rPr>
        <w:t>each team being considered in its entirety as being a single competitor</w:t>
      </w:r>
      <w:r w:rsidRPr="00BB5431">
        <w:t>.</w:t>
      </w:r>
    </w:p>
    <w:p w:rsidR="00031542" w:rsidRPr="00BB5431" w:rsidRDefault="00031542" w:rsidP="00B00E58">
      <w:pPr>
        <w:pStyle w:val="BFAArtNoIndent"/>
      </w:pPr>
      <w:r w:rsidRPr="00BB5431">
        <w:rPr>
          <w:b/>
          <w:bCs/>
        </w:rPr>
        <w:t>14.</w:t>
      </w:r>
      <w:r w:rsidRPr="00BB5431">
        <w:tab/>
        <w:t xml:space="preserve">When a team </w:t>
      </w:r>
      <w:r w:rsidRPr="00BB5431">
        <w:rPr>
          <w:b/>
          <w:bCs/>
        </w:rPr>
        <w:t xml:space="preserve">fails to appear </w:t>
      </w:r>
      <w:r w:rsidRPr="00BB5431">
        <w:t>against another team it is considered:</w:t>
      </w:r>
    </w:p>
    <w:p w:rsidR="00031542" w:rsidRPr="00BB5431" w:rsidRDefault="00031542" w:rsidP="00B00E58">
      <w:pPr>
        <w:pStyle w:val="BFAArtSingleindent"/>
      </w:pPr>
      <w:r w:rsidRPr="00BB5431">
        <w:tab/>
      </w:r>
      <w:r w:rsidRPr="00BB5431">
        <w:rPr>
          <w:b/>
          <w:bCs/>
        </w:rPr>
        <w:t>a)</w:t>
      </w:r>
      <w:r w:rsidRPr="00BB5431">
        <w:rPr>
          <w:b/>
          <w:bCs/>
        </w:rPr>
        <w:tab/>
      </w:r>
      <w:proofErr w:type="gramStart"/>
      <w:r w:rsidRPr="00BB5431">
        <w:t>as</w:t>
      </w:r>
      <w:proofErr w:type="gramEnd"/>
      <w:r w:rsidRPr="00BB5431">
        <w:t xml:space="preserve"> not completing the event in which it is taking part, if it has already fenced against another team (cf. o.25);</w:t>
      </w:r>
    </w:p>
    <w:p w:rsidR="00031542" w:rsidRPr="00BB5431" w:rsidRDefault="00031542" w:rsidP="00B00E58">
      <w:pPr>
        <w:pStyle w:val="BFAArtSingleindent"/>
      </w:pPr>
      <w:r w:rsidRPr="00BB5431">
        <w:tab/>
      </w:r>
      <w:r w:rsidRPr="00BB5431">
        <w:rPr>
          <w:b/>
          <w:bCs/>
        </w:rPr>
        <w:t>b)</w:t>
      </w:r>
      <w:r w:rsidRPr="00BB5431">
        <w:rPr>
          <w:b/>
          <w:bCs/>
        </w:rPr>
        <w:tab/>
      </w:r>
      <w:proofErr w:type="gramStart"/>
      <w:r w:rsidRPr="00BB5431">
        <w:t>as</w:t>
      </w:r>
      <w:proofErr w:type="gramEnd"/>
      <w:r w:rsidRPr="00BB5431">
        <w:t xml:space="preserve"> not competing at all in the event, if it is its first match.</w:t>
      </w:r>
    </w:p>
    <w:p w:rsidR="00031542" w:rsidRPr="00BB5431" w:rsidRDefault="00031542" w:rsidP="007738A0">
      <w:pPr>
        <w:pStyle w:val="BFASub-Chapter"/>
      </w:pPr>
      <w:r w:rsidRPr="00BB5431">
        <w:lastRenderedPageBreak/>
        <w:t>B.</w:t>
      </w:r>
      <w:r w:rsidRPr="00BB5431">
        <w:tab/>
      </w:r>
      <w:ins w:id="433" w:author="psmith" w:date="2014-06-15T21:48:00Z">
        <w:r w:rsidR="007E6982">
          <w:t xml:space="preserve">JUNIOR AND </w:t>
        </w:r>
      </w:ins>
      <w:ins w:id="434" w:author="psmith" w:date="2014-08-21T20:46:00Z">
        <w:r w:rsidR="00E771D4">
          <w:t>SENIOR</w:t>
        </w:r>
      </w:ins>
      <w:ins w:id="435" w:author="psmith" w:date="2014-06-15T21:48:00Z">
        <w:r w:rsidR="007E6982">
          <w:t xml:space="preserve"> </w:t>
        </w:r>
      </w:ins>
      <w:r w:rsidR="007738A0">
        <w:t>WORLD CUP TEAM COMPETITION</w:t>
      </w:r>
      <w:ins w:id="436" w:author="psmith" w:date="2014-08-21T20:42:00Z">
        <w:r w:rsidR="00E771D4">
          <w:t>S</w:t>
        </w:r>
      </w:ins>
      <w:r w:rsidR="00787B74" w:rsidRPr="00BB5431">
        <w:fldChar w:fldCharType="begin"/>
      </w:r>
      <w:r w:rsidRPr="00BB5431">
        <w:instrText>tc "B.</w:instrText>
      </w:r>
      <w:r w:rsidRPr="00BB5431">
        <w:tab/>
        <w:instrText>World Cup team competition"</w:instrText>
      </w:r>
      <w:r w:rsidR="00787B74" w:rsidRPr="00BB5431">
        <w:fldChar w:fldCharType="end"/>
      </w:r>
    </w:p>
    <w:p w:rsidR="00031542" w:rsidRPr="00BB5431" w:rsidRDefault="00031542" w:rsidP="00C953E0">
      <w:pPr>
        <w:pStyle w:val="BFAArtNoIndent"/>
      </w:pPr>
      <w:proofErr w:type="gramStart"/>
      <w:r w:rsidRPr="00BB5431">
        <w:rPr>
          <w:b/>
          <w:bCs/>
        </w:rPr>
        <w:t>o.45</w:t>
      </w:r>
      <w:proofErr w:type="gramEnd"/>
      <w:r w:rsidRPr="00BB5431">
        <w:rPr>
          <w:b/>
          <w:bCs/>
        </w:rPr>
        <w:t>.</w:t>
      </w:r>
      <w:r w:rsidRPr="00BB5431">
        <w:tab/>
        <w:t xml:space="preserve">Apart from the following aspects, the competition is run in accordance with rules laid down for the team events in the </w:t>
      </w:r>
      <w:ins w:id="437" w:author="psmith" w:date="2014-06-15T21:49:00Z">
        <w:r w:rsidR="007E6982">
          <w:t xml:space="preserve">Junior and </w:t>
        </w:r>
      </w:ins>
      <w:del w:id="438" w:author="psmith" w:date="2014-08-21T20:46:00Z">
        <w:r w:rsidRPr="00BB5431" w:rsidDel="00E771D4">
          <w:delText>Open</w:delText>
        </w:r>
      </w:del>
      <w:ins w:id="439" w:author="psmith" w:date="2014-08-21T20:46:00Z">
        <w:r w:rsidR="00E771D4">
          <w:t>Senior</w:t>
        </w:r>
      </w:ins>
      <w:r w:rsidRPr="00BB5431">
        <w:t xml:space="preserve"> World Championships</w:t>
      </w:r>
      <w:ins w:id="440" w:author="psmith" w:date="2014-06-15T21:49:00Z">
        <w:r w:rsidR="007E6982">
          <w:t xml:space="preserve"> respectively</w:t>
        </w:r>
      </w:ins>
      <w:r w:rsidRPr="00BB5431">
        <w:t>.</w:t>
      </w:r>
    </w:p>
    <w:p w:rsidR="00031542" w:rsidRPr="00BB5431" w:rsidRDefault="00031542" w:rsidP="00C953E0">
      <w:pPr>
        <w:pStyle w:val="BFAArtSingleindent"/>
      </w:pPr>
      <w:proofErr w:type="gramStart"/>
      <w:r w:rsidRPr="00BB5431">
        <w:rPr>
          <w:b/>
          <w:bCs/>
        </w:rPr>
        <w:t>o.46.</w:t>
      </w:r>
      <w:r w:rsidRPr="00BB5431">
        <w:tab/>
      </w:r>
      <w:r w:rsidRPr="00BB5431">
        <w:rPr>
          <w:b/>
          <w:bCs/>
        </w:rPr>
        <w:t>1.</w:t>
      </w:r>
      <w:proofErr w:type="gramEnd"/>
      <w:r w:rsidRPr="00BB5431">
        <w:rPr>
          <w:b/>
          <w:bCs/>
        </w:rPr>
        <w:tab/>
      </w:r>
      <w:r w:rsidRPr="00BB5431">
        <w:t xml:space="preserve">All places in the table down to </w:t>
      </w:r>
      <w:r w:rsidRPr="00BB5431">
        <w:rPr>
          <w:b/>
          <w:bCs/>
        </w:rPr>
        <w:t>16th place</w:t>
      </w:r>
      <w:r w:rsidRPr="00BB5431">
        <w:t xml:space="preserve"> will be fought for. From 17th place onwards teams will be classified, within each round of the table, according to their initial seeding in the table.</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 xml:space="preserve">If a team </w:t>
      </w:r>
      <w:r w:rsidR="00031542" w:rsidRPr="00BB5431">
        <w:rPr>
          <w:b/>
          <w:bCs/>
        </w:rPr>
        <w:t xml:space="preserve">does not begin a match </w:t>
      </w:r>
      <w:r w:rsidR="00031542" w:rsidRPr="00BB5431">
        <w:t>they will be disqualified from the competition and thus will not receive any World Team Cup points, unless this is because of an injury or illness, duly attested by the duty doctor.</w:t>
      </w:r>
    </w:p>
    <w:p w:rsidR="00031542" w:rsidRPr="00BB5431" w:rsidRDefault="00031542" w:rsidP="00C953E0">
      <w:pPr>
        <w:pStyle w:val="BFAArtSingleindent1st"/>
      </w:pPr>
      <w:proofErr w:type="gramStart"/>
      <w:r w:rsidRPr="00BB5431">
        <w:rPr>
          <w:b/>
          <w:bCs/>
        </w:rPr>
        <w:t>o.47.</w:t>
      </w:r>
      <w:r w:rsidRPr="00BB5431">
        <w:tab/>
      </w:r>
      <w:r w:rsidRPr="00BB5431">
        <w:rPr>
          <w:b/>
          <w:bCs/>
        </w:rPr>
        <w:t>1.</w:t>
      </w:r>
      <w:proofErr w:type="gramEnd"/>
      <w:r w:rsidRPr="00BB5431">
        <w:rPr>
          <w:b/>
          <w:bCs/>
        </w:rPr>
        <w:tab/>
      </w:r>
      <w:r w:rsidRPr="00BB5431">
        <w:t>The</w:t>
      </w:r>
      <w:r w:rsidRPr="00BB5431">
        <w:rPr>
          <w:b/>
          <w:bCs/>
        </w:rPr>
        <w:t xml:space="preserve"> first four teams</w:t>
      </w:r>
      <w:r w:rsidRPr="00BB5431">
        <w:t xml:space="preserve"> will be placed in the direct elimination table accord</w:t>
      </w:r>
      <w:r w:rsidRPr="00BB5431">
        <w:softHyphen/>
        <w:t>ing to the current official team ranking of the FIE (cf. o.86); the remaining</w:t>
      </w:r>
      <w:r w:rsidRPr="00BB5431">
        <w:softHyphen/>
        <w:t xml:space="preserve"> ranked teams will be placed in the table by drawing of lots in pairs.</w:t>
      </w:r>
    </w:p>
    <w:p w:rsidR="00031542" w:rsidRPr="00BB5431" w:rsidRDefault="00031542" w:rsidP="00C953E0">
      <w:pPr>
        <w:pStyle w:val="BFAArtSingleindent"/>
      </w:pPr>
      <w:r w:rsidRPr="00BB5431">
        <w:tab/>
      </w:r>
      <w:r w:rsidR="00C953E0">
        <w:tab/>
      </w:r>
      <w:r w:rsidRPr="00BB5431">
        <w:t xml:space="preserve">The </w:t>
      </w:r>
      <w:r w:rsidRPr="00BB5431">
        <w:rPr>
          <w:b/>
          <w:bCs/>
        </w:rPr>
        <w:t xml:space="preserve">teams that are not classified </w:t>
      </w:r>
      <w:r w:rsidRPr="00BB5431">
        <w:t>will occupy the last places in the table, and will be separated by drawing of lots.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table will be drawn up </w:t>
      </w:r>
      <w:r w:rsidR="00031542" w:rsidRPr="00BB5431">
        <w:t xml:space="preserve">based on the ranking of the teams </w:t>
      </w:r>
      <w:r w:rsidR="00A77AEA" w:rsidRPr="00BB5431">
        <w:t>entered, at the latest one hour after the quarter finals of the individual event.</w:t>
      </w:r>
    </w:p>
    <w:p w:rsidR="00031542" w:rsidRPr="00BB5431" w:rsidRDefault="00031542" w:rsidP="00031542">
      <w:pPr>
        <w:pStyle w:val="BFAChapterHead"/>
      </w:pPr>
      <w:proofErr w:type="gramStart"/>
      <w:r w:rsidRPr="00BB5431">
        <w:lastRenderedPageBreak/>
        <w:t>CHAPTER 7.</w:t>
      </w:r>
      <w:proofErr w:type="gramEnd"/>
      <w:r w:rsidRPr="00BB5431">
        <w:t xml:space="preserve"> ORGANISATION OF </w:t>
      </w:r>
      <w:r w:rsidRPr="00BB5431">
        <w:br/>
        <w:t>OFFICIAL FIE COMPETITIONS</w:t>
      </w:r>
      <w:r w:rsidR="00787B74" w:rsidRPr="00BB5431">
        <w:fldChar w:fldCharType="begin"/>
      </w:r>
      <w:r w:rsidRPr="00BB5431">
        <w:instrText xml:space="preserve">tc "CHAPTER 7. ORGANISATION OF </w:instrText>
      </w:r>
      <w:r w:rsidRPr="00BB5431">
        <w:br/>
        <w:instrText>OFFICIAL FIE COMPETITIONS"</w:instrText>
      </w:r>
      <w:r w:rsidR="00787B74" w:rsidRPr="00BB5431">
        <w:fldChar w:fldCharType="end"/>
      </w:r>
    </w:p>
    <w:p w:rsidR="00031542" w:rsidRPr="00BB5431" w:rsidRDefault="00031542" w:rsidP="007738A0">
      <w:pPr>
        <w:pStyle w:val="BFAChapterNobreak"/>
      </w:pPr>
      <w:r w:rsidRPr="00BB5431">
        <w:t>A. COMMON CONDITIONS</w:t>
      </w:r>
      <w:r w:rsidR="00787B74" w:rsidRPr="00BB5431">
        <w:fldChar w:fldCharType="begin"/>
      </w:r>
      <w:r w:rsidRPr="00BB5431">
        <w:instrText>tc "A. COMMON CONDITIONS"</w:instrText>
      </w:r>
      <w:r w:rsidR="00787B74" w:rsidRPr="00BB5431">
        <w:fldChar w:fldCharType="end"/>
      </w:r>
    </w:p>
    <w:p w:rsidR="00031542" w:rsidRPr="00BB5431" w:rsidRDefault="00031542" w:rsidP="007738A0">
      <w:pPr>
        <w:pStyle w:val="BFAHeading1"/>
      </w:pPr>
      <w:r w:rsidRPr="00BB5431">
        <w:t>Programme of competitions</w:t>
      </w:r>
      <w:r w:rsidR="00787B74" w:rsidRPr="00BB5431">
        <w:fldChar w:fldCharType="begin"/>
      </w:r>
      <w:r w:rsidRPr="00BB5431">
        <w:instrText>tc "Programme of competitions</w:instrText>
      </w:r>
      <w:r w:rsidRPr="00BB5431">
        <w:rPr>
          <w:smallCaps/>
        </w:rPr>
        <w:instrText>"</w:instrText>
      </w:r>
      <w:r w:rsidR="00787B74" w:rsidRPr="00BB5431">
        <w:fldChar w:fldCharType="end"/>
      </w:r>
    </w:p>
    <w:p w:rsidR="00031542" w:rsidRPr="00BB5431" w:rsidRDefault="00031542" w:rsidP="00C953E0">
      <w:pPr>
        <w:pStyle w:val="BFAArtSingleindent1st"/>
      </w:pPr>
      <w:proofErr w:type="gramStart"/>
      <w:r w:rsidRPr="00BB5431">
        <w:rPr>
          <w:b/>
          <w:bCs/>
        </w:rPr>
        <w:t>o.48.</w:t>
      </w:r>
      <w:r w:rsidRPr="00BB5431">
        <w:tab/>
      </w:r>
      <w:r w:rsidRPr="00BB5431">
        <w:rPr>
          <w:b/>
          <w:bCs/>
        </w:rPr>
        <w:t>1.</w:t>
      </w:r>
      <w:proofErr w:type="gramEnd"/>
      <w:r w:rsidRPr="00BB5431">
        <w:rPr>
          <w:b/>
          <w:bCs/>
        </w:rPr>
        <w:tab/>
      </w:r>
      <w:r w:rsidRPr="00BB5431">
        <w:t xml:space="preserve">The programme of fencing events at the </w:t>
      </w:r>
      <w:r w:rsidRPr="00BB5431">
        <w:rPr>
          <w:b/>
          <w:bCs/>
        </w:rPr>
        <w:t>Olympic Games</w:t>
      </w:r>
      <w:r w:rsidRPr="00BB5431">
        <w:t xml:space="preserve"> currently comprises ten events. Any change in the number of events must be approved by the Congress.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 xml:space="preserve">The programme of the </w:t>
      </w:r>
      <w:del w:id="441" w:author="psmith" w:date="2014-08-21T20:46:00Z">
        <w:r w:rsidR="00031542" w:rsidRPr="00BB5431" w:rsidDel="00E771D4">
          <w:rPr>
            <w:b/>
            <w:bCs/>
          </w:rPr>
          <w:delText>Open</w:delText>
        </w:r>
      </w:del>
      <w:ins w:id="442" w:author="psmith" w:date="2014-08-21T20:46:00Z">
        <w:r w:rsidR="00E771D4">
          <w:rPr>
            <w:b/>
            <w:bCs/>
          </w:rPr>
          <w:t>Senior</w:t>
        </w:r>
      </w:ins>
      <w:r w:rsidR="00031542" w:rsidRPr="00BB5431">
        <w:rPr>
          <w:b/>
          <w:bCs/>
        </w:rPr>
        <w:t xml:space="preserve"> World Fencing Championships</w:t>
      </w:r>
      <w:r w:rsidR="00031542" w:rsidRPr="00BB5431">
        <w:t xml:space="preserve"> comprises twelve events, six individual and six team — male foil, female foil, male épée, female épée, male sabre and female sabre.</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The programme of the </w:t>
      </w:r>
      <w:proofErr w:type="gramStart"/>
      <w:r w:rsidR="00031542" w:rsidRPr="00BB5431">
        <w:rPr>
          <w:b/>
          <w:bCs/>
        </w:rPr>
        <w:t>Junior</w:t>
      </w:r>
      <w:proofErr w:type="gramEnd"/>
      <w:r w:rsidR="00031542" w:rsidRPr="00BB5431">
        <w:rPr>
          <w:b/>
          <w:bCs/>
        </w:rPr>
        <w:t xml:space="preserve"> and Cadet World Fencing Cham</w:t>
      </w:r>
      <w:r w:rsidR="00031542" w:rsidRPr="00BB5431">
        <w:rPr>
          <w:b/>
          <w:bCs/>
        </w:rPr>
        <w:softHyphen/>
        <w:t>pi</w:t>
      </w:r>
      <w:r w:rsidR="00031542" w:rsidRPr="00BB5431">
        <w:rPr>
          <w:b/>
          <w:bCs/>
        </w:rPr>
        <w:softHyphen/>
        <w:t>on</w:t>
      </w:r>
      <w:r w:rsidR="00031542" w:rsidRPr="00BB5431">
        <w:rPr>
          <w:b/>
          <w:bCs/>
        </w:rPr>
        <w:softHyphen/>
      </w:r>
      <w:r w:rsidR="00031542" w:rsidRPr="00BB5431">
        <w:rPr>
          <w:b/>
          <w:bCs/>
        </w:rPr>
        <w:softHyphen/>
        <w:t xml:space="preserve">ships </w:t>
      </w:r>
      <w:r w:rsidR="00031542" w:rsidRPr="00BB5431">
        <w:t>comprises twelve individual events (six junior and six cadet), and six junior team events — at male foil, female foil, male épée, female épée, male sabre and female sabre. These begin with the cadet</w:t>
      </w:r>
      <w:r w:rsidR="00031542" w:rsidRPr="00BB5431">
        <w:softHyphen/>
        <w:t xml:space="preserve"> events, followed by the individual junior events and lastly the junior team events.</w:t>
      </w:r>
    </w:p>
    <w:p w:rsidR="00031542" w:rsidRPr="00BB5431" w:rsidRDefault="00C953E0" w:rsidP="00C953E0">
      <w:pPr>
        <w:pStyle w:val="BFAArtSingleindent"/>
      </w:pPr>
      <w:r>
        <w:rPr>
          <w:b/>
          <w:bCs/>
        </w:rPr>
        <w:tab/>
      </w:r>
      <w:r w:rsidR="00031542" w:rsidRPr="00BB5431">
        <w:rPr>
          <w:b/>
          <w:bCs/>
        </w:rPr>
        <w:t>4.</w:t>
      </w:r>
      <w:r w:rsidR="00031542" w:rsidRPr="00BB5431">
        <w:rPr>
          <w:b/>
          <w:bCs/>
        </w:rPr>
        <w:tab/>
      </w:r>
      <w:r w:rsidR="00031542" w:rsidRPr="00BB5431">
        <w:t xml:space="preserve">The organisers must submit the </w:t>
      </w:r>
      <w:r w:rsidR="00031542" w:rsidRPr="00BB5431">
        <w:rPr>
          <w:b/>
          <w:bCs/>
        </w:rPr>
        <w:t>programme of events</w:t>
      </w:r>
      <w:r w:rsidR="00031542" w:rsidRPr="00BB5431">
        <w:t xml:space="preserve"> to the Executive Committee for its approval.</w:t>
      </w:r>
    </w:p>
    <w:p w:rsidR="000C48EA" w:rsidRPr="00BB5431" w:rsidRDefault="00031542" w:rsidP="00C953E0">
      <w:pPr>
        <w:pStyle w:val="BFASubjHead1"/>
      </w:pPr>
      <w:r w:rsidRPr="00BB5431">
        <w:t xml:space="preserve">Venues, installations, equipment, accreditation, circulation of people in the competition enclosure, administrative organisation of the Organising Committee, personnel, various publications </w:t>
      </w:r>
      <w:r w:rsidRPr="00BB5431">
        <w:br/>
        <w:t>and the official programme</w:t>
      </w:r>
    </w:p>
    <w:p w:rsidR="00031542" w:rsidRPr="00BB5431" w:rsidRDefault="00031542" w:rsidP="00C953E0">
      <w:pPr>
        <w:pStyle w:val="BFAArtNoIndent"/>
      </w:pPr>
      <w:proofErr w:type="gramStart"/>
      <w:r w:rsidRPr="00BB5431">
        <w:rPr>
          <w:b/>
          <w:bCs/>
        </w:rPr>
        <w:t>o.49</w:t>
      </w:r>
      <w:proofErr w:type="gramEnd"/>
      <w:r w:rsidRPr="00BB5431">
        <w:rPr>
          <w:b/>
          <w:bCs/>
        </w:rPr>
        <w:t>.</w:t>
      </w:r>
      <w:r w:rsidRPr="00BB5431">
        <w:tab/>
        <w:t xml:space="preserve">The Organising Committee must take note of the instructions in the </w:t>
      </w:r>
      <w:r w:rsidRPr="00BB5431">
        <w:rPr>
          <w:b/>
          <w:bCs/>
        </w:rPr>
        <w:t xml:space="preserve">Specifications </w:t>
      </w:r>
      <w:r w:rsidRPr="00BB5431">
        <w:t>(‘Cahier des Charges’) specific to each type of competition.</w:t>
      </w:r>
    </w:p>
    <w:p w:rsidR="00031542" w:rsidRPr="00BB5431" w:rsidRDefault="00031542" w:rsidP="00C953E0">
      <w:pPr>
        <w:pStyle w:val="BFAHeading1"/>
      </w:pPr>
      <w:r w:rsidRPr="00BB5431">
        <w:t xml:space="preserve">Entries </w:t>
      </w:r>
      <w:r w:rsidR="008C140B" w:rsidRPr="00BB5431">
        <w:t>to competitions</w:t>
      </w:r>
      <w:r w:rsidR="00787B74" w:rsidRPr="00BB5431">
        <w:fldChar w:fldCharType="begin"/>
      </w:r>
      <w:r w:rsidRPr="00BB5431">
        <w:instrText>tc "Entries by member federations</w:instrText>
      </w:r>
      <w:r w:rsidRPr="00BB5431">
        <w:rPr>
          <w:smallCaps/>
        </w:rPr>
        <w:instrText>"</w:instrText>
      </w:r>
      <w:r w:rsidR="00787B74" w:rsidRPr="00BB5431">
        <w:fldChar w:fldCharType="end"/>
      </w:r>
    </w:p>
    <w:p w:rsidR="00031542" w:rsidRPr="00BB5431" w:rsidRDefault="00031542" w:rsidP="00C953E0">
      <w:pPr>
        <w:pStyle w:val="BFAHeading2"/>
      </w:pPr>
      <w:r w:rsidRPr="00BB5431">
        <w:t>Official invitation</w:t>
      </w:r>
    </w:p>
    <w:p w:rsidR="00031542" w:rsidRPr="00BB5431" w:rsidRDefault="00031542" w:rsidP="00C953E0">
      <w:pPr>
        <w:pStyle w:val="BFAArtSingleindent1st"/>
      </w:pPr>
      <w:proofErr w:type="gramStart"/>
      <w:r w:rsidRPr="00BB5431">
        <w:rPr>
          <w:b/>
          <w:bCs/>
        </w:rPr>
        <w:t>o.50.</w:t>
      </w:r>
      <w:r w:rsidRPr="00BB5431">
        <w:tab/>
      </w:r>
      <w:r w:rsidRPr="00BB5431">
        <w:rPr>
          <w:b/>
          <w:bCs/>
        </w:rPr>
        <w:t>1.</w:t>
      </w:r>
      <w:proofErr w:type="gramEnd"/>
      <w:r w:rsidRPr="00BB5431">
        <w:rPr>
          <w:b/>
          <w:bCs/>
        </w:rPr>
        <w:tab/>
      </w:r>
      <w:r w:rsidRPr="00BB5431">
        <w:t xml:space="preserve">For all the official competitions of the FIE except the Olympic Games, the </w:t>
      </w:r>
      <w:r w:rsidRPr="00BB5431">
        <w:rPr>
          <w:b/>
          <w:bCs/>
        </w:rPr>
        <w:t xml:space="preserve">official invitation </w:t>
      </w:r>
      <w:r w:rsidRPr="00BB5431">
        <w:t>is the letter in which the organising federation invites every FIE member federation to take part in the Championships.</w:t>
      </w:r>
    </w:p>
    <w:p w:rsidR="00031542" w:rsidRPr="00BB5431" w:rsidRDefault="00C953E0" w:rsidP="00C953E0">
      <w:pPr>
        <w:pStyle w:val="BFAArtSingleindent"/>
      </w:pPr>
      <w:r>
        <w:rPr>
          <w:b/>
          <w:bCs/>
        </w:rPr>
        <w:tab/>
      </w:r>
      <w:r w:rsidR="00031542" w:rsidRPr="00BB5431">
        <w:rPr>
          <w:b/>
          <w:bCs/>
        </w:rPr>
        <w:t>2.</w:t>
      </w:r>
      <w:r w:rsidR="00031542" w:rsidRPr="00BB5431">
        <w:rPr>
          <w:b/>
          <w:bCs/>
        </w:rPr>
        <w:tab/>
      </w:r>
      <w:r w:rsidR="00031542" w:rsidRPr="00BB5431">
        <w:t>For the</w:t>
      </w:r>
      <w:r w:rsidR="00031542" w:rsidRPr="00BB5431">
        <w:rPr>
          <w:b/>
          <w:bCs/>
        </w:rPr>
        <w:t xml:space="preserve"> World Championships</w:t>
      </w:r>
      <w:r w:rsidR="00031542" w:rsidRPr="00BB5431">
        <w:t>, this invitation must be sent to all the member federations, without exception, at least six months before the competitions.</w:t>
      </w:r>
    </w:p>
    <w:p w:rsidR="00031542" w:rsidRPr="00BB5431" w:rsidRDefault="00C953E0" w:rsidP="00C953E0">
      <w:pPr>
        <w:pStyle w:val="BFAArtSingleindent"/>
      </w:pPr>
      <w:r>
        <w:rPr>
          <w:b/>
          <w:bCs/>
        </w:rPr>
        <w:tab/>
      </w:r>
      <w:r w:rsidR="00031542" w:rsidRPr="00BB5431">
        <w:rPr>
          <w:b/>
          <w:bCs/>
        </w:rPr>
        <w:t>3.</w:t>
      </w:r>
      <w:r w:rsidR="00031542" w:rsidRPr="00BB5431">
        <w:rPr>
          <w:b/>
          <w:bCs/>
        </w:rPr>
        <w:tab/>
      </w:r>
      <w:r w:rsidR="00031542" w:rsidRPr="00BB5431">
        <w:t xml:space="preserve">For </w:t>
      </w:r>
      <w:r w:rsidR="00031542" w:rsidRPr="00BB5431">
        <w:rPr>
          <w:b/>
          <w:bCs/>
        </w:rPr>
        <w:t>World Cup competitions</w:t>
      </w:r>
      <w:r w:rsidR="00031542" w:rsidRPr="00BB5431">
        <w:t xml:space="preserve">, it must be sent out at least </w:t>
      </w:r>
      <w:r w:rsidR="0028796B" w:rsidRPr="00BB5431">
        <w:t xml:space="preserve">two months </w:t>
      </w:r>
      <w:r w:rsidR="00031542" w:rsidRPr="00BB5431">
        <w:t>before the competition in question.</w:t>
      </w:r>
    </w:p>
    <w:p w:rsidR="00031542" w:rsidRPr="00BB5431" w:rsidRDefault="00031542" w:rsidP="00C953E0">
      <w:pPr>
        <w:pStyle w:val="BFAHeading2"/>
      </w:pPr>
      <w:r w:rsidRPr="00BB5431">
        <w:lastRenderedPageBreak/>
        <w:t>Advance programme</w:t>
      </w:r>
    </w:p>
    <w:p w:rsidR="00031542" w:rsidRPr="00BB5431" w:rsidRDefault="00031542" w:rsidP="00C953E0">
      <w:pPr>
        <w:pStyle w:val="BFAArtNoIndent"/>
      </w:pPr>
      <w:proofErr w:type="gramStart"/>
      <w:r w:rsidRPr="00BB5431">
        <w:rPr>
          <w:b/>
          <w:bCs/>
        </w:rPr>
        <w:t>o.51</w:t>
      </w:r>
      <w:proofErr w:type="gramEnd"/>
      <w:r w:rsidRPr="00BB5431">
        <w:rPr>
          <w:b/>
          <w:bCs/>
        </w:rPr>
        <w:t>.</w:t>
      </w:r>
      <w:r w:rsidRPr="00BB5431">
        <w:tab/>
        <w:t>A</w:t>
      </w:r>
      <w:r w:rsidRPr="00BB5431">
        <w:rPr>
          <w:b/>
          <w:bCs/>
        </w:rPr>
        <w:t xml:space="preserve"> brochure</w:t>
      </w:r>
      <w:r w:rsidRPr="00BB5431">
        <w:t xml:space="preserve">, comprising an </w:t>
      </w:r>
      <w:r w:rsidRPr="00BB5431">
        <w:rPr>
          <w:b/>
          <w:bCs/>
        </w:rPr>
        <w:t>‘advance programme’</w:t>
      </w:r>
      <w:r w:rsidRPr="00BB5431">
        <w:t xml:space="preserve"> of the Championships, must be sent to the member federations together with the official invitation. It should contain at least the following information:</w:t>
      </w:r>
    </w:p>
    <w:p w:rsidR="00031542" w:rsidRPr="00BB5431" w:rsidRDefault="00031542" w:rsidP="00C953E0">
      <w:pPr>
        <w:pStyle w:val="BFAArtListL2"/>
      </w:pPr>
      <w:r w:rsidRPr="00BB5431">
        <w:rPr>
          <w:b/>
          <w:bCs/>
        </w:rPr>
        <w:t>a)</w:t>
      </w:r>
      <w:r w:rsidRPr="00BB5431">
        <w:tab/>
      </w:r>
      <w:proofErr w:type="gramStart"/>
      <w:r w:rsidRPr="00BB5431">
        <w:t>the</w:t>
      </w:r>
      <w:proofErr w:type="gramEnd"/>
      <w:r w:rsidRPr="00BB5431">
        <w:t xml:space="preserve"> official name of the Organising Committee, postal address, </w:t>
      </w:r>
      <w:r w:rsidR="0028796B" w:rsidRPr="00BB5431">
        <w:t xml:space="preserve">e-mail address </w:t>
      </w:r>
      <w:r w:rsidRPr="00BB5431">
        <w:t>and telephone and fax numbers;</w:t>
      </w:r>
    </w:p>
    <w:p w:rsidR="00031542" w:rsidRPr="00BB5431" w:rsidRDefault="00031542" w:rsidP="00C953E0">
      <w:pPr>
        <w:pStyle w:val="BFAArtListL2"/>
      </w:pPr>
      <w:r w:rsidRPr="00BB5431">
        <w:rPr>
          <w:b/>
          <w:bCs/>
        </w:rPr>
        <w:t>b)</w:t>
      </w:r>
      <w:r w:rsidRPr="00BB5431">
        <w:tab/>
      </w:r>
      <w:proofErr w:type="gramStart"/>
      <w:r w:rsidRPr="00BB5431">
        <w:t>the</w:t>
      </w:r>
      <w:proofErr w:type="gramEnd"/>
      <w:r w:rsidRPr="00BB5431">
        <w:t xml:space="preserve"> proposed timetable;</w:t>
      </w:r>
    </w:p>
    <w:p w:rsidR="00031542" w:rsidRPr="00BB5431" w:rsidRDefault="00031542" w:rsidP="00C953E0">
      <w:pPr>
        <w:pStyle w:val="BFAArtListL2"/>
      </w:pPr>
      <w:r w:rsidRPr="00BB5431">
        <w:rPr>
          <w:b/>
          <w:bCs/>
        </w:rPr>
        <w:t>c)</w:t>
      </w:r>
      <w:r w:rsidRPr="00BB5431">
        <w:rPr>
          <w:b/>
          <w:bCs/>
        </w:rPr>
        <w:tab/>
      </w:r>
      <w:proofErr w:type="gramStart"/>
      <w:r w:rsidRPr="00BB5431">
        <w:t>organisational</w:t>
      </w:r>
      <w:proofErr w:type="gramEnd"/>
      <w:r w:rsidRPr="00BB5431">
        <w:t xml:space="preserve"> details;</w:t>
      </w:r>
    </w:p>
    <w:p w:rsidR="00031542" w:rsidRPr="00BB5431" w:rsidRDefault="00031542" w:rsidP="00C953E0">
      <w:pPr>
        <w:pStyle w:val="BFAArtListL2"/>
      </w:pPr>
      <w:r w:rsidRPr="00BB5431">
        <w:rPr>
          <w:b/>
          <w:bCs/>
        </w:rPr>
        <w:t>d)</w:t>
      </w:r>
      <w:r w:rsidRPr="00BB5431">
        <w:rPr>
          <w:b/>
          <w:bCs/>
        </w:rPr>
        <w:tab/>
      </w:r>
      <w:proofErr w:type="gramStart"/>
      <w:r w:rsidRPr="00BB5431">
        <w:t>information</w:t>
      </w:r>
      <w:proofErr w:type="gramEnd"/>
      <w:r w:rsidRPr="00BB5431">
        <w:t xml:space="preserve"> on means of transport, visas, customs duties, etc.;</w:t>
      </w:r>
    </w:p>
    <w:p w:rsidR="00031542" w:rsidRPr="00BB5431" w:rsidRDefault="00031542" w:rsidP="00C953E0">
      <w:pPr>
        <w:pStyle w:val="BFAArtListL2"/>
      </w:pPr>
      <w:r w:rsidRPr="00BB5431">
        <w:rPr>
          <w:b/>
          <w:bCs/>
        </w:rPr>
        <w:t>e)</w:t>
      </w:r>
      <w:r w:rsidRPr="00BB5431">
        <w:rPr>
          <w:b/>
          <w:bCs/>
        </w:rPr>
        <w:tab/>
      </w:r>
      <w:proofErr w:type="gramStart"/>
      <w:r w:rsidRPr="00BB5431">
        <w:t>information</w:t>
      </w:r>
      <w:proofErr w:type="gramEnd"/>
      <w:r w:rsidRPr="00BB5431">
        <w:t xml:space="preserve"> on hotels, their price, their location relative to the competition venue.</w:t>
      </w:r>
    </w:p>
    <w:p w:rsidR="00031542" w:rsidRDefault="00031542" w:rsidP="00C953E0">
      <w:pPr>
        <w:pStyle w:val="BFAHeading1"/>
      </w:pPr>
      <w:r w:rsidRPr="00BB5431">
        <w:t>Entry forms</w:t>
      </w:r>
    </w:p>
    <w:p w:rsidR="00C953E0" w:rsidRPr="00BB5431" w:rsidRDefault="00C953E0" w:rsidP="00C953E0">
      <w:pPr>
        <w:pStyle w:val="BFAHeading2"/>
      </w:pPr>
      <w:r w:rsidRPr="00BB5431">
        <w:t>Commitment to take part in the World Championships</w:t>
      </w:r>
    </w:p>
    <w:p w:rsidR="00031542" w:rsidRDefault="00031542" w:rsidP="00C953E0">
      <w:pPr>
        <w:pStyle w:val="BFAArtNoIndent"/>
      </w:pPr>
      <w:proofErr w:type="gramStart"/>
      <w:r w:rsidRPr="00BB5431">
        <w:rPr>
          <w:b/>
          <w:bCs/>
        </w:rPr>
        <w:t>o.52</w:t>
      </w:r>
      <w:proofErr w:type="gramEnd"/>
      <w:r w:rsidRPr="00BB5431">
        <w:rPr>
          <w:b/>
          <w:bCs/>
        </w:rPr>
        <w:t>.</w:t>
      </w:r>
      <w:r w:rsidRPr="00BB5431">
        <w:tab/>
        <w:t>The</w:t>
      </w:r>
      <w:r w:rsidRPr="00BB5431">
        <w:rPr>
          <w:b/>
          <w:bCs/>
        </w:rPr>
        <w:t xml:space="preserve"> forms </w:t>
      </w:r>
      <w:r w:rsidRPr="00BB5431">
        <w:t>must be sent to all federations at the same time as the official invitation. The federations must indicate their</w:t>
      </w:r>
      <w:r w:rsidRPr="00BB5431">
        <w:rPr>
          <w:b/>
          <w:bCs/>
        </w:rPr>
        <w:t xml:space="preserve"> intention to participate</w:t>
      </w:r>
      <w:r w:rsidRPr="00BB5431">
        <w:t xml:space="preserve"> three months before the beginning of the Championships.</w:t>
      </w:r>
    </w:p>
    <w:p w:rsidR="00C953E0" w:rsidRPr="00BB5431" w:rsidRDefault="00C953E0" w:rsidP="00C953E0">
      <w:pPr>
        <w:pStyle w:val="BFAHeading2"/>
      </w:pPr>
      <w:r w:rsidRPr="00BB5431">
        <w:t>Entries for World Championships (all categories)</w:t>
      </w:r>
    </w:p>
    <w:p w:rsidR="00A446EC" w:rsidRPr="00BB5431" w:rsidRDefault="00031542" w:rsidP="00C953E0">
      <w:pPr>
        <w:pStyle w:val="BFAArtSingleindent1st"/>
      </w:pPr>
      <w:proofErr w:type="gramStart"/>
      <w:r w:rsidRPr="00BB5431">
        <w:rPr>
          <w:b/>
          <w:bCs/>
        </w:rPr>
        <w:t>o.53.</w:t>
      </w:r>
      <w:r w:rsidRPr="00BB5431">
        <w:tab/>
      </w:r>
      <w:r w:rsidRPr="00BB5431">
        <w:rPr>
          <w:b/>
          <w:bCs/>
        </w:rPr>
        <w:t>1.</w:t>
      </w:r>
      <w:proofErr w:type="gramEnd"/>
      <w:r w:rsidRPr="00BB5431">
        <w:rPr>
          <w:b/>
          <w:bCs/>
        </w:rPr>
        <w:t xml:space="preserve"> </w:t>
      </w:r>
      <w:r w:rsidRPr="00BB5431">
        <w:t xml:space="preserve">Three months before the start of the events, the federations will receive an </w:t>
      </w:r>
      <w:r w:rsidRPr="00BB5431">
        <w:rPr>
          <w:b/>
          <w:bCs/>
        </w:rPr>
        <w:t>entry form</w:t>
      </w:r>
      <w:r w:rsidRPr="00BB5431">
        <w:t xml:space="preserve"> from the Organising Committee, on which they are required to specify the</w:t>
      </w:r>
      <w:r w:rsidRPr="00BB5431">
        <w:rPr>
          <w:b/>
          <w:bCs/>
        </w:rPr>
        <w:t xml:space="preserve"> number </w:t>
      </w:r>
      <w:r w:rsidRPr="00BB5431">
        <w:t xml:space="preserve">of fencers and teams participating in each event of the competition’s programme, two months before the start of the </w:t>
      </w:r>
      <w:r w:rsidR="000C48EA" w:rsidRPr="00BB5431">
        <w:t xml:space="preserve">first </w:t>
      </w:r>
      <w:r w:rsidRPr="00BB5431">
        <w:t xml:space="preserve">event.  </w:t>
      </w:r>
    </w:p>
    <w:p w:rsidR="00031542" w:rsidRPr="00BB5431" w:rsidRDefault="00C953E0" w:rsidP="00C953E0">
      <w:pPr>
        <w:pStyle w:val="BFAArtSingleindent"/>
      </w:pPr>
      <w:r>
        <w:rPr>
          <w:b/>
          <w:bCs/>
        </w:rPr>
        <w:tab/>
      </w:r>
      <w:r w:rsidR="00031542" w:rsidRPr="00BB5431">
        <w:rPr>
          <w:b/>
          <w:bCs/>
        </w:rPr>
        <w:t>2.</w:t>
      </w:r>
      <w:r w:rsidR="00031542" w:rsidRPr="00BB5431">
        <w:tab/>
        <w:t>The entry of fencers and teams by name is to be made via the FIE website</w:t>
      </w:r>
      <w:r w:rsidR="00031542" w:rsidRPr="00BB5431">
        <w:softHyphen/>
        <w:t xml:space="preserve">. This entry of the names of the fencers and all possible substitutes, and the entry of teams, must be made fifteen days </w:t>
      </w:r>
      <w:r w:rsidR="00D75B19" w:rsidRPr="00BB5431">
        <w:t xml:space="preserve">(by midnight, Lausanne time) </w:t>
      </w:r>
      <w:r w:rsidR="00031542" w:rsidRPr="00BB5431">
        <w:t>before the first event of the Championships at the latest.</w:t>
      </w:r>
    </w:p>
    <w:p w:rsidR="00860767" w:rsidRPr="00C953E0" w:rsidRDefault="00C953E0" w:rsidP="00C953E0">
      <w:pPr>
        <w:pStyle w:val="BFAArtSingleindent"/>
        <w:rPr>
          <w:b/>
        </w:rPr>
      </w:pPr>
      <w:r>
        <w:rPr>
          <w:b/>
        </w:rPr>
        <w:tab/>
      </w:r>
      <w:r w:rsidR="00031542" w:rsidRPr="00C953E0">
        <w:rPr>
          <w:b/>
        </w:rPr>
        <w:t>3.</w:t>
      </w:r>
      <w:r w:rsidR="00031542" w:rsidRPr="00C953E0">
        <w:rPr>
          <w:b/>
        </w:rPr>
        <w:tab/>
      </w:r>
      <w:r w:rsidR="00860767" w:rsidRPr="00C953E0">
        <w:rPr>
          <w:b/>
        </w:rPr>
        <w:t>Withdrawal of a fencer.</w:t>
      </w:r>
    </w:p>
    <w:p w:rsidR="00031542" w:rsidRDefault="00860767" w:rsidP="00C953E0">
      <w:pPr>
        <w:pStyle w:val="BFAArtSingleindent"/>
      </w:pPr>
      <w:r w:rsidRPr="00BB5431">
        <w:rPr>
          <w:b/>
          <w:bCs/>
        </w:rPr>
        <w:tab/>
      </w:r>
      <w:r w:rsidR="00C953E0">
        <w:rPr>
          <w:b/>
          <w:bCs/>
        </w:rPr>
        <w:tab/>
      </w:r>
      <w:r w:rsidR="00031542" w:rsidRPr="00BB5431">
        <w:t xml:space="preserve">After the </w:t>
      </w:r>
      <w:r w:rsidR="00031542" w:rsidRPr="00BB5431">
        <w:rPr>
          <w:b/>
          <w:bCs/>
        </w:rPr>
        <w:t>cut-off date</w:t>
      </w:r>
      <w:r w:rsidR="00031542" w:rsidRPr="00BB5431">
        <w:t xml:space="preserve"> for entries, there can be no further withdrawal of a name</w:t>
      </w:r>
      <w:r w:rsidRPr="00BB5431">
        <w:t xml:space="preserve"> except in any case of force majeure duly justified</w:t>
      </w:r>
      <w:r w:rsidR="00031542" w:rsidRPr="00BB5431">
        <w:t>.</w:t>
      </w:r>
    </w:p>
    <w:p w:rsidR="00561359" w:rsidRPr="00BB5431" w:rsidRDefault="00561359" w:rsidP="00C953E0">
      <w:pPr>
        <w:pStyle w:val="BFAArtSingleindent"/>
      </w:pPr>
      <w:r>
        <w:tab/>
      </w:r>
      <w:r>
        <w:tab/>
        <w:t xml:space="preserve">Should a fencer or team who have been entered </w:t>
      </w:r>
      <w:r w:rsidRPr="00561359">
        <w:rPr>
          <w:b/>
        </w:rPr>
        <w:t>not present themselves to fence</w:t>
      </w:r>
      <w:r>
        <w:t xml:space="preserve">, their federation will be penalised by a </w:t>
      </w:r>
      <w:r w:rsidRPr="00561359">
        <w:rPr>
          <w:b/>
        </w:rPr>
        <w:t>fine</w:t>
      </w:r>
      <w:r>
        <w:t xml:space="preserve"> (</w:t>
      </w:r>
      <w:proofErr w:type="spellStart"/>
      <w:r>
        <w:t>cf</w:t>
      </w:r>
      <w:proofErr w:type="spellEnd"/>
      <w:r>
        <w:t xml:space="preserve"> o.86, table of financial penalties and fines), payable to the FIE, except in cases of properly authenticated ‘force majeure’.</w:t>
      </w:r>
    </w:p>
    <w:p w:rsidR="00F12172" w:rsidRPr="00C953E0" w:rsidRDefault="00C953E0" w:rsidP="00C953E0">
      <w:pPr>
        <w:pStyle w:val="BFAArtSingleindent"/>
        <w:rPr>
          <w:b/>
        </w:rPr>
      </w:pPr>
      <w:r>
        <w:tab/>
      </w:r>
      <w:r w:rsidR="00F12172" w:rsidRPr="00C953E0">
        <w:rPr>
          <w:b/>
        </w:rPr>
        <w:t>4.  Addition of fencer(s) after the cut-off date.</w:t>
      </w:r>
    </w:p>
    <w:p w:rsidR="00031542" w:rsidRPr="00BB5431" w:rsidRDefault="00C953E0" w:rsidP="00C953E0">
      <w:pPr>
        <w:pStyle w:val="BFAArtSingleindent"/>
        <w:rPr>
          <w:b/>
          <w:bCs/>
        </w:rPr>
      </w:pPr>
      <w:r>
        <w:lastRenderedPageBreak/>
        <w:tab/>
      </w:r>
      <w:r w:rsidR="00F12172" w:rsidRPr="00BB5431">
        <w:tab/>
      </w:r>
      <w:r w:rsidR="00031542" w:rsidRPr="00BB5431">
        <w:t xml:space="preserve">Nevertheless one or more fencers may be added, up until 10.00am </w:t>
      </w:r>
      <w:r w:rsidR="00F12172" w:rsidRPr="00BB5431">
        <w:t>(local time in the town hosting the World Championships)</w:t>
      </w:r>
      <w:r w:rsidR="00027D45" w:rsidRPr="00BB5431">
        <w:t xml:space="preserve"> </w:t>
      </w:r>
      <w:r w:rsidR="00031542" w:rsidRPr="00BB5431">
        <w:t xml:space="preserve">on the day before the competition, after payment to the FIE of a </w:t>
      </w:r>
      <w:r w:rsidR="007D3693" w:rsidRPr="00BB5431">
        <w:t>penalty</w:t>
      </w:r>
      <w:r w:rsidR="00F12172" w:rsidRPr="00BB5431">
        <w:t xml:space="preserve"> (</w:t>
      </w:r>
      <w:proofErr w:type="spellStart"/>
      <w:r w:rsidR="00F12172" w:rsidRPr="00BB5431">
        <w:t>cf</w:t>
      </w:r>
      <w:proofErr w:type="spellEnd"/>
      <w:r w:rsidR="00F12172" w:rsidRPr="00BB5431">
        <w:t xml:space="preserve"> o.86, table of financial penalties and fines)</w:t>
      </w:r>
      <w:r w:rsidR="00031542" w:rsidRPr="00BB5431">
        <w:t xml:space="preserve"> per fencer added</w:t>
      </w:r>
      <w:r w:rsidR="00BB5431">
        <w:t>.</w:t>
      </w:r>
      <w:r w:rsidR="00031542" w:rsidRPr="00BB5431">
        <w:t xml:space="preserve"> To do this the national federation must address a request to the FIE</w:t>
      </w:r>
      <w:r w:rsidR="00BB5431">
        <w:t xml:space="preserve"> to add a fencer, together with</w:t>
      </w:r>
      <w:r w:rsidR="00031542" w:rsidRPr="00BB5431">
        <w:t xml:space="preserve"> </w:t>
      </w:r>
      <w:r w:rsidR="00F12172" w:rsidRPr="00BB5431">
        <w:t xml:space="preserve">immediate </w:t>
      </w:r>
      <w:r w:rsidR="00031542" w:rsidRPr="00BB5431">
        <w:t xml:space="preserve">payment </w:t>
      </w:r>
      <w:r w:rsidR="00F12172" w:rsidRPr="00BB5431">
        <w:t xml:space="preserve">of </w:t>
      </w:r>
      <w:r w:rsidR="00031542" w:rsidRPr="00BB5431">
        <w:t xml:space="preserve">the </w:t>
      </w:r>
      <w:r w:rsidR="007D3693" w:rsidRPr="00BB5431">
        <w:t>penalty</w:t>
      </w:r>
      <w:r w:rsidR="00031542" w:rsidRPr="00BB5431">
        <w:t>.</w:t>
      </w:r>
    </w:p>
    <w:p w:rsidR="00031542" w:rsidRDefault="00C953E0" w:rsidP="00C953E0">
      <w:pPr>
        <w:pStyle w:val="BFAArtSingleindent"/>
      </w:pPr>
      <w:r>
        <w:rPr>
          <w:b/>
          <w:bCs/>
        </w:rPr>
        <w:tab/>
      </w:r>
      <w:r w:rsidR="00967A97" w:rsidRPr="00BB5431">
        <w:rPr>
          <w:b/>
          <w:bCs/>
        </w:rPr>
        <w:t>5.</w:t>
      </w:r>
      <w:r w:rsidR="00031542" w:rsidRPr="00BB5431">
        <w:rPr>
          <w:b/>
          <w:bCs/>
        </w:rPr>
        <w:tab/>
        <w:t>Changes of names</w:t>
      </w:r>
      <w:r w:rsidR="00031542" w:rsidRPr="00BB5431">
        <w:t xml:space="preserve">, only with the agreement of the FIE and only for reasons of ‘force majeure’, can only be made </w:t>
      </w:r>
      <w:r w:rsidR="00967A97" w:rsidRPr="00BB5431">
        <w:t xml:space="preserve">at the latest </w:t>
      </w:r>
      <w:r w:rsidR="00031542" w:rsidRPr="00BB5431">
        <w:t xml:space="preserve">up to 24 hours before </w:t>
      </w:r>
      <w:r w:rsidR="00967A97" w:rsidRPr="00BB5431">
        <w:t xml:space="preserve">the start of </w:t>
      </w:r>
      <w:r w:rsidR="00031542" w:rsidRPr="00BB5431">
        <w:t>each event.</w:t>
      </w:r>
    </w:p>
    <w:p w:rsidR="00C953E0" w:rsidRPr="00BB5431" w:rsidRDefault="00C953E0" w:rsidP="00C953E0">
      <w:pPr>
        <w:pStyle w:val="BFAHeading2"/>
      </w:pPr>
      <w:r w:rsidRPr="00BB5431">
        <w:t xml:space="preserve">Entries by name for Senior and Junior World Cup competitions, Grand Prix competitions, Satellite competitions, </w:t>
      </w:r>
      <w:ins w:id="443" w:author="psmith" w:date="2014-06-15T21:49:00Z">
        <w:r w:rsidR="007E6982">
          <w:t xml:space="preserve">Junior and </w:t>
        </w:r>
      </w:ins>
      <w:ins w:id="444" w:author="psmith" w:date="2014-08-21T20:46:00Z">
        <w:r w:rsidR="00E771D4">
          <w:t>Senior</w:t>
        </w:r>
      </w:ins>
      <w:ins w:id="445" w:author="psmith" w:date="2014-06-15T21:49:00Z">
        <w:r w:rsidR="007E6982">
          <w:t xml:space="preserve"> </w:t>
        </w:r>
      </w:ins>
      <w:r w:rsidRPr="00BB5431">
        <w:t>World Cup team competitions and Zonal senior and junior Championships.</w:t>
      </w:r>
    </w:p>
    <w:p w:rsidR="00461AEA" w:rsidRPr="00BB5431" w:rsidRDefault="00031542" w:rsidP="00D80042">
      <w:pPr>
        <w:pStyle w:val="BFAArtSingleindent1st"/>
      </w:pPr>
      <w:proofErr w:type="gramStart"/>
      <w:r w:rsidRPr="00BB5431">
        <w:rPr>
          <w:b/>
          <w:bCs/>
        </w:rPr>
        <w:t>o.54</w:t>
      </w:r>
      <w:r w:rsidR="00C953E0">
        <w:rPr>
          <w:b/>
          <w:bCs/>
        </w:rPr>
        <w:tab/>
      </w:r>
      <w:r w:rsidR="00FD0B60">
        <w:rPr>
          <w:b/>
          <w:bCs/>
        </w:rPr>
        <w:t>1.</w:t>
      </w:r>
      <w:proofErr w:type="gramEnd"/>
      <w:r w:rsidR="00FD0B60">
        <w:rPr>
          <w:b/>
          <w:bCs/>
        </w:rPr>
        <w:tab/>
      </w:r>
      <w:r w:rsidRPr="00BB5431">
        <w:rPr>
          <w:b/>
          <w:bCs/>
        </w:rPr>
        <w:t>The entry of the names</w:t>
      </w:r>
      <w:r w:rsidRPr="00BB5431">
        <w:t xml:space="preserve"> of the fencers and all possible replace</w:t>
      </w:r>
      <w:r w:rsidRPr="00BB5431">
        <w:softHyphen/>
        <w:t xml:space="preserve">ments, and the entry of teams, must be made via the FIE website 7 days before the competition at the latest </w:t>
      </w:r>
      <w:r w:rsidR="004E415C" w:rsidRPr="00BB5431">
        <w:t>(midnight Lausanne time).</w:t>
      </w:r>
      <w:r w:rsidRPr="00BB5431">
        <w:tab/>
      </w:r>
    </w:p>
    <w:p w:rsidR="003D2527" w:rsidRPr="00BB5431" w:rsidRDefault="00D80042" w:rsidP="00D80042">
      <w:pPr>
        <w:pStyle w:val="BFAArtSingleindent1st"/>
      </w:pPr>
      <w:r>
        <w:tab/>
      </w:r>
      <w:r>
        <w:tab/>
      </w:r>
      <w:r w:rsidR="003D2527" w:rsidRPr="00BB5431">
        <w:t xml:space="preserve">For team entries, the names of the fencers making up the teams may be changed, </w:t>
      </w:r>
      <w:r w:rsidR="00461AEA" w:rsidRPr="00BB5431">
        <w:t xml:space="preserve">  </w:t>
      </w:r>
      <w:r w:rsidR="003D2527" w:rsidRPr="00BB5431">
        <w:t>by informing the organisers, u</w:t>
      </w:r>
      <w:r w:rsidR="00A32F2B" w:rsidRPr="00BB5431">
        <w:t>p to</w:t>
      </w:r>
      <w:r w:rsidR="003D2527" w:rsidRPr="00BB5431">
        <w:t xml:space="preserve"> the day before the competition, at the latest at the end of the quarter finals of the individual competition.</w:t>
      </w:r>
      <w:r w:rsidR="00561359">
        <w:t xml:space="preserve">  However, a replacement can be made</w:t>
      </w:r>
      <w:r w:rsidR="003A0510">
        <w:t xml:space="preserve"> after this stage, and at the latest at the end of the individual event, in the case of injury or illness duly certified by the competition medical doctor.</w:t>
      </w:r>
    </w:p>
    <w:p w:rsidR="003D2527" w:rsidRPr="00BB5431" w:rsidRDefault="00461AEA" w:rsidP="00FD0B60">
      <w:pPr>
        <w:pStyle w:val="BFAArtSingleindent"/>
        <w:rPr>
          <w:color w:val="0070C0"/>
        </w:rPr>
      </w:pPr>
      <w:r w:rsidRPr="00BB5431">
        <w:t xml:space="preserve">          </w:t>
      </w:r>
      <w:r w:rsidR="00031542" w:rsidRPr="00FD0B60">
        <w:rPr>
          <w:b/>
        </w:rPr>
        <w:t>2.</w:t>
      </w:r>
      <w:r w:rsidR="00031542" w:rsidRPr="00FD0B60">
        <w:rPr>
          <w:b/>
        </w:rPr>
        <w:tab/>
      </w:r>
      <w:r w:rsidR="003D2527" w:rsidRPr="00FD0B60">
        <w:rPr>
          <w:b/>
        </w:rPr>
        <w:t>Withdrawal of a fencer or team</w:t>
      </w:r>
      <w:r w:rsidR="003D2527" w:rsidRPr="00BB5431">
        <w:t>.</w:t>
      </w:r>
    </w:p>
    <w:p w:rsidR="003D2527" w:rsidRPr="00BB5431" w:rsidDel="003D5D58" w:rsidRDefault="003D2527" w:rsidP="00FD0B60">
      <w:pPr>
        <w:pStyle w:val="BFAArtSingleindent"/>
        <w:rPr>
          <w:del w:id="446" w:author="Peter Smith" w:date="2013-12-30T15:04:00Z"/>
        </w:rPr>
      </w:pPr>
      <w:r w:rsidRPr="00BB5431">
        <w:rPr>
          <w:b/>
          <w:bCs/>
        </w:rPr>
        <w:tab/>
      </w:r>
      <w:r w:rsidRPr="00BB5431">
        <w:tab/>
        <w:t>After the closing dead-line for entries, no named fencer or team may be withdrawn</w:t>
      </w:r>
      <w:del w:id="447" w:author="Peter Smith" w:date="2013-12-30T15:04:00Z">
        <w:r w:rsidRPr="00BB5431" w:rsidDel="003D5D58">
          <w:delText>.</w:delText>
        </w:r>
      </w:del>
    </w:p>
    <w:p w:rsidR="003D2527" w:rsidRPr="00BB5431" w:rsidRDefault="003D2527">
      <w:pPr>
        <w:pStyle w:val="BFAArtSingleindent"/>
      </w:pPr>
      <w:del w:id="448" w:author="Peter Smith" w:date="2013-12-30T15:04:00Z">
        <w:r w:rsidRPr="00BB5431" w:rsidDel="003D5D58">
          <w:tab/>
        </w:r>
        <w:r w:rsidR="00FD0B60" w:rsidDel="003D5D58">
          <w:tab/>
        </w:r>
        <w:r w:rsidRPr="00BB5431" w:rsidDel="003D5D58">
          <w:delText>From the Tuesday preceding the competition, should a fencer have to be withdrawn</w:delText>
        </w:r>
      </w:del>
      <w:ins w:id="449" w:author="psmith" w:date="2014-06-01T20:09:00Z">
        <w:r w:rsidR="00585019">
          <w:t xml:space="preserve"> </w:t>
        </w:r>
      </w:ins>
      <w:ins w:id="450" w:author="Peter Smith" w:date="2013-12-30T23:35:00Z">
        <w:del w:id="451" w:author="psmith" w:date="2014-06-01T20:09:00Z">
          <w:r w:rsidR="00D40D4E" w:rsidDel="00585019">
            <w:delText xml:space="preserve"> </w:delText>
          </w:r>
        </w:del>
      </w:ins>
      <w:proofErr w:type="gramStart"/>
      <w:ins w:id="452" w:author="Peter Smith" w:date="2013-12-30T15:04:00Z">
        <w:r w:rsidR="003D5D58">
          <w:t>except</w:t>
        </w:r>
      </w:ins>
      <w:proofErr w:type="gramEnd"/>
      <w:r w:rsidRPr="00BB5431">
        <w:t xml:space="preserve"> </w:t>
      </w:r>
      <w:del w:id="453" w:author="psmith" w:date="2014-06-01T20:07:00Z">
        <w:r w:rsidRPr="00BB5431" w:rsidDel="00585019">
          <w:delText xml:space="preserve">for reasons of </w:delText>
        </w:r>
        <w:r w:rsidR="00C815BB" w:rsidRPr="00BB5431" w:rsidDel="00585019">
          <w:delText>injury</w:delText>
        </w:r>
      </w:del>
      <w:ins w:id="454" w:author="psmith" w:date="2014-06-01T20:07:00Z">
        <w:r w:rsidR="00585019">
          <w:t xml:space="preserve">for reasons of </w:t>
        </w:r>
      </w:ins>
      <w:ins w:id="455" w:author="psmith" w:date="2014-06-01T20:08:00Z">
        <w:r w:rsidR="00585019">
          <w:t xml:space="preserve">injury or </w:t>
        </w:r>
      </w:ins>
      <w:del w:id="456" w:author="psmith" w:date="2014-06-01T20:07:00Z">
        <w:r w:rsidR="00C815BB" w:rsidRPr="00BB5431" w:rsidDel="00585019">
          <w:delText xml:space="preserve"> or </w:delText>
        </w:r>
      </w:del>
      <w:ins w:id="457" w:author="psmith" w:date="2014-06-01T20:07:00Z">
        <w:r w:rsidR="00585019">
          <w:t>force majeu</w:t>
        </w:r>
      </w:ins>
      <w:ins w:id="458" w:author="psmith" w:date="2014-06-01T20:08:00Z">
        <w:r w:rsidR="00585019">
          <w:t>re</w:t>
        </w:r>
      </w:ins>
      <w:del w:id="459" w:author="psmith" w:date="2014-06-01T20:07:00Z">
        <w:r w:rsidRPr="00BB5431" w:rsidDel="00585019">
          <w:delText>fo</w:delText>
        </w:r>
      </w:del>
      <w:del w:id="460" w:author="psmith" w:date="2014-06-01T20:08:00Z">
        <w:r w:rsidRPr="00BB5431" w:rsidDel="00585019">
          <w:delText>rce majeure</w:delText>
        </w:r>
      </w:del>
      <w:ins w:id="461" w:author="Peter Smith" w:date="2013-12-30T15:04:00Z">
        <w:r w:rsidR="003D5D58">
          <w:t>:</w:t>
        </w:r>
      </w:ins>
      <w:del w:id="462" w:author="Peter Smith" w:date="2013-12-30T15:04:00Z">
        <w:r w:rsidRPr="00BB5431" w:rsidDel="003D5D58">
          <w:delText>,</w:delText>
        </w:r>
      </w:del>
      <w:r w:rsidRPr="00BB5431">
        <w:t xml:space="preserve"> </w:t>
      </w:r>
      <w:ins w:id="463" w:author="psmith" w:date="2014-06-01T20:09:00Z">
        <w:r w:rsidR="00585019">
          <w:t xml:space="preserve">the national federation </w:t>
        </w:r>
      </w:ins>
      <w:del w:id="464" w:author="psmith" w:date="2014-06-01T20:09:00Z">
        <w:r w:rsidRPr="00BB5431" w:rsidDel="00585019">
          <w:delText xml:space="preserve">the national federation </w:delText>
        </w:r>
      </w:del>
      <w:ins w:id="465" w:author="psmith" w:date="2014-06-01T20:09:00Z">
        <w:r w:rsidR="00585019">
          <w:t xml:space="preserve">must </w:t>
        </w:r>
      </w:ins>
      <w:del w:id="466" w:author="psmith" w:date="2014-06-01T20:09:00Z">
        <w:r w:rsidRPr="00BB5431" w:rsidDel="00585019">
          <w:delText xml:space="preserve">must </w:delText>
        </w:r>
      </w:del>
      <w:ins w:id="467" w:author="psmith" w:date="2014-06-01T20:09:00Z">
        <w:r w:rsidR="00585019">
          <w:t xml:space="preserve">inform </w:t>
        </w:r>
      </w:ins>
      <w:del w:id="468" w:author="psmith" w:date="2014-06-01T20:09:00Z">
        <w:r w:rsidRPr="00BB5431" w:rsidDel="00585019">
          <w:delText xml:space="preserve">inform </w:delText>
        </w:r>
      </w:del>
      <w:ins w:id="469" w:author="psmith" w:date="2014-06-01T20:09:00Z">
        <w:r w:rsidR="00585019">
          <w:t xml:space="preserve">the </w:t>
        </w:r>
      </w:ins>
      <w:del w:id="470" w:author="psmith" w:date="2014-06-01T20:09:00Z">
        <w:r w:rsidRPr="00BB5431" w:rsidDel="00585019">
          <w:delText xml:space="preserve">the </w:delText>
        </w:r>
      </w:del>
      <w:ins w:id="471" w:author="psmith" w:date="2014-06-01T20:09:00Z">
        <w:r w:rsidR="00585019">
          <w:t xml:space="preserve">FIE </w:t>
        </w:r>
      </w:ins>
      <w:del w:id="472" w:author="psmith" w:date="2014-06-01T20:09:00Z">
        <w:r w:rsidRPr="00BB5431" w:rsidDel="00585019">
          <w:delText xml:space="preserve">FIE </w:delText>
        </w:r>
      </w:del>
      <w:ins w:id="473" w:author="psmith" w:date="2014-06-01T20:09:00Z">
        <w:r w:rsidR="00585019">
          <w:t>and the organisers</w:t>
        </w:r>
      </w:ins>
      <w:del w:id="474" w:author="psmith" w:date="2014-06-01T20:09:00Z">
        <w:r w:rsidRPr="00BB5431" w:rsidDel="00585019">
          <w:delText>and the organisers</w:delText>
        </w:r>
      </w:del>
      <w:del w:id="475" w:author="Peter Smith" w:date="2013-12-30T15:04:00Z">
        <w:r w:rsidRPr="00BB5431" w:rsidDel="003D5D58">
          <w:delText xml:space="preserve">. </w:delText>
        </w:r>
        <w:r w:rsidR="003A0510" w:rsidDel="003D5D58">
          <w:delText>For the individual event, t</w:delText>
        </w:r>
        <w:r w:rsidRPr="00BB5431" w:rsidDel="003D5D58">
          <w:delText>he fencer may not be replaced.</w:delText>
        </w:r>
      </w:del>
      <w:ins w:id="476" w:author="Peter Smith" w:date="2013-12-30T15:04:00Z">
        <w:r w:rsidR="003D5D58">
          <w:t>.</w:t>
        </w:r>
      </w:ins>
      <w:del w:id="477" w:author="psmith" w:date="2014-06-01T20:11:00Z">
        <w:r w:rsidRPr="00BB5431" w:rsidDel="004A379B">
          <w:delText xml:space="preserve"> </w:delText>
        </w:r>
      </w:del>
    </w:p>
    <w:p w:rsidR="001E2377" w:rsidRPr="00FD0B60" w:rsidRDefault="00FD0B60" w:rsidP="00FD0B60">
      <w:pPr>
        <w:pStyle w:val="BFAArtSingleindent"/>
        <w:rPr>
          <w:b/>
          <w:color w:val="0070C0"/>
        </w:rPr>
      </w:pPr>
      <w:r>
        <w:rPr>
          <w:b/>
        </w:rPr>
        <w:tab/>
      </w:r>
      <w:r w:rsidR="00031542" w:rsidRPr="00FD0B60">
        <w:rPr>
          <w:b/>
        </w:rPr>
        <w:t>3.</w:t>
      </w:r>
      <w:r w:rsidR="00031542" w:rsidRPr="00FD0B60">
        <w:rPr>
          <w:b/>
        </w:rPr>
        <w:tab/>
      </w:r>
      <w:r w:rsidR="001E2377" w:rsidRPr="00FD0B60">
        <w:rPr>
          <w:b/>
        </w:rPr>
        <w:t>Substitution of a fencer.</w:t>
      </w:r>
    </w:p>
    <w:p w:rsidR="001E2377" w:rsidRPr="00BB5431" w:rsidRDefault="001E2377" w:rsidP="00FD0B60">
      <w:pPr>
        <w:pStyle w:val="BFAArtSingleindent"/>
      </w:pPr>
      <w:r w:rsidRPr="00BB5431">
        <w:rPr>
          <w:b/>
        </w:rPr>
        <w:tab/>
      </w:r>
      <w:r w:rsidR="00FD0B60">
        <w:rPr>
          <w:b/>
        </w:rPr>
        <w:tab/>
      </w:r>
      <w:r w:rsidRPr="00BB5431">
        <w:t xml:space="preserve">Until the </w:t>
      </w:r>
      <w:r w:rsidR="00576D2B">
        <w:t>Tuesday</w:t>
      </w:r>
      <w:r w:rsidR="00576D2B" w:rsidRPr="00BB5431">
        <w:t xml:space="preserve"> </w:t>
      </w:r>
      <w:r w:rsidRPr="00BB5431">
        <w:t>preceding the competition (midnight, Lausanne time), a fencer may be replaced by another. To do this, the national federation must send to the FIE, by fax or e-mail, a written request to substitute the fencer.</w:t>
      </w:r>
    </w:p>
    <w:p w:rsidR="00DD17C6" w:rsidRPr="00FD0B60" w:rsidRDefault="00830738" w:rsidP="00FD0B60">
      <w:pPr>
        <w:pStyle w:val="BFAArtSingleindent"/>
        <w:rPr>
          <w:b/>
        </w:rPr>
      </w:pPr>
      <w:r>
        <w:rPr>
          <w:b/>
        </w:rPr>
        <w:tab/>
      </w:r>
      <w:r w:rsidR="00031542" w:rsidRPr="00FD0B60">
        <w:rPr>
          <w:b/>
        </w:rPr>
        <w:t>4.</w:t>
      </w:r>
      <w:r w:rsidR="00031542" w:rsidRPr="00FD0B60">
        <w:rPr>
          <w:b/>
        </w:rPr>
        <w:tab/>
      </w:r>
      <w:r w:rsidR="00DD17C6" w:rsidRPr="00FD0B60">
        <w:rPr>
          <w:b/>
        </w:rPr>
        <w:t xml:space="preserve">Addition of a fencer </w:t>
      </w:r>
      <w:ins w:id="478" w:author="Peter Smith" w:date="2013-12-30T23:36:00Z">
        <w:r w:rsidR="00D40D4E">
          <w:rPr>
            <w:b/>
          </w:rPr>
          <w:t xml:space="preserve">or a team </w:t>
        </w:r>
      </w:ins>
      <w:r w:rsidR="00DD17C6" w:rsidRPr="00FD0B60">
        <w:rPr>
          <w:b/>
        </w:rPr>
        <w:t>after the dead-line.</w:t>
      </w:r>
    </w:p>
    <w:p w:rsidR="00DD17C6" w:rsidRPr="00BB5431" w:rsidRDefault="00DD17C6">
      <w:pPr>
        <w:pStyle w:val="BFAArtDblindent1st"/>
        <w:pPrChange w:id="479" w:author="Peter Smith" w:date="2013-12-30T15:06:00Z">
          <w:pPr>
            <w:pStyle w:val="BFAArtSingleindent"/>
          </w:pPr>
        </w:pPrChange>
      </w:pPr>
      <w:r w:rsidRPr="00BB5431">
        <w:rPr>
          <w:b/>
        </w:rPr>
        <w:tab/>
      </w:r>
      <w:r w:rsidR="00830738">
        <w:rPr>
          <w:b/>
        </w:rPr>
        <w:tab/>
      </w:r>
      <w:ins w:id="480" w:author="Peter Smith" w:date="2013-12-30T15:05:00Z">
        <w:r w:rsidR="003D5D58">
          <w:rPr>
            <w:b/>
          </w:rPr>
          <w:t>a)</w:t>
        </w:r>
      </w:ins>
      <w:ins w:id="481" w:author="Peter Smith" w:date="2013-12-30T15:06:00Z">
        <w:r w:rsidR="003D5D58">
          <w:rPr>
            <w:b/>
          </w:rPr>
          <w:tab/>
        </w:r>
      </w:ins>
      <w:r w:rsidRPr="00BB5431">
        <w:t xml:space="preserve">However, until the </w:t>
      </w:r>
      <w:r w:rsidR="00576D2B">
        <w:t>Tuesday</w:t>
      </w:r>
      <w:r w:rsidR="00576D2B" w:rsidRPr="00BB5431">
        <w:t xml:space="preserve"> </w:t>
      </w:r>
      <w:r w:rsidRPr="00BB5431">
        <w:t xml:space="preserve">preceding the competition (midnight, Lausanne time), one or more fencers </w:t>
      </w:r>
      <w:ins w:id="482" w:author="Peter Smith" w:date="2013-12-30T15:56:00Z">
        <w:r w:rsidR="00C92E46">
          <w:t xml:space="preserve">and/or a team </w:t>
        </w:r>
      </w:ins>
      <w:r w:rsidRPr="00BB5431">
        <w:t xml:space="preserve">may be added </w:t>
      </w:r>
      <w:ins w:id="483" w:author="Peter Smith" w:date="2013-12-30T23:36:00Z">
        <w:r w:rsidR="00D40D4E">
          <w:t xml:space="preserve">by their national federation </w:t>
        </w:r>
      </w:ins>
      <w:r w:rsidRPr="00BB5431">
        <w:t>after payment to the FIE of a penalty (</w:t>
      </w:r>
      <w:proofErr w:type="spellStart"/>
      <w:r w:rsidRPr="00BB5431">
        <w:t>cf</w:t>
      </w:r>
      <w:proofErr w:type="spellEnd"/>
      <w:r w:rsidRPr="00BB5431">
        <w:t xml:space="preserve"> o.86, table of financial penalties and fines) for each additional </w:t>
      </w:r>
      <w:del w:id="484" w:author="psmith" w:date="2014-06-15T21:50:00Z">
        <w:r w:rsidRPr="00BB5431" w:rsidDel="007E6982">
          <w:delText>fencer</w:delText>
        </w:r>
      </w:del>
      <w:ins w:id="485" w:author="psmith" w:date="2014-06-15T21:50:00Z">
        <w:r w:rsidR="007E6982">
          <w:t>entry</w:t>
        </w:r>
      </w:ins>
      <w:r w:rsidRPr="00BB5431">
        <w:t>.</w:t>
      </w:r>
    </w:p>
    <w:p w:rsidR="00DD17C6" w:rsidRDefault="00DD17C6">
      <w:pPr>
        <w:pStyle w:val="BFAArtDblindent"/>
        <w:rPr>
          <w:ins w:id="486" w:author="Peter Smith" w:date="2013-12-30T15:07:00Z"/>
        </w:rPr>
        <w:pPrChange w:id="487" w:author="Peter Smith" w:date="2013-12-30T15:06:00Z">
          <w:pPr>
            <w:pStyle w:val="BFAArtSingleindent"/>
          </w:pPr>
        </w:pPrChange>
      </w:pPr>
      <w:r w:rsidRPr="00BB5431">
        <w:tab/>
      </w:r>
      <w:del w:id="488" w:author="Peter Smith" w:date="2013-12-30T15:06:00Z">
        <w:r w:rsidR="00830738" w:rsidDel="003D5D58">
          <w:tab/>
        </w:r>
      </w:del>
      <w:r w:rsidRPr="00BB5431">
        <w:t xml:space="preserve">To do this, the national federation must send to the FIE (by fax or e-mail) a request for the additional fencer(s) </w:t>
      </w:r>
      <w:ins w:id="489" w:author="Peter Smith" w:date="2013-12-30T15:56:00Z">
        <w:r w:rsidR="00C92E46">
          <w:t xml:space="preserve">and/or team </w:t>
        </w:r>
      </w:ins>
      <w:r w:rsidRPr="00BB5431">
        <w:t>and a written commitment to pay the penalty within 15 days.</w:t>
      </w:r>
    </w:p>
    <w:p w:rsidR="003D5D58" w:rsidRDefault="003D5D58">
      <w:pPr>
        <w:pStyle w:val="BFAArtDblindent"/>
        <w:rPr>
          <w:ins w:id="490" w:author="Peter Smith" w:date="2013-12-30T15:07:00Z"/>
        </w:rPr>
        <w:pPrChange w:id="491" w:author="Peter Smith" w:date="2013-12-30T15:06:00Z">
          <w:pPr>
            <w:pStyle w:val="BFAArtSingleindent"/>
          </w:pPr>
        </w:pPrChange>
      </w:pPr>
      <w:ins w:id="492" w:author="Peter Smith" w:date="2013-12-30T15:07:00Z">
        <w:r>
          <w:lastRenderedPageBreak/>
          <w:t>b)</w:t>
        </w:r>
        <w:r>
          <w:tab/>
          <w:t xml:space="preserve">From the Wednesday preceding the competition until 12 noon (local time) on the day preceding the competition, one or more fencers </w:t>
        </w:r>
      </w:ins>
      <w:ins w:id="493" w:author="Peter Smith" w:date="2013-12-30T15:55:00Z">
        <w:r w:rsidR="00C92E46">
          <w:t xml:space="preserve">and/or a team </w:t>
        </w:r>
      </w:ins>
      <w:ins w:id="494" w:author="Peter Smith" w:date="2013-12-30T15:07:00Z">
        <w:r>
          <w:t>may</w:t>
        </w:r>
      </w:ins>
      <w:ins w:id="495" w:author="Peter Smith" w:date="2013-12-30T15:57:00Z">
        <w:r w:rsidR="00C92E46">
          <w:t xml:space="preserve"> be added by national federations after payment to the FIE of a higher penalty (</w:t>
        </w:r>
        <w:proofErr w:type="spellStart"/>
        <w:r w:rsidR="00C92E46">
          <w:t>cf</w:t>
        </w:r>
        <w:proofErr w:type="spellEnd"/>
        <w:r w:rsidR="00C92E46">
          <w:t xml:space="preserve"> o.86</w:t>
        </w:r>
      </w:ins>
      <w:ins w:id="496" w:author="Peter Smith" w:date="2013-12-30T15:58:00Z">
        <w:r w:rsidR="00C92E46">
          <w:t>,</w:t>
        </w:r>
      </w:ins>
      <w:ins w:id="497" w:author="Peter Smith" w:date="2013-12-30T15:57:00Z">
        <w:r w:rsidR="00C92E46">
          <w:t xml:space="preserve"> table </w:t>
        </w:r>
      </w:ins>
      <w:ins w:id="498" w:author="Peter Smith" w:date="2013-12-30T15:07:00Z">
        <w:r w:rsidR="00C92E46">
          <w:t xml:space="preserve">of financial penalties and fines) for each additional </w:t>
        </w:r>
        <w:del w:id="499" w:author="psmith" w:date="2014-06-15T21:50:00Z">
          <w:r w:rsidR="00C92E46" w:rsidDel="007E6982">
            <w:delText>fencer</w:delText>
          </w:r>
        </w:del>
      </w:ins>
      <w:ins w:id="500" w:author="psmith" w:date="2014-06-15T21:50:00Z">
        <w:r w:rsidR="007E6982">
          <w:t>entry</w:t>
        </w:r>
      </w:ins>
      <w:ins w:id="501" w:author="Peter Smith" w:date="2013-12-30T15:07:00Z">
        <w:r w:rsidR="00C92E46">
          <w:t>.</w:t>
        </w:r>
      </w:ins>
    </w:p>
    <w:p w:rsidR="00C92E46" w:rsidRPr="00BB5431" w:rsidRDefault="00C92E46">
      <w:pPr>
        <w:pStyle w:val="BFAArtDblindent"/>
        <w:pPrChange w:id="502" w:author="Peter Smith" w:date="2013-12-30T15:06:00Z">
          <w:pPr>
            <w:pStyle w:val="BFAArtSingleindent"/>
          </w:pPr>
        </w:pPrChange>
      </w:pPr>
      <w:ins w:id="503" w:author="Peter Smith" w:date="2013-12-30T15:58:00Z">
        <w:r>
          <w:tab/>
          <w:t xml:space="preserve">To do this, the national federation must send to the FIE (by fax or e-mail) a request </w:t>
        </w:r>
      </w:ins>
      <w:ins w:id="504" w:author="Peter Smith" w:date="2013-12-30T16:11:00Z">
        <w:r w:rsidR="001204F8">
          <w:t>for the additional fencer(s)</w:t>
        </w:r>
      </w:ins>
      <w:ins w:id="505" w:author="Peter Smith" w:date="2013-12-30T16:12:00Z">
        <w:r w:rsidR="001204F8">
          <w:t xml:space="preserve"> </w:t>
        </w:r>
        <w:r w:rsidR="001204F8" w:rsidRPr="004A379B">
          <w:rPr>
            <w:b/>
            <w:rPrChange w:id="506" w:author="psmith" w:date="2014-06-01T20:12:00Z">
              <w:rPr/>
            </w:rPrChange>
          </w:rPr>
          <w:t>and/or team and a written commitment to pay the penalty within 15 days.</w:t>
        </w:r>
      </w:ins>
    </w:p>
    <w:p w:rsidR="00031542" w:rsidRPr="00BB5431" w:rsidRDefault="00830738" w:rsidP="00830738">
      <w:pPr>
        <w:pStyle w:val="BFAArtSingleindent"/>
        <w:rPr>
          <w:b/>
          <w:bCs/>
        </w:rPr>
      </w:pPr>
      <w:r>
        <w:rPr>
          <w:b/>
          <w:bCs/>
        </w:rPr>
        <w:tab/>
      </w:r>
      <w:r w:rsidR="00031542" w:rsidRPr="00BB5431">
        <w:rPr>
          <w:b/>
          <w:bCs/>
        </w:rPr>
        <w:t>5.</w:t>
      </w:r>
      <w:r w:rsidR="00031542" w:rsidRPr="00BB5431">
        <w:rPr>
          <w:b/>
          <w:bCs/>
        </w:rPr>
        <w:tab/>
      </w:r>
      <w:r w:rsidR="00031542" w:rsidRPr="00BB5431">
        <w:t xml:space="preserve">Should a fencer or team who have been entered </w:t>
      </w:r>
      <w:r w:rsidR="00031542" w:rsidRPr="00BB5431">
        <w:rPr>
          <w:b/>
          <w:bCs/>
        </w:rPr>
        <w:t>not present themselves to fence</w:t>
      </w:r>
      <w:r w:rsidR="00031542" w:rsidRPr="00BB5431">
        <w:t xml:space="preserve">, their federation will be penalised with a </w:t>
      </w:r>
      <w:r w:rsidR="00031542" w:rsidRPr="00BB5431">
        <w:rPr>
          <w:b/>
          <w:bCs/>
        </w:rPr>
        <w:t>fine</w:t>
      </w:r>
      <w:r w:rsidR="00D366FF" w:rsidRPr="00BB5431">
        <w:rPr>
          <w:b/>
          <w:bCs/>
        </w:rPr>
        <w:t xml:space="preserve"> (</w:t>
      </w:r>
      <w:proofErr w:type="spellStart"/>
      <w:r w:rsidR="00D366FF" w:rsidRPr="00BB5431">
        <w:rPr>
          <w:b/>
          <w:bCs/>
        </w:rPr>
        <w:t>cf</w:t>
      </w:r>
      <w:proofErr w:type="spellEnd"/>
      <w:r w:rsidR="00D366FF" w:rsidRPr="00BB5431">
        <w:t xml:space="preserve"> o.86, table of financial penalties and fines)</w:t>
      </w:r>
      <w:r w:rsidR="00031542" w:rsidRPr="00BB5431">
        <w:t>, payable to the FIE, except in cases of properly</w:t>
      </w:r>
      <w:r w:rsidR="00031542" w:rsidRPr="00BB5431">
        <w:softHyphen/>
        <w:t xml:space="preserve"> </w:t>
      </w:r>
      <w:r w:rsidR="00461AEA" w:rsidRPr="00BB5431">
        <w:t xml:space="preserve">authenticated </w:t>
      </w:r>
      <w:r w:rsidR="00031542" w:rsidRPr="00BB5431">
        <w:t>‘force majeure’.</w:t>
      </w:r>
    </w:p>
    <w:p w:rsidR="00031542" w:rsidRPr="00BB5431" w:rsidRDefault="00830738" w:rsidP="00830738">
      <w:pPr>
        <w:pStyle w:val="BFAArtSingleindent"/>
      </w:pPr>
      <w:r>
        <w:rPr>
          <w:b/>
          <w:bCs/>
        </w:rPr>
        <w:tab/>
      </w:r>
      <w:r w:rsidR="00EC5941" w:rsidRPr="00BB5431">
        <w:rPr>
          <w:b/>
          <w:bCs/>
        </w:rPr>
        <w:t>6.</w:t>
      </w:r>
      <w:r w:rsidR="00031542" w:rsidRPr="00BB5431">
        <w:rPr>
          <w:b/>
          <w:bCs/>
        </w:rPr>
        <w:t xml:space="preserve">  </w:t>
      </w:r>
      <w:r w:rsidR="00031542" w:rsidRPr="00BB5431">
        <w:t xml:space="preserve">The organisers of all official competitions must, at risk of a penalty of a fine </w:t>
      </w:r>
      <w:r w:rsidR="00EC5941" w:rsidRPr="00BB5431">
        <w:t>payable to the FIE (</w:t>
      </w:r>
      <w:proofErr w:type="spellStart"/>
      <w:r w:rsidR="00EC5941" w:rsidRPr="00BB5431">
        <w:t>cf</w:t>
      </w:r>
      <w:proofErr w:type="spellEnd"/>
      <w:r w:rsidR="00EC5941" w:rsidRPr="00BB5431">
        <w:t xml:space="preserve"> o.86, table of financial penalties and fines)</w:t>
      </w:r>
      <w:r w:rsidR="00031542" w:rsidRPr="00BB5431">
        <w:t xml:space="preserve">, refuse the entry of any fencers not appearing on lists conforming with the above, </w:t>
      </w:r>
      <w:r w:rsidR="00031542" w:rsidRPr="00BB5431">
        <w:rPr>
          <w:b/>
          <w:bCs/>
        </w:rPr>
        <w:t xml:space="preserve">any entry </w:t>
      </w:r>
      <w:r w:rsidR="00031542" w:rsidRPr="00BB5431">
        <w:t>not requested by a federation and any entry of either fencer or referee not in possession of an FIE licence valid for the current season.</w:t>
      </w:r>
    </w:p>
    <w:p w:rsidR="00031542" w:rsidRPr="00BB5431" w:rsidRDefault="00031542" w:rsidP="00830738">
      <w:pPr>
        <w:pStyle w:val="BFAHeading2"/>
      </w:pPr>
      <w:r w:rsidRPr="00BB5431">
        <w:t>Age of participants</w:t>
      </w:r>
      <w:r w:rsidR="00787B74" w:rsidRPr="00BB5431">
        <w:fldChar w:fldCharType="begin"/>
      </w:r>
      <w:r w:rsidRPr="00BB5431">
        <w:instrText>tc "Age of participants</w:instrText>
      </w:r>
      <w:r w:rsidRPr="00BB5431">
        <w:rPr>
          <w:smallCaps/>
        </w:rPr>
        <w:instrText>"</w:instrText>
      </w:r>
      <w:r w:rsidR="00787B74" w:rsidRPr="00BB5431">
        <w:fldChar w:fldCharType="end"/>
      </w:r>
    </w:p>
    <w:p w:rsidR="00031542" w:rsidRPr="00BB5431" w:rsidRDefault="00031542" w:rsidP="00830738">
      <w:pPr>
        <w:pStyle w:val="BFAArtSingleindent1st"/>
      </w:pPr>
      <w:proofErr w:type="gramStart"/>
      <w:r w:rsidRPr="00BB5431">
        <w:rPr>
          <w:b/>
          <w:bCs/>
        </w:rPr>
        <w:t>o.55.</w:t>
      </w:r>
      <w:r w:rsidRPr="00BB5431">
        <w:rPr>
          <w:b/>
          <w:bCs/>
        </w:rPr>
        <w:tab/>
        <w:t>1.</w:t>
      </w:r>
      <w:proofErr w:type="gramEnd"/>
      <w:r w:rsidRPr="00BB5431">
        <w:rPr>
          <w:b/>
          <w:bCs/>
        </w:rPr>
        <w:tab/>
      </w:r>
      <w:r w:rsidRPr="00BB5431">
        <w:t xml:space="preserve">No fencer is allowed to take part in an official event of the FIE unless he or she is </w:t>
      </w:r>
      <w:r w:rsidRPr="00BB5431">
        <w:rPr>
          <w:b/>
          <w:bCs/>
        </w:rPr>
        <w:t>at least 13 years old</w:t>
      </w:r>
      <w:r w:rsidRPr="00BB5431">
        <w:t xml:space="preserve"> on 1 January in the year of the com</w:t>
      </w:r>
      <w:r w:rsidRPr="00BB5431">
        <w:softHyphen/>
        <w:t>pe</w:t>
      </w:r>
      <w:r w:rsidRPr="00BB5431">
        <w:softHyphen/>
        <w:t>ti</w:t>
      </w:r>
      <w:r w:rsidRPr="00BB5431">
        <w:softHyphen/>
      </w:r>
      <w:r w:rsidRPr="00BB5431">
        <w:softHyphen/>
        <w:t>tion.</w:t>
      </w:r>
    </w:p>
    <w:p w:rsidR="00306726" w:rsidRPr="00BB5431" w:rsidRDefault="00306726" w:rsidP="00830738">
      <w:pPr>
        <w:pStyle w:val="BFAArtSingleindent"/>
      </w:pPr>
      <w:r w:rsidRPr="00BB5431">
        <w:rPr>
          <w:b/>
        </w:rPr>
        <w:t xml:space="preserve">    </w:t>
      </w:r>
      <w:r w:rsidR="003F28EB" w:rsidRPr="00BB5431">
        <w:rPr>
          <w:b/>
        </w:rPr>
        <w:t xml:space="preserve">       </w:t>
      </w:r>
      <w:r w:rsidRPr="00BB5431">
        <w:rPr>
          <w:b/>
        </w:rPr>
        <w:t xml:space="preserve">2. </w:t>
      </w:r>
      <w:r w:rsidRPr="00BB5431">
        <w:t xml:space="preserve">Fencers taking part in </w:t>
      </w:r>
      <w:proofErr w:type="gramStart"/>
      <w:r w:rsidRPr="00BB5431">
        <w:t>all the</w:t>
      </w:r>
      <w:proofErr w:type="gramEnd"/>
      <w:r w:rsidRPr="00BB5431">
        <w:t xml:space="preserve"> official FIE Cadet competitions must be under 17 years old at midnight on the 31</w:t>
      </w:r>
      <w:r w:rsidRPr="00BB5431">
        <w:rPr>
          <w:vertAlign w:val="superscript"/>
        </w:rPr>
        <w:t>st</w:t>
      </w:r>
      <w:r w:rsidRPr="00BB5431">
        <w:t xml:space="preserve"> December of the year preceding the year in which the competition takes place.</w:t>
      </w:r>
    </w:p>
    <w:p w:rsidR="00306726" w:rsidRPr="00BB5431" w:rsidRDefault="00306726" w:rsidP="00830738">
      <w:pPr>
        <w:pStyle w:val="BFAArtSingleindent"/>
      </w:pPr>
      <w:r w:rsidRPr="00BB5431">
        <w:rPr>
          <w:b/>
          <w:bCs/>
        </w:rPr>
        <w:t xml:space="preserve">    </w:t>
      </w:r>
      <w:r w:rsidR="003F28EB" w:rsidRPr="00BB5431">
        <w:rPr>
          <w:b/>
          <w:bCs/>
        </w:rPr>
        <w:t xml:space="preserve">       </w:t>
      </w:r>
      <w:r w:rsidRPr="00BB5431">
        <w:rPr>
          <w:b/>
          <w:bCs/>
        </w:rPr>
        <w:t>3.</w:t>
      </w:r>
      <w:r w:rsidRPr="00BB5431">
        <w:t xml:space="preserve">  Fencers taking part in all the official FIE Junior competitions, individual or team, must be under 20 years old at midnight on 31</w:t>
      </w:r>
      <w:r w:rsidRPr="00BB5431">
        <w:rPr>
          <w:vertAlign w:val="superscript"/>
        </w:rPr>
        <w:t>st</w:t>
      </w:r>
      <w:r w:rsidRPr="00BB5431">
        <w:t xml:space="preserve"> December of the year preceding the year in which the competition takes place (</w:t>
      </w:r>
      <w:proofErr w:type="spellStart"/>
      <w:r w:rsidRPr="00BB5431">
        <w:t>cf</w:t>
      </w:r>
      <w:proofErr w:type="spellEnd"/>
      <w:r w:rsidRPr="00BB5431">
        <w:t xml:space="preserve"> o.80).</w:t>
      </w:r>
    </w:p>
    <w:p w:rsidR="00306726" w:rsidRDefault="00306726" w:rsidP="00830738">
      <w:pPr>
        <w:pStyle w:val="BFAArtSingleindent"/>
        <w:rPr>
          <w:ins w:id="507" w:author="Peter Smith" w:date="2013-12-30T23:38:00Z"/>
        </w:rPr>
      </w:pPr>
      <w:r w:rsidRPr="00BB5431">
        <w:rPr>
          <w:b/>
          <w:bCs/>
        </w:rPr>
        <w:t xml:space="preserve">    </w:t>
      </w:r>
      <w:r w:rsidR="003F28EB" w:rsidRPr="00BB5431">
        <w:rPr>
          <w:b/>
          <w:bCs/>
        </w:rPr>
        <w:t xml:space="preserve">      </w:t>
      </w:r>
      <w:r w:rsidRPr="00BB5431">
        <w:rPr>
          <w:b/>
          <w:bCs/>
        </w:rPr>
        <w:t>4.</w:t>
      </w:r>
      <w:r w:rsidRPr="00BB5431">
        <w:t xml:space="preserve">   </w:t>
      </w:r>
      <w:r w:rsidR="00EB7165" w:rsidRPr="00BB5431">
        <w:t>Apart from the stipulations above, there is no maximum age limit for those taking part in any other official events of the FIE, except in regard to the different Veteran categories.</w:t>
      </w:r>
    </w:p>
    <w:p w:rsidR="00D40D4E" w:rsidRDefault="00D40D4E" w:rsidP="00830738">
      <w:pPr>
        <w:pStyle w:val="BFAArtSingleindent"/>
        <w:rPr>
          <w:ins w:id="508" w:author="Peter Smith" w:date="2013-12-30T23:39:00Z"/>
        </w:rPr>
      </w:pPr>
      <w:ins w:id="509" w:author="Peter Smith" w:date="2013-12-30T23:38:00Z">
        <w:r>
          <w:tab/>
        </w:r>
        <w:r w:rsidRPr="00D40D4E">
          <w:rPr>
            <w:b/>
            <w:rPrChange w:id="510" w:author="Peter Smith" w:date="2013-12-30T23:39:00Z">
              <w:rPr/>
            </w:rPrChange>
          </w:rPr>
          <w:t>5.</w:t>
        </w:r>
        <w:r w:rsidRPr="00D40D4E">
          <w:rPr>
            <w:b/>
            <w:rPrChange w:id="511" w:author="Peter Smith" w:date="2013-12-30T23:39:00Z">
              <w:rPr/>
            </w:rPrChange>
          </w:rPr>
          <w:tab/>
        </w:r>
      </w:ins>
      <w:ins w:id="512" w:author="Peter Smith" w:date="2013-12-30T23:46:00Z">
        <w:del w:id="513" w:author="psmith" w:date="2014-06-01T22:18:00Z">
          <w:r w:rsidR="001F4021" w:rsidDel="004F11C1">
            <w:rPr>
              <w:b/>
            </w:rPr>
            <w:delText>(</w:delText>
          </w:r>
        </w:del>
      </w:ins>
      <w:ins w:id="514" w:author="Peter Smith" w:date="2013-12-30T23:39:00Z">
        <w:del w:id="515" w:author="psmith" w:date="2014-06-01T22:18:00Z">
          <w:r w:rsidRPr="00D40D4E" w:rsidDel="004F11C1">
            <w:rPr>
              <w:b/>
              <w:rPrChange w:id="516" w:author="Peter Smith" w:date="2013-12-30T23:39:00Z">
                <w:rPr/>
              </w:rPrChange>
            </w:rPr>
            <w:delText>APPLICATION 1</w:delText>
          </w:r>
          <w:r w:rsidRPr="00D40D4E" w:rsidDel="004F11C1">
            <w:rPr>
              <w:b/>
              <w:vertAlign w:val="superscript"/>
              <w:rPrChange w:id="517" w:author="Peter Smith" w:date="2013-12-30T23:39:00Z">
                <w:rPr/>
              </w:rPrChange>
            </w:rPr>
            <w:delText>st</w:delText>
          </w:r>
          <w:r w:rsidRPr="00D40D4E" w:rsidDel="004F11C1">
            <w:rPr>
              <w:b/>
              <w:rPrChange w:id="518" w:author="Peter Smith" w:date="2013-12-30T23:39:00Z">
                <w:rPr/>
              </w:rPrChange>
            </w:rPr>
            <w:delText xml:space="preserve"> March 2014</w:delText>
          </w:r>
        </w:del>
      </w:ins>
      <w:ins w:id="519" w:author="Peter Smith" w:date="2013-12-30T23:46:00Z">
        <w:del w:id="520" w:author="psmith" w:date="2014-06-01T22:18:00Z">
          <w:r w:rsidR="001F4021" w:rsidDel="004F11C1">
            <w:rPr>
              <w:b/>
            </w:rPr>
            <w:delText>)</w:delText>
          </w:r>
        </w:del>
      </w:ins>
      <w:ins w:id="521" w:author="Peter Smith" w:date="2013-12-30T23:39:00Z">
        <w:del w:id="522" w:author="psmith" w:date="2014-06-01T22:18:00Z">
          <w:r w:rsidDel="004F11C1">
            <w:delText xml:space="preserve"> </w:delText>
          </w:r>
        </w:del>
      </w:ins>
      <w:ins w:id="523" w:author="Peter Smith" w:date="2013-12-30T23:38:00Z">
        <w:r>
          <w:t>All partici</w:t>
        </w:r>
      </w:ins>
      <w:ins w:id="524" w:author="Peter Smith" w:date="2013-12-30T23:39:00Z">
        <w:r>
          <w:t>pants in an official competition of the FIE who are under the age of majority in the country in which such competition is being held must either:</w:t>
        </w:r>
      </w:ins>
    </w:p>
    <w:p w:rsidR="00D40D4E" w:rsidRDefault="00D40D4E">
      <w:pPr>
        <w:pStyle w:val="BFAArtDblindent"/>
        <w:rPr>
          <w:ins w:id="525" w:author="Peter Smith" w:date="2013-12-30T23:43:00Z"/>
        </w:rPr>
        <w:pPrChange w:id="526" w:author="Peter Smith" w:date="2013-12-30T23:40:00Z">
          <w:pPr>
            <w:pStyle w:val="BFAArtSingleindent"/>
          </w:pPr>
        </w:pPrChange>
      </w:pPr>
      <w:ins w:id="527" w:author="Peter Smith" w:date="2013-12-30T23:40:00Z">
        <w:r w:rsidRPr="001F4021">
          <w:rPr>
            <w:b/>
            <w:rPrChange w:id="528" w:author="Peter Smith" w:date="2013-12-30T23:47:00Z">
              <w:rPr/>
            </w:rPrChange>
          </w:rPr>
          <w:t>1.</w:t>
        </w:r>
      </w:ins>
      <w:ins w:id="529" w:author="Peter Smith" w:date="2013-12-30T23:47:00Z">
        <w:r w:rsidR="001F4021">
          <w:tab/>
        </w:r>
      </w:ins>
      <w:ins w:id="530" w:author="Peter Smith" w:date="2013-12-30T23:40:00Z">
        <w:r>
          <w:t>be accompanied by a person who is a parent or guardi</w:t>
        </w:r>
      </w:ins>
      <w:ins w:id="531" w:author="Peter Smith" w:date="2013-12-30T23:41:00Z">
        <w:r>
          <w:t xml:space="preserve">an of the participant or who has </w:t>
        </w:r>
        <w:r w:rsidRPr="00D40D4E">
          <w:rPr>
            <w:b/>
            <w:rPrChange w:id="532" w:author="Peter Smith" w:date="2013-12-30T23:43:00Z">
              <w:rPr/>
            </w:rPrChange>
          </w:rPr>
          <w:t>been delegated in a form valid in the country of the competition</w:t>
        </w:r>
        <w:r>
          <w:t xml:space="preserve"> </w:t>
        </w:r>
      </w:ins>
      <w:ins w:id="533" w:author="Peter Smith" w:date="2013-12-30T23:48:00Z">
        <w:r w:rsidR="006F6751">
          <w:t>from</w:t>
        </w:r>
      </w:ins>
      <w:ins w:id="534" w:author="Peter Smith" w:date="2013-12-30T23:41:00Z">
        <w:r>
          <w:t xml:space="preserve"> a parent or guardian </w:t>
        </w:r>
      </w:ins>
      <w:ins w:id="535" w:author="Peter Smith" w:date="2013-12-30T23:43:00Z">
        <w:r>
          <w:t>of such participant to act on behalf of the participant regarding hea</w:t>
        </w:r>
      </w:ins>
      <w:ins w:id="536" w:author="Peter Smith" w:date="2014-02-05T22:04:00Z">
        <w:r w:rsidR="00761D44">
          <w:t>l</w:t>
        </w:r>
      </w:ins>
      <w:ins w:id="537" w:author="Peter Smith" w:date="2013-12-30T23:43:00Z">
        <w:r>
          <w:t>th related issues; or</w:t>
        </w:r>
      </w:ins>
    </w:p>
    <w:p w:rsidR="00D40D4E" w:rsidRPr="00BB5431" w:rsidRDefault="001F4021">
      <w:pPr>
        <w:pStyle w:val="BFAArtDblindent"/>
        <w:pPrChange w:id="538" w:author="Peter Smith" w:date="2013-12-30T23:47:00Z">
          <w:pPr>
            <w:pStyle w:val="BFAArtSingleindent"/>
          </w:pPr>
        </w:pPrChange>
      </w:pPr>
      <w:ins w:id="539" w:author="Peter Smith" w:date="2013-12-30T23:44:00Z">
        <w:r w:rsidRPr="001F4021">
          <w:rPr>
            <w:b/>
            <w:rPrChange w:id="540" w:author="Peter Smith" w:date="2013-12-30T23:48:00Z">
              <w:rPr/>
            </w:rPrChange>
          </w:rPr>
          <w:lastRenderedPageBreak/>
          <w:t>2.</w:t>
        </w:r>
      </w:ins>
      <w:ins w:id="541" w:author="Peter Smith" w:date="2013-12-30T23:47:00Z">
        <w:r>
          <w:tab/>
        </w:r>
      </w:ins>
      <w:proofErr w:type="gramStart"/>
      <w:ins w:id="542" w:author="Peter Smith" w:date="2013-12-30T23:44:00Z">
        <w:r w:rsidR="00D40D4E">
          <w:t>have</w:t>
        </w:r>
        <w:proofErr w:type="gramEnd"/>
        <w:r w:rsidR="00D40D4E">
          <w:t xml:space="preserve"> such </w:t>
        </w:r>
        <w:r w:rsidR="00D40D4E" w:rsidRPr="00060302">
          <w:t>power</w:t>
        </w:r>
        <w:r w:rsidR="00D40D4E">
          <w:t xml:space="preserve"> of attorney issued to a person who has achieved his/her majority and who will be at the competition site </w:t>
        </w:r>
      </w:ins>
      <w:ins w:id="543" w:author="Peter Smith" w:date="2013-12-30T23:45:00Z">
        <w:r>
          <w:t>during the competition and has agreed to accept the responsibility delineated in such power.</w:t>
        </w:r>
      </w:ins>
    </w:p>
    <w:p w:rsidR="00031542" w:rsidRPr="00BB5431" w:rsidRDefault="00031542" w:rsidP="007738A0">
      <w:pPr>
        <w:pStyle w:val="BFAHeading1"/>
        <w:pageBreakBefore/>
      </w:pPr>
      <w:r w:rsidRPr="00BB5431">
        <w:lastRenderedPageBreak/>
        <w:t xml:space="preserve">Technical management of </w:t>
      </w:r>
      <w:r w:rsidR="00E51535" w:rsidRPr="00BB5431">
        <w:t xml:space="preserve">official FIE </w:t>
      </w:r>
      <w:r w:rsidRPr="00BB5431">
        <w:t xml:space="preserve">competitions </w:t>
      </w:r>
      <w:r w:rsidR="00787B74" w:rsidRPr="00BB5431">
        <w:fldChar w:fldCharType="begin"/>
      </w:r>
      <w:r w:rsidRPr="00BB5431">
        <w:instrText>tc "Technical management of major competitions "</w:instrText>
      </w:r>
      <w:r w:rsidR="00787B74" w:rsidRPr="00BB5431">
        <w:fldChar w:fldCharType="end"/>
      </w:r>
    </w:p>
    <w:p w:rsidR="00031542" w:rsidRPr="00BB5431" w:rsidRDefault="00031542" w:rsidP="00830738">
      <w:pPr>
        <w:pStyle w:val="BFAArtNoIndent"/>
      </w:pPr>
      <w:proofErr w:type="gramStart"/>
      <w:r w:rsidRPr="00BB5431">
        <w:rPr>
          <w:b/>
          <w:bCs/>
        </w:rPr>
        <w:t>o.56</w:t>
      </w:r>
      <w:proofErr w:type="gramEnd"/>
      <w:r w:rsidRPr="00BB5431">
        <w:rPr>
          <w:b/>
          <w:bCs/>
        </w:rPr>
        <w:t>.</w:t>
      </w:r>
      <w:r w:rsidRPr="00BB5431">
        <w:rPr>
          <w:b/>
          <w:bCs/>
        </w:rPr>
        <w:tab/>
      </w:r>
      <w:r w:rsidRPr="00BB5431">
        <w:t xml:space="preserve">Apart from the specific areas of competence which are the responsibility of the other technical officials, the technical management of </w:t>
      </w:r>
      <w:r w:rsidR="00BE17F8" w:rsidRPr="00BB5431">
        <w:t xml:space="preserve">the official </w:t>
      </w:r>
      <w:r w:rsidRPr="00BB5431">
        <w:t xml:space="preserve">competitions </w:t>
      </w:r>
      <w:r w:rsidR="00BE17F8" w:rsidRPr="00BB5431">
        <w:t xml:space="preserve">of the FIE </w:t>
      </w:r>
      <w:r w:rsidRPr="00BB5431">
        <w:t xml:space="preserve">is entrusted to </w:t>
      </w:r>
      <w:r w:rsidR="00E51535" w:rsidRPr="00BB5431">
        <w:t xml:space="preserve">a </w:t>
      </w:r>
      <w:r w:rsidRPr="00BB5431">
        <w:rPr>
          <w:b/>
          <w:bCs/>
        </w:rPr>
        <w:t>Directoire Technique</w:t>
      </w:r>
      <w:r w:rsidRPr="00BB5431">
        <w:t>, whose composition and nomination must respect the specific rules for each competition.</w:t>
      </w:r>
      <w:r w:rsidRPr="00BB5431">
        <w:softHyphen/>
      </w:r>
    </w:p>
    <w:p w:rsidR="00031542" w:rsidRPr="00BB5431" w:rsidRDefault="00031542" w:rsidP="00830738">
      <w:pPr>
        <w:pStyle w:val="BFAHeading2"/>
      </w:pPr>
      <w:r w:rsidRPr="00BB5431">
        <w:t xml:space="preserve">Nomination </w:t>
      </w:r>
    </w:p>
    <w:p w:rsidR="00026719" w:rsidRPr="00830738" w:rsidRDefault="00031542" w:rsidP="00830738">
      <w:pPr>
        <w:pStyle w:val="BFAArtNoIndent"/>
        <w:rPr>
          <w:b/>
        </w:rPr>
      </w:pPr>
      <w:proofErr w:type="gramStart"/>
      <w:r w:rsidRPr="00830738">
        <w:rPr>
          <w:b/>
        </w:rPr>
        <w:t>o.57</w:t>
      </w:r>
      <w:proofErr w:type="gramEnd"/>
      <w:r w:rsidRPr="00830738">
        <w:rPr>
          <w:b/>
        </w:rPr>
        <w:t>.</w:t>
      </w:r>
      <w:r w:rsidRPr="00830738">
        <w:rPr>
          <w:b/>
        </w:rPr>
        <w:tab/>
      </w:r>
      <w:r w:rsidR="00026719" w:rsidRPr="00D80042">
        <w:t>The Directoire Technique is composed of people who have the experience and competence to organise competitions.</w:t>
      </w:r>
    </w:p>
    <w:p w:rsidR="00031542" w:rsidRPr="00830738" w:rsidRDefault="00026719" w:rsidP="00830738">
      <w:pPr>
        <w:pStyle w:val="BFAArtSingleindent"/>
        <w:rPr>
          <w:b/>
          <w:color w:val="FF0000"/>
        </w:rPr>
      </w:pPr>
      <w:r w:rsidRPr="00830738">
        <w:rPr>
          <w:b/>
        </w:rPr>
        <w:tab/>
      </w:r>
      <w:r w:rsidR="00031542" w:rsidRPr="00830738">
        <w:rPr>
          <w:b/>
        </w:rPr>
        <w:t>1.</w:t>
      </w:r>
      <w:r w:rsidR="00031542" w:rsidRPr="00830738">
        <w:rPr>
          <w:b/>
        </w:rPr>
        <w:tab/>
      </w:r>
      <w:r w:rsidRPr="00830738">
        <w:rPr>
          <w:b/>
          <w:color w:val="FF0000"/>
        </w:rPr>
        <w:t xml:space="preserve"> </w:t>
      </w:r>
      <w:r w:rsidRPr="00830738">
        <w:rPr>
          <w:b/>
        </w:rPr>
        <w:t>World Championships and Olympic Games.</w:t>
      </w:r>
    </w:p>
    <w:p w:rsidR="00031542" w:rsidRPr="00BB5431" w:rsidRDefault="00031542" w:rsidP="00830738">
      <w:pPr>
        <w:pStyle w:val="BFAArtDblindent"/>
      </w:pPr>
      <w:r w:rsidRPr="00BB5431">
        <w:rPr>
          <w:b/>
          <w:bCs/>
        </w:rPr>
        <w:t>a)</w:t>
      </w:r>
      <w:r w:rsidRPr="00BB5431">
        <w:tab/>
        <w:t xml:space="preserve">The technical organisation is undertaken by a Directoire Technique of </w:t>
      </w:r>
      <w:r w:rsidRPr="00BB5431">
        <w:rPr>
          <w:b/>
          <w:bCs/>
        </w:rPr>
        <w:t>six</w:t>
      </w:r>
      <w:r w:rsidRPr="00BB5431">
        <w:t xml:space="preserve"> members of different nationalities, one of whom must represent the organising country. </w:t>
      </w:r>
    </w:p>
    <w:p w:rsidR="003F28EB" w:rsidRPr="00BB5431" w:rsidRDefault="00031542" w:rsidP="00830738">
      <w:pPr>
        <w:pStyle w:val="BFAArtDblindent"/>
      </w:pPr>
      <w:r w:rsidRPr="00BB5431">
        <w:rPr>
          <w:b/>
        </w:rPr>
        <w:t>b)</w:t>
      </w:r>
      <w:r w:rsidRPr="00BB5431">
        <w:rPr>
          <w:b/>
        </w:rPr>
        <w:tab/>
      </w:r>
      <w:r w:rsidR="00026719" w:rsidRPr="00BB5431">
        <w:t>The President of the Directoire Technique</w:t>
      </w:r>
      <w:r w:rsidR="00153B13" w:rsidRPr="00BB5431">
        <w:t xml:space="preserve"> and the other members are appointed by the Executive Committee of the FIE.</w:t>
      </w:r>
    </w:p>
    <w:p w:rsidR="00031542" w:rsidRPr="00BB5431" w:rsidRDefault="003F28EB" w:rsidP="00830738">
      <w:pPr>
        <w:pStyle w:val="BFAArtDblindent"/>
      </w:pPr>
      <w:r w:rsidRPr="00BB5431">
        <w:rPr>
          <w:b/>
          <w:bCs/>
          <w:color w:val="0070C0"/>
        </w:rPr>
        <w:t xml:space="preserve"> </w:t>
      </w:r>
      <w:r w:rsidR="00153B13" w:rsidRPr="00BB5431">
        <w:rPr>
          <w:b/>
          <w:bCs/>
        </w:rPr>
        <w:t>c)</w:t>
      </w:r>
      <w:r w:rsidRPr="00BB5431">
        <w:rPr>
          <w:b/>
          <w:bCs/>
          <w:color w:val="0070C0"/>
        </w:rPr>
        <w:t xml:space="preserve">  </w:t>
      </w:r>
      <w:r w:rsidR="00031542" w:rsidRPr="00BB5431">
        <w:t xml:space="preserve">Should there be a tied vote among the members of the Directoire </w:t>
      </w:r>
      <w:proofErr w:type="gramStart"/>
      <w:r w:rsidR="00031542" w:rsidRPr="00BB5431">
        <w:t>Technique,</w:t>
      </w:r>
      <w:proofErr w:type="gramEnd"/>
      <w:r w:rsidR="00031542" w:rsidRPr="00BB5431">
        <w:t xml:space="preserve"> </w:t>
      </w:r>
      <w:r w:rsidR="00031542" w:rsidRPr="00BB5431">
        <w:rPr>
          <w:b/>
          <w:bCs/>
        </w:rPr>
        <w:t>the President</w:t>
      </w:r>
      <w:r w:rsidR="00031542" w:rsidRPr="00BB5431">
        <w:t xml:space="preserve"> of the Directoire Technique </w:t>
      </w:r>
      <w:r w:rsidR="00031542" w:rsidRPr="00BB5431">
        <w:rPr>
          <w:b/>
          <w:bCs/>
        </w:rPr>
        <w:t>has the casting vote</w:t>
      </w:r>
      <w:r w:rsidR="00031542" w:rsidRPr="00BB5431">
        <w:t>.</w:t>
      </w:r>
    </w:p>
    <w:p w:rsidR="00B64725" w:rsidRPr="00BB5431" w:rsidRDefault="00830738" w:rsidP="00830738">
      <w:pPr>
        <w:pStyle w:val="BFAArtSingleindent"/>
      </w:pPr>
      <w:r>
        <w:rPr>
          <w:b/>
        </w:rPr>
        <w:tab/>
      </w:r>
      <w:r w:rsidR="00031542" w:rsidRPr="00830738">
        <w:rPr>
          <w:b/>
        </w:rPr>
        <w:t>2.</w:t>
      </w:r>
      <w:r w:rsidR="00031542" w:rsidRPr="00830738">
        <w:rPr>
          <w:b/>
        </w:rPr>
        <w:tab/>
      </w:r>
      <w:r w:rsidR="00B64725" w:rsidRPr="00830738">
        <w:rPr>
          <w:b/>
        </w:rPr>
        <w:t>World Cup competitions</w:t>
      </w:r>
      <w:r w:rsidR="00B64725" w:rsidRPr="00BB5431">
        <w:t>.</w:t>
      </w:r>
    </w:p>
    <w:p w:rsidR="00763196" w:rsidRPr="00BB5431" w:rsidRDefault="00763196" w:rsidP="00496CFF">
      <w:pPr>
        <w:pStyle w:val="BFAArtDblindent"/>
      </w:pPr>
      <w:r w:rsidRPr="00BB5431">
        <w:rPr>
          <w:b/>
          <w:bCs/>
        </w:rPr>
        <w:t>a)</w:t>
      </w:r>
      <w:r w:rsidR="00496CFF">
        <w:rPr>
          <w:b/>
          <w:bCs/>
        </w:rPr>
        <w:tab/>
      </w:r>
      <w:r w:rsidR="00B64725" w:rsidRPr="00BB5431">
        <w:t>The Directoire Technique is composed of three qualified persons from the organising country or invited by them.</w:t>
      </w:r>
    </w:p>
    <w:p w:rsidR="00B64725" w:rsidRDefault="00763196" w:rsidP="00496CFF">
      <w:pPr>
        <w:pStyle w:val="BFAArtDblindent"/>
      </w:pPr>
      <w:r w:rsidRPr="00BB5431">
        <w:rPr>
          <w:b/>
          <w:bCs/>
        </w:rPr>
        <w:t xml:space="preserve">b)  </w:t>
      </w:r>
      <w:r w:rsidR="00B64725" w:rsidRPr="00BB5431">
        <w:t xml:space="preserve">For Grand </w:t>
      </w:r>
      <w:r w:rsidR="008E2879" w:rsidRPr="00BB5431">
        <w:t>P</w:t>
      </w:r>
      <w:r w:rsidR="00B64725" w:rsidRPr="00BB5431">
        <w:t>rix competitions, the Supervisor of the competition, designated by the Executive Committee of the FIE, is also the President of the Directoire Technique.</w:t>
      </w:r>
    </w:p>
    <w:p w:rsidR="00A17BEA" w:rsidRDefault="00A17BEA" w:rsidP="00A17BEA">
      <w:pPr>
        <w:pStyle w:val="BFAArtSingleindent"/>
        <w:rPr>
          <w:b/>
        </w:rPr>
      </w:pPr>
      <w:r>
        <w:rPr>
          <w:b/>
        </w:rPr>
        <w:tab/>
        <w:t>3</w:t>
      </w:r>
      <w:r w:rsidRPr="00830738">
        <w:rPr>
          <w:b/>
        </w:rPr>
        <w:t>.</w:t>
      </w:r>
      <w:r w:rsidRPr="00830738">
        <w:rPr>
          <w:b/>
        </w:rPr>
        <w:tab/>
      </w:r>
      <w:r>
        <w:rPr>
          <w:b/>
        </w:rPr>
        <w:t>Veterans World Championships</w:t>
      </w:r>
    </w:p>
    <w:p w:rsidR="00A17BEA" w:rsidRPr="00BB5431" w:rsidRDefault="00A17BEA" w:rsidP="00A17BEA">
      <w:pPr>
        <w:pStyle w:val="BFAArtSingleindent"/>
      </w:pPr>
      <w:r>
        <w:tab/>
      </w:r>
      <w:r>
        <w:tab/>
      </w:r>
      <w:r w:rsidRPr="00A17BEA">
        <w:t>The Directoire Technique for Veterans World Championships is composed of three members of different nationalities, one of whom must represent the organising country</w:t>
      </w:r>
      <w:r w:rsidR="00820203">
        <w:t>.</w:t>
      </w:r>
    </w:p>
    <w:p w:rsidR="00031542" w:rsidRPr="00BB5431" w:rsidRDefault="00031542" w:rsidP="00496CFF">
      <w:pPr>
        <w:pStyle w:val="BFAHeading2"/>
      </w:pPr>
      <w:r w:rsidRPr="00BB5431">
        <w:t>Functions</w:t>
      </w:r>
    </w:p>
    <w:p w:rsidR="00031542" w:rsidRPr="00BB5431" w:rsidRDefault="00031542" w:rsidP="00496CFF">
      <w:pPr>
        <w:pStyle w:val="BFAArtSingleindent1st"/>
      </w:pPr>
      <w:proofErr w:type="gramStart"/>
      <w:r w:rsidRPr="00BB5431">
        <w:rPr>
          <w:b/>
          <w:bCs/>
        </w:rPr>
        <w:t>o.58.</w:t>
      </w:r>
      <w:r w:rsidRPr="00BB5431">
        <w:tab/>
      </w:r>
      <w:r w:rsidRPr="00BB5431">
        <w:rPr>
          <w:b/>
          <w:bCs/>
        </w:rPr>
        <w:t>1.</w:t>
      </w:r>
      <w:proofErr w:type="gramEnd"/>
      <w:r w:rsidRPr="00BB5431">
        <w:rPr>
          <w:b/>
          <w:bCs/>
        </w:rPr>
        <w:tab/>
      </w:r>
      <w:r w:rsidRPr="00BB5431">
        <w:t xml:space="preserve">The functions of the Directoire Technique include the </w:t>
      </w:r>
      <w:r w:rsidRPr="00BB5431">
        <w:rPr>
          <w:b/>
          <w:bCs/>
        </w:rPr>
        <w:t xml:space="preserve">strict but complete organisation </w:t>
      </w:r>
      <w:r w:rsidRPr="00BB5431">
        <w:t>of the different events and the obligation to see that the Rules are adhered to; they cannot decide on any departure from the Rules except when circumstances arise in which it is absolutely impossible to apply them.</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The Directoire Technique is responsible for the </w:t>
      </w:r>
      <w:r w:rsidR="00031542" w:rsidRPr="00BB5431">
        <w:rPr>
          <w:b/>
          <w:bCs/>
        </w:rPr>
        <w:t>technical organisation</w:t>
      </w:r>
      <w:r w:rsidR="00031542" w:rsidRPr="00BB5431">
        <w:t xml:space="preserve"> of the competitions and for ensuring their smooth running.</w:t>
      </w:r>
    </w:p>
    <w:p w:rsidR="00031542" w:rsidRPr="00BB5431" w:rsidRDefault="00496CFF" w:rsidP="00496CFF">
      <w:pPr>
        <w:pStyle w:val="BFAArtSingleindent"/>
      </w:pPr>
      <w:r>
        <w:rPr>
          <w:b/>
          <w:bCs/>
        </w:rPr>
        <w:lastRenderedPageBreak/>
        <w:tab/>
      </w:r>
      <w:r w:rsidR="00031542" w:rsidRPr="00BB5431">
        <w:rPr>
          <w:b/>
          <w:bCs/>
        </w:rPr>
        <w:t>3.</w:t>
      </w:r>
      <w:r w:rsidR="00031542" w:rsidRPr="00BB5431">
        <w:rPr>
          <w:b/>
          <w:bCs/>
        </w:rPr>
        <w:tab/>
      </w:r>
      <w:r w:rsidR="00031542" w:rsidRPr="00BB5431">
        <w:t>Hence:</w:t>
      </w:r>
    </w:p>
    <w:p w:rsidR="00031542" w:rsidRPr="00BB5431" w:rsidRDefault="00031542" w:rsidP="00496CFF">
      <w:pPr>
        <w:pStyle w:val="BFAArtBulletedListL4"/>
      </w:pPr>
      <w:r w:rsidRPr="00496CFF">
        <w:rPr>
          <w:b/>
        </w:rPr>
        <w:t>a)</w:t>
      </w:r>
      <w:r w:rsidRPr="00BB5431">
        <w:tab/>
        <w:t xml:space="preserve">It checks </w:t>
      </w:r>
      <w:r w:rsidRPr="00496CFF">
        <w:rPr>
          <w:b/>
        </w:rPr>
        <w:t>technical installations</w:t>
      </w:r>
      <w:r w:rsidRPr="00BB5431">
        <w:t>;</w:t>
      </w:r>
    </w:p>
    <w:p w:rsidR="00031542" w:rsidRPr="00BB5431" w:rsidRDefault="00031542" w:rsidP="00496CFF">
      <w:pPr>
        <w:pStyle w:val="BFAArtBulletedListL4"/>
      </w:pPr>
      <w:r w:rsidRPr="00BB5431">
        <w:rPr>
          <w:b/>
          <w:bCs/>
        </w:rPr>
        <w:t>b)</w:t>
      </w:r>
      <w:r w:rsidRPr="00BB5431">
        <w:rPr>
          <w:b/>
          <w:bCs/>
        </w:rPr>
        <w:tab/>
      </w:r>
      <w:r w:rsidRPr="00BB5431">
        <w:t xml:space="preserve">It checks the </w:t>
      </w:r>
      <w:r w:rsidRPr="00BB5431">
        <w:rPr>
          <w:b/>
          <w:bCs/>
        </w:rPr>
        <w:t>entries</w:t>
      </w:r>
      <w:r w:rsidRPr="00BB5431">
        <w:t>;</w:t>
      </w:r>
    </w:p>
    <w:p w:rsidR="0077409B" w:rsidRPr="00BB5431" w:rsidRDefault="00031542" w:rsidP="00496CFF">
      <w:pPr>
        <w:pStyle w:val="BFAArtBulletedListL4"/>
      </w:pPr>
      <w:r w:rsidRPr="00496CFF">
        <w:rPr>
          <w:b/>
        </w:rPr>
        <w:t>c)</w:t>
      </w:r>
      <w:r w:rsidRPr="00BB5431">
        <w:tab/>
        <w:t xml:space="preserve">It draws up the </w:t>
      </w:r>
      <w:r w:rsidRPr="00496CFF">
        <w:rPr>
          <w:b/>
        </w:rPr>
        <w:t>pool sheets</w:t>
      </w:r>
      <w:r w:rsidRPr="00BB5431">
        <w:t xml:space="preserve"> and </w:t>
      </w:r>
      <w:r w:rsidRPr="00496CFF">
        <w:rPr>
          <w:b/>
        </w:rPr>
        <w:t>direct elimination table</w:t>
      </w:r>
      <w:r w:rsidR="0077409B" w:rsidRPr="00BB5431">
        <w:t>;</w:t>
      </w:r>
    </w:p>
    <w:p w:rsidR="00031542" w:rsidRPr="00BB5431" w:rsidRDefault="00031542" w:rsidP="00496CFF">
      <w:pPr>
        <w:pStyle w:val="BFAArtBulletedListL4"/>
      </w:pPr>
      <w:r w:rsidRPr="00BB5431">
        <w:rPr>
          <w:b/>
          <w:bCs/>
        </w:rPr>
        <w:t>d)</w:t>
      </w:r>
      <w:r w:rsidRPr="00BB5431">
        <w:rPr>
          <w:b/>
          <w:bCs/>
        </w:rPr>
        <w:tab/>
      </w:r>
      <w:r w:rsidRPr="00BB5431">
        <w:t>It allocates</w:t>
      </w:r>
      <w:r w:rsidRPr="00BB5431">
        <w:rPr>
          <w:b/>
          <w:bCs/>
        </w:rPr>
        <w:t xml:space="preserve"> referees</w:t>
      </w:r>
      <w:r w:rsidRPr="00BB5431">
        <w:t xml:space="preserve"> a</w:t>
      </w:r>
      <w:r w:rsidR="00482DB3" w:rsidRPr="00BB5431">
        <w:t>s proposed by</w:t>
      </w:r>
      <w:r w:rsidRPr="00BB5431">
        <w:t xml:space="preserve"> the Refereeing delegate, as well as the </w:t>
      </w:r>
      <w:proofErr w:type="spellStart"/>
      <w:r w:rsidRPr="00BB5431">
        <w:t>pistes</w:t>
      </w:r>
      <w:proofErr w:type="spellEnd"/>
      <w:r w:rsidRPr="00BB5431">
        <w:t>;</w:t>
      </w:r>
    </w:p>
    <w:p w:rsidR="00031542" w:rsidRPr="00BB5431" w:rsidRDefault="00031542" w:rsidP="00496CFF">
      <w:pPr>
        <w:pStyle w:val="BFAArtBulletedListL4"/>
      </w:pPr>
      <w:r w:rsidRPr="00BB5431">
        <w:rPr>
          <w:b/>
          <w:bCs/>
        </w:rPr>
        <w:t>e)</w:t>
      </w:r>
      <w:r w:rsidRPr="00BB5431">
        <w:tab/>
        <w:t>It supervises the</w:t>
      </w:r>
      <w:r w:rsidRPr="00BB5431">
        <w:rPr>
          <w:b/>
          <w:bCs/>
        </w:rPr>
        <w:t xml:space="preserve"> progress </w:t>
      </w:r>
      <w:r w:rsidRPr="00BB5431">
        <w:t>of the event</w:t>
      </w:r>
      <w:r w:rsidR="00DD718D" w:rsidRPr="00BB5431">
        <w:t>(s</w:t>
      </w:r>
      <w:proofErr w:type="gramStart"/>
      <w:r w:rsidR="00DD718D" w:rsidRPr="00BB5431">
        <w:t>)</w:t>
      </w:r>
      <w:r w:rsidRPr="00BB5431">
        <w:t xml:space="preserve"> ;</w:t>
      </w:r>
      <w:proofErr w:type="gramEnd"/>
    </w:p>
    <w:p w:rsidR="00031542" w:rsidRPr="00BB5431" w:rsidRDefault="00031542" w:rsidP="00496CFF">
      <w:pPr>
        <w:pStyle w:val="BFAArtBulletedListL4"/>
      </w:pPr>
      <w:r w:rsidRPr="00BB5431">
        <w:rPr>
          <w:b/>
          <w:bCs/>
        </w:rPr>
        <w:t>f)</w:t>
      </w:r>
      <w:r w:rsidRPr="00BB5431">
        <w:tab/>
        <w:t xml:space="preserve">It examines complaints and </w:t>
      </w:r>
      <w:r w:rsidR="0059051A" w:rsidRPr="00BB5431">
        <w:t>re</w:t>
      </w:r>
      <w:r w:rsidRPr="00BB5431">
        <w:t>solves them;</w:t>
      </w:r>
    </w:p>
    <w:p w:rsidR="00031542" w:rsidRPr="00BB5431" w:rsidRDefault="00031542" w:rsidP="00496CFF">
      <w:pPr>
        <w:pStyle w:val="BFAArtBulletedListL4"/>
      </w:pPr>
      <w:r w:rsidRPr="00BB5431">
        <w:rPr>
          <w:b/>
          <w:bCs/>
        </w:rPr>
        <w:t>g)</w:t>
      </w:r>
      <w:r w:rsidRPr="00BB5431">
        <w:tab/>
        <w:t xml:space="preserve">It checks </w:t>
      </w:r>
      <w:r w:rsidRPr="00BB5431">
        <w:rPr>
          <w:b/>
          <w:bCs/>
        </w:rPr>
        <w:t>results</w:t>
      </w:r>
      <w:r w:rsidRPr="00BB5431">
        <w:t xml:space="preserve"> with the help of the Organising Committee;            </w:t>
      </w:r>
    </w:p>
    <w:p w:rsidR="00031542" w:rsidRPr="00BB5431" w:rsidRDefault="00031542" w:rsidP="00496CFF">
      <w:pPr>
        <w:pStyle w:val="BFAArtBulletedListL4"/>
      </w:pPr>
      <w:r w:rsidRPr="00BB5431">
        <w:rPr>
          <w:b/>
          <w:bCs/>
        </w:rPr>
        <w:t>h)</w:t>
      </w:r>
      <w:r w:rsidRPr="00BB5431">
        <w:tab/>
        <w:t xml:space="preserve">It prepares the </w:t>
      </w:r>
      <w:r w:rsidRPr="00BB5431">
        <w:rPr>
          <w:b/>
          <w:bCs/>
        </w:rPr>
        <w:t>subsequent events</w:t>
      </w:r>
      <w:r w:rsidRPr="00BB5431">
        <w:t xml:space="preserve"> sufficiently in advance to be able to warn the fencers, officials and judges;</w:t>
      </w:r>
    </w:p>
    <w:p w:rsidR="00031542" w:rsidRPr="00BB5431" w:rsidRDefault="00031542" w:rsidP="00496CFF">
      <w:pPr>
        <w:pStyle w:val="BFAArtBulletedListL4"/>
      </w:pPr>
      <w:proofErr w:type="spellStart"/>
      <w:r w:rsidRPr="00BB5431">
        <w:rPr>
          <w:b/>
          <w:bCs/>
        </w:rPr>
        <w:t>i</w:t>
      </w:r>
      <w:proofErr w:type="spellEnd"/>
      <w:r w:rsidRPr="00BB5431">
        <w:rPr>
          <w:b/>
          <w:bCs/>
        </w:rPr>
        <w:t>)</w:t>
      </w:r>
      <w:r w:rsidRPr="00BB5431">
        <w:rPr>
          <w:b/>
          <w:bCs/>
        </w:rPr>
        <w:tab/>
      </w:r>
      <w:r w:rsidRPr="00BB5431">
        <w:t xml:space="preserve">It supervises the </w:t>
      </w:r>
      <w:r w:rsidRPr="00BB5431">
        <w:rPr>
          <w:b/>
          <w:bCs/>
        </w:rPr>
        <w:t>dissemination</w:t>
      </w:r>
      <w:r w:rsidRPr="00BB5431">
        <w:t xml:space="preserve"> of results.</w:t>
      </w:r>
    </w:p>
    <w:p w:rsidR="00031542" w:rsidRPr="00BB5431" w:rsidRDefault="00496CFF" w:rsidP="00496CFF">
      <w:pPr>
        <w:pStyle w:val="BFAArtSingleindent"/>
      </w:pPr>
      <w:r>
        <w:rPr>
          <w:b/>
          <w:bCs/>
        </w:rPr>
        <w:tab/>
      </w:r>
      <w:r w:rsidR="00031542" w:rsidRPr="00BB5431">
        <w:rPr>
          <w:b/>
          <w:bCs/>
        </w:rPr>
        <w:t>4.</w:t>
      </w:r>
      <w:r w:rsidR="00031542" w:rsidRPr="00BB5431">
        <w:rPr>
          <w:b/>
          <w:bCs/>
        </w:rPr>
        <w:tab/>
      </w:r>
      <w:r w:rsidR="00031542" w:rsidRPr="00BB5431">
        <w:t xml:space="preserve">Furthermore the Directoire Technique has </w:t>
      </w:r>
      <w:r w:rsidR="00031542" w:rsidRPr="00BB5431">
        <w:rPr>
          <w:b/>
          <w:bCs/>
        </w:rPr>
        <w:t>disciplinary responsi</w:t>
      </w:r>
      <w:r w:rsidR="00031542" w:rsidRPr="00BB5431">
        <w:rPr>
          <w:b/>
          <w:bCs/>
        </w:rPr>
        <w:softHyphen/>
        <w:t>bility</w:t>
      </w:r>
      <w:r w:rsidR="00031542" w:rsidRPr="00BB5431">
        <w:rPr>
          <w:b/>
          <w:bCs/>
        </w:rPr>
        <w:softHyphen/>
      </w:r>
      <w:r w:rsidR="00031542" w:rsidRPr="00BB5431">
        <w:t xml:space="preserve"> at competitions; Article t.97 defines the extent of its authority.</w:t>
      </w:r>
    </w:p>
    <w:p w:rsidR="00031542" w:rsidRPr="00BB5431" w:rsidRDefault="00031542" w:rsidP="00A85A36">
      <w:pPr>
        <w:pStyle w:val="BFAHeading2"/>
      </w:pPr>
      <w:r w:rsidRPr="00BB5431">
        <w:t>Operation</w:t>
      </w:r>
    </w:p>
    <w:p w:rsidR="00031542" w:rsidRPr="00BB5431" w:rsidRDefault="00031542" w:rsidP="00496CFF">
      <w:pPr>
        <w:pStyle w:val="BFAArtNoIndent"/>
      </w:pPr>
      <w:proofErr w:type="gramStart"/>
      <w:r w:rsidRPr="00BB5431">
        <w:rPr>
          <w:b/>
          <w:bCs/>
        </w:rPr>
        <w:t>o.59</w:t>
      </w:r>
      <w:proofErr w:type="gramEnd"/>
      <w:r w:rsidRPr="00BB5431">
        <w:rPr>
          <w:b/>
          <w:bCs/>
        </w:rPr>
        <w:t>.</w:t>
      </w:r>
      <w:r w:rsidRPr="00BB5431">
        <w:rPr>
          <w:b/>
          <w:bCs/>
        </w:rPr>
        <w:tab/>
      </w:r>
      <w:r w:rsidRPr="00BB5431">
        <w:t xml:space="preserve">The members of the Directoire Technique cannot </w:t>
      </w:r>
      <w:r w:rsidRPr="00BB5431">
        <w:rPr>
          <w:b/>
          <w:bCs/>
        </w:rPr>
        <w:t>act in any other capacity</w:t>
      </w:r>
      <w:r w:rsidRPr="00BB5431">
        <w:t xml:space="preserve"> at the meeting, such as team captain, official delegate of their federation, referee, competitor, etc. (except at World Cup competitions).</w:t>
      </w:r>
    </w:p>
    <w:p w:rsidR="00031542" w:rsidRPr="00BB5431" w:rsidRDefault="00031542" w:rsidP="00496CFF">
      <w:pPr>
        <w:pStyle w:val="BFAArtSingleindent1st"/>
      </w:pPr>
      <w:proofErr w:type="gramStart"/>
      <w:r w:rsidRPr="00BB5431">
        <w:rPr>
          <w:b/>
          <w:bCs/>
        </w:rPr>
        <w:t>o.60.</w:t>
      </w:r>
      <w:r w:rsidRPr="00BB5431">
        <w:tab/>
      </w:r>
      <w:r w:rsidRPr="00BB5431">
        <w:rPr>
          <w:b/>
          <w:bCs/>
        </w:rPr>
        <w:t>1.</w:t>
      </w:r>
      <w:proofErr w:type="gramEnd"/>
      <w:r w:rsidRPr="00BB5431">
        <w:rPr>
          <w:b/>
          <w:bCs/>
        </w:rPr>
        <w:tab/>
      </w:r>
      <w:r w:rsidRPr="00BB5431">
        <w:t xml:space="preserve">The Directoire Technique </w:t>
      </w:r>
      <w:r w:rsidRPr="00BB5431">
        <w:rPr>
          <w:b/>
          <w:bCs/>
        </w:rPr>
        <w:t>must always attend</w:t>
      </w:r>
      <w:r w:rsidRPr="00BB5431">
        <w:t xml:space="preserve"> events from beginning to end, so as to solve any problem which could arise and thus ensure that the event continues to run smoothly.</w:t>
      </w:r>
    </w:p>
    <w:p w:rsidR="00031542" w:rsidRPr="00BB5431" w:rsidRDefault="00496CFF" w:rsidP="00496CFF">
      <w:pPr>
        <w:pStyle w:val="BFAArtSingleindent"/>
      </w:pPr>
      <w:r>
        <w:rPr>
          <w:b/>
          <w:bCs/>
        </w:rPr>
        <w:tab/>
      </w:r>
      <w:r w:rsidR="00031542" w:rsidRPr="00BB5431">
        <w:rPr>
          <w:b/>
          <w:bCs/>
        </w:rPr>
        <w:t>2.</w:t>
      </w:r>
      <w:r w:rsidR="00031542" w:rsidRPr="00BB5431">
        <w:rPr>
          <w:b/>
          <w:bCs/>
        </w:rPr>
        <w:tab/>
        <w:t xml:space="preserve">All the decisions </w:t>
      </w:r>
      <w:r w:rsidR="00031542" w:rsidRPr="00BB5431">
        <w:t xml:space="preserve">of the Directoire Technique </w:t>
      </w:r>
      <w:r w:rsidR="00031542" w:rsidRPr="00BB5431">
        <w:rPr>
          <w:b/>
          <w:bCs/>
        </w:rPr>
        <w:t>must be displayed</w:t>
      </w:r>
      <w:r w:rsidR="00031542" w:rsidRPr="00BB5431">
        <w:t xml:space="preserve"> sufficiently in advance on a clearly visible notice-board to be consulted by the fencers and officials. In principle, fencers and officials are informed by their heads of delegations or captains, and they may not </w:t>
      </w:r>
      <w:r w:rsidR="000A0EF6" w:rsidRPr="00BB5431">
        <w:t>make</w:t>
      </w:r>
      <w:r w:rsidR="00031542" w:rsidRPr="00BB5431">
        <w:t xml:space="preserve"> a</w:t>
      </w:r>
      <w:r w:rsidR="000A0EF6" w:rsidRPr="00BB5431">
        <w:t>ny</w:t>
      </w:r>
      <w:r w:rsidR="00031542" w:rsidRPr="00BB5431">
        <w:t xml:space="preserve"> complaint against changes in the timetable or any other matter about which information has been displayed </w:t>
      </w:r>
      <w:r w:rsidR="000A0EF6" w:rsidRPr="00BB5431">
        <w:t>within the stipulated time limits</w:t>
      </w:r>
      <w:r w:rsidR="00031542" w:rsidRPr="00BB5431">
        <w:t>.</w:t>
      </w:r>
    </w:p>
    <w:p w:rsidR="00031542" w:rsidRPr="00BB5431" w:rsidRDefault="00031542" w:rsidP="00496CFF">
      <w:pPr>
        <w:pStyle w:val="BFAArtNoIndent"/>
      </w:pPr>
      <w:proofErr w:type="gramStart"/>
      <w:r w:rsidRPr="00BB5431">
        <w:rPr>
          <w:b/>
          <w:bCs/>
        </w:rPr>
        <w:t>o.61</w:t>
      </w:r>
      <w:proofErr w:type="gramEnd"/>
      <w:r w:rsidRPr="00BB5431">
        <w:rPr>
          <w:b/>
          <w:bCs/>
        </w:rPr>
        <w:t>.</w:t>
      </w:r>
      <w:r w:rsidRPr="00BB5431">
        <w:tab/>
        <w:t xml:space="preserve">For the World Championships and the Olympic Games the Directoire Technique must meet </w:t>
      </w:r>
      <w:r w:rsidRPr="00BB5431">
        <w:rPr>
          <w:b/>
          <w:bCs/>
        </w:rPr>
        <w:t xml:space="preserve">at least 24 hours before the first event </w:t>
      </w:r>
      <w:r w:rsidRPr="00BB5431">
        <w:t>to draw the first round  of the first event.</w:t>
      </w:r>
    </w:p>
    <w:p w:rsidR="00031542" w:rsidRPr="00BB5431" w:rsidRDefault="00031542" w:rsidP="00496CFF">
      <w:pPr>
        <w:pStyle w:val="BFAArtNoIndent"/>
      </w:pPr>
      <w:proofErr w:type="gramStart"/>
      <w:r w:rsidRPr="00BB5431">
        <w:rPr>
          <w:b/>
          <w:bCs/>
        </w:rPr>
        <w:t>o.62</w:t>
      </w:r>
      <w:proofErr w:type="gramEnd"/>
      <w:r w:rsidRPr="00BB5431">
        <w:rPr>
          <w:b/>
          <w:bCs/>
        </w:rPr>
        <w:t>.</w:t>
      </w:r>
      <w:r w:rsidRPr="00BB5431">
        <w:tab/>
        <w:t xml:space="preserve">For questions concerning </w:t>
      </w:r>
      <w:r w:rsidRPr="00BB5431">
        <w:rPr>
          <w:b/>
          <w:bCs/>
        </w:rPr>
        <w:t>the rules</w:t>
      </w:r>
      <w:ins w:id="544" w:author="Peter Smith" w:date="2013-12-29T18:30:00Z">
        <w:r w:rsidR="00A5665F">
          <w:rPr>
            <w:b/>
            <w:bCs/>
          </w:rPr>
          <w:t xml:space="preserve"> </w:t>
        </w:r>
        <w:r w:rsidR="00A5665F" w:rsidRPr="004A379B">
          <w:rPr>
            <w:bCs/>
            <w:rPrChange w:id="545" w:author="psmith" w:date="2014-06-01T20:13:00Z">
              <w:rPr>
                <w:b/>
                <w:bCs/>
              </w:rPr>
            </w:rPrChange>
          </w:rPr>
          <w:t>during FIE competitions (including the World Championships and Olympic Games)</w:t>
        </w:r>
      </w:ins>
      <w:r w:rsidRPr="00BB5431">
        <w:t>, the Refereeing Commission deleg</w:t>
      </w:r>
      <w:r w:rsidRPr="00BB5431">
        <w:softHyphen/>
        <w:t xml:space="preserve">ate(s) alone are competent to judge </w:t>
      </w:r>
      <w:del w:id="546" w:author="Peter Smith" w:date="2013-12-29T18:31:00Z">
        <w:r w:rsidRPr="00BB5431" w:rsidDel="00A5665F">
          <w:delText xml:space="preserve">the value of </w:delText>
        </w:r>
      </w:del>
      <w:r w:rsidRPr="00BB5431">
        <w:t>a referee’s decision</w:t>
      </w:r>
      <w:ins w:id="547" w:author="Peter Smith" w:date="2013-12-29T18:31:00Z">
        <w:r w:rsidR="00A5665F">
          <w:t xml:space="preserve"> from the beginning to the end of the bout</w:t>
        </w:r>
      </w:ins>
      <w:r w:rsidRPr="00BB5431">
        <w:t>.</w:t>
      </w:r>
    </w:p>
    <w:p w:rsidR="00031542" w:rsidRPr="00BB5431" w:rsidRDefault="00031542" w:rsidP="00496CFF">
      <w:pPr>
        <w:pStyle w:val="BFAArttxtNoIndent"/>
      </w:pPr>
      <w:r w:rsidRPr="00BB5431">
        <w:t xml:space="preserve">At competitions where there is no Refereeing Commission delegate, it is </w:t>
      </w:r>
      <w:r w:rsidRPr="00BB5431">
        <w:rPr>
          <w:b/>
          <w:bCs/>
        </w:rPr>
        <w:t xml:space="preserve">the Supervisor </w:t>
      </w:r>
      <w:r w:rsidRPr="00BB5431">
        <w:t>who fulfils this function.</w:t>
      </w:r>
    </w:p>
    <w:p w:rsidR="00031542" w:rsidRPr="00BB5431" w:rsidRDefault="00031542" w:rsidP="00496CFF">
      <w:pPr>
        <w:pStyle w:val="BFAArttxtNoIndent"/>
      </w:pPr>
      <w:r w:rsidRPr="00BB5431">
        <w:t>The Supervisor settles any</w:t>
      </w:r>
      <w:ins w:id="548" w:author="Peter Smith" w:date="2013-12-29T18:32:00Z">
        <w:r w:rsidR="00A5665F">
          <w:t xml:space="preserve"> other</w:t>
        </w:r>
      </w:ins>
      <w:r w:rsidRPr="00BB5431">
        <w:t xml:space="preserve"> </w:t>
      </w:r>
      <w:r w:rsidRPr="00BB5431">
        <w:rPr>
          <w:b/>
          <w:bCs/>
        </w:rPr>
        <w:t xml:space="preserve">disputes </w:t>
      </w:r>
      <w:r w:rsidRPr="00BB5431">
        <w:t>that might arise in Category A and Grand Prix competitions.</w:t>
      </w:r>
    </w:p>
    <w:p w:rsidR="00031542" w:rsidRPr="00BB5431" w:rsidRDefault="00031542" w:rsidP="00496CFF">
      <w:pPr>
        <w:pStyle w:val="BFAArttxtNoIndent"/>
      </w:pPr>
      <w:r w:rsidRPr="00BB5431">
        <w:lastRenderedPageBreak/>
        <w:t xml:space="preserve">It is the responsibility of the </w:t>
      </w:r>
      <w:r w:rsidRPr="00BB5431">
        <w:rPr>
          <w:b/>
          <w:bCs/>
        </w:rPr>
        <w:t>Bureau of the FIE</w:t>
      </w:r>
      <w:r w:rsidRPr="00BB5431">
        <w:t xml:space="preserve"> or of its designated representative to settle any </w:t>
      </w:r>
      <w:ins w:id="549" w:author="Peter Smith" w:date="2013-12-30T23:37:00Z">
        <w:r w:rsidR="00D40D4E">
          <w:t xml:space="preserve">other </w:t>
        </w:r>
      </w:ins>
      <w:r w:rsidRPr="00BB5431">
        <w:t>disputes which arise at World Championships</w:t>
      </w:r>
      <w:r w:rsidRPr="00BB5431">
        <w:softHyphen/>
        <w:t>.</w:t>
      </w:r>
    </w:p>
    <w:p w:rsidR="00031542" w:rsidRPr="00BB5431" w:rsidRDefault="00031542" w:rsidP="00B53808">
      <w:pPr>
        <w:pStyle w:val="BFASubjectheading"/>
        <w:rPr>
          <w:smallCaps/>
        </w:rPr>
      </w:pPr>
      <w:r w:rsidRPr="00BB5431">
        <w:t>Supervision by the FIE</w:t>
      </w:r>
      <w:r w:rsidR="00787B74" w:rsidRPr="00BB5431">
        <w:fldChar w:fldCharType="begin"/>
      </w:r>
      <w:r w:rsidRPr="00BB5431">
        <w:instrText>tc "Supervision by the FIE</w:instrText>
      </w:r>
      <w:r w:rsidRPr="00BB5431">
        <w:rPr>
          <w:smallCaps/>
        </w:rPr>
        <w:instrText>"</w:instrText>
      </w:r>
      <w:r w:rsidR="00787B74" w:rsidRPr="00BB5431">
        <w:fldChar w:fldCharType="end"/>
      </w:r>
    </w:p>
    <w:p w:rsidR="00031542" w:rsidRPr="00BB5431" w:rsidRDefault="00031542" w:rsidP="00496CFF">
      <w:pPr>
        <w:pStyle w:val="BFAArtNoIndent"/>
      </w:pPr>
      <w:proofErr w:type="gramStart"/>
      <w:r w:rsidRPr="00BB5431">
        <w:rPr>
          <w:b/>
          <w:bCs/>
        </w:rPr>
        <w:t>o.63</w:t>
      </w:r>
      <w:proofErr w:type="gramEnd"/>
      <w:r w:rsidRPr="00BB5431">
        <w:rPr>
          <w:b/>
          <w:bCs/>
        </w:rPr>
        <w:t>.</w:t>
      </w:r>
      <w:r w:rsidRPr="00BB5431">
        <w:tab/>
        <w:t>With the aim of ensuring that the rules are observed, the President and the members of the Central Office of the FIE have the right to</w:t>
      </w:r>
      <w:r w:rsidRPr="00BB5431">
        <w:rPr>
          <w:b/>
          <w:bCs/>
        </w:rPr>
        <w:t xml:space="preserve"> attend all meetings of the Directoire Technique</w:t>
      </w:r>
      <w:r w:rsidRPr="00BB5431">
        <w:t>. The Directoire Technique is obliged to give them notice of such meetings.</w:t>
      </w:r>
    </w:p>
    <w:p w:rsidR="00031542" w:rsidRPr="00BB5431" w:rsidRDefault="00031542" w:rsidP="00496CFF">
      <w:pPr>
        <w:pStyle w:val="BFASubjectheading"/>
        <w:rPr>
          <w:smallCaps/>
        </w:rPr>
      </w:pPr>
      <w:r w:rsidRPr="00BB5431">
        <w:t>Anti-doping testing</w:t>
      </w:r>
      <w:r w:rsidR="00787B74" w:rsidRPr="00BB5431">
        <w:fldChar w:fldCharType="begin"/>
      </w:r>
      <w:r w:rsidRPr="00BB5431">
        <w:instrText>tc "Anti-doping testing</w:instrText>
      </w:r>
      <w:r w:rsidRPr="00BB5431">
        <w:rPr>
          <w:smallCaps/>
        </w:rPr>
        <w:instrText>"</w:instrText>
      </w:r>
      <w:r w:rsidR="00787B74" w:rsidRPr="00BB5431">
        <w:fldChar w:fldCharType="end"/>
      </w:r>
    </w:p>
    <w:p w:rsidR="00031542" w:rsidRPr="00BB5431" w:rsidRDefault="00031542" w:rsidP="00496CFF">
      <w:pPr>
        <w:pStyle w:val="BFAArtNoIndent"/>
      </w:pPr>
      <w:proofErr w:type="gramStart"/>
      <w:r w:rsidRPr="00BB5431">
        <w:rPr>
          <w:b/>
          <w:bCs/>
        </w:rPr>
        <w:t>o.64</w:t>
      </w:r>
      <w:proofErr w:type="gramEnd"/>
      <w:r w:rsidRPr="00BB5431">
        <w:rPr>
          <w:b/>
          <w:bCs/>
        </w:rPr>
        <w:t>.</w:t>
      </w:r>
      <w:r w:rsidRPr="00BB5431">
        <w:tab/>
        <w:t xml:space="preserve">An </w:t>
      </w:r>
      <w:r w:rsidRPr="00BB5431">
        <w:rPr>
          <w:b/>
          <w:bCs/>
        </w:rPr>
        <w:t>anti-doping test</w:t>
      </w:r>
      <w:r w:rsidRPr="00BB5431">
        <w:t xml:space="preserve"> must be carried out at all official competitions of the FIE in accordance with the regulations in Article t.127 and the Anti-Doping Rules of the FIE. It may begin from the start of the competition and applies to fencers who have finished fencing.</w:t>
      </w:r>
    </w:p>
    <w:p w:rsidR="001E4214" w:rsidRPr="00BB5431" w:rsidRDefault="001E4214" w:rsidP="007738A0">
      <w:pPr>
        <w:pStyle w:val="BFAChapterHead"/>
      </w:pPr>
      <w:r w:rsidRPr="00BB5431">
        <w:lastRenderedPageBreak/>
        <w:t xml:space="preserve">   </w:t>
      </w:r>
      <w:r w:rsidRPr="00BB5431">
        <w:tab/>
        <w:t>B. WORLD CHAMPIONSHIPS</w:t>
      </w:r>
    </w:p>
    <w:p w:rsidR="000D1370" w:rsidRPr="00BB5431" w:rsidRDefault="000D1370" w:rsidP="00496CFF">
      <w:pPr>
        <w:pStyle w:val="BFAHeading1"/>
      </w:pPr>
      <w:r w:rsidRPr="00BB5431">
        <w:tab/>
        <w:t>Annual Championships</w:t>
      </w:r>
    </w:p>
    <w:p w:rsidR="00031542" w:rsidRPr="00BB5431" w:rsidRDefault="00787B74" w:rsidP="00496CFF">
      <w:pPr>
        <w:pStyle w:val="BFAHeading2"/>
      </w:pPr>
      <w:r w:rsidRPr="00BB5431">
        <w:fldChar w:fldCharType="begin"/>
      </w:r>
      <w:r w:rsidR="00031542" w:rsidRPr="00BB5431">
        <w:instrText>tc "B. OPEN WORLD CHAMPIONSHIPS"</w:instrText>
      </w:r>
      <w:r w:rsidRPr="00BB5431">
        <w:fldChar w:fldCharType="end"/>
      </w:r>
      <w:r w:rsidR="00C503F0" w:rsidRPr="00BB5431">
        <w:t>En</w:t>
      </w:r>
      <w:r w:rsidR="00031542" w:rsidRPr="00BB5431">
        <w:t>tries</w:t>
      </w:r>
    </w:p>
    <w:p w:rsidR="00031542" w:rsidRPr="00BB5431" w:rsidRDefault="00031542" w:rsidP="00CE0198">
      <w:pPr>
        <w:pStyle w:val="BFAArtNoIndent"/>
      </w:pPr>
      <w:proofErr w:type="gramStart"/>
      <w:r w:rsidRPr="00BB5431">
        <w:rPr>
          <w:b/>
          <w:bCs/>
        </w:rPr>
        <w:t>o.65</w:t>
      </w:r>
      <w:proofErr w:type="gramEnd"/>
      <w:r w:rsidRPr="00BB5431">
        <w:rPr>
          <w:b/>
          <w:bCs/>
        </w:rPr>
        <w:t>.</w:t>
      </w:r>
      <w:r w:rsidRPr="00BB5431">
        <w:tab/>
        <w:t>At the</w:t>
      </w:r>
      <w:r w:rsidRPr="00BB5431">
        <w:rPr>
          <w:b/>
          <w:bCs/>
        </w:rPr>
        <w:t xml:space="preserve"> </w:t>
      </w:r>
      <w:del w:id="550" w:author="psmith" w:date="2014-08-21T20:46:00Z">
        <w:r w:rsidRPr="00BB5431" w:rsidDel="00E771D4">
          <w:rPr>
            <w:b/>
            <w:bCs/>
          </w:rPr>
          <w:delText>Open</w:delText>
        </w:r>
      </w:del>
      <w:ins w:id="551" w:author="psmith" w:date="2014-08-21T20:46:00Z">
        <w:r w:rsidR="00E771D4">
          <w:rPr>
            <w:b/>
            <w:bCs/>
          </w:rPr>
          <w:t>Senior</w:t>
        </w:r>
      </w:ins>
      <w:r w:rsidRPr="00BB5431">
        <w:rPr>
          <w:b/>
          <w:bCs/>
        </w:rPr>
        <w:t xml:space="preserve"> World Championships</w:t>
      </w:r>
      <w:r w:rsidRPr="00BB5431">
        <w:t>, entries are limited to four fencers per weapon per nation for the individual events and one team per weapon per nation for the team events.</w:t>
      </w:r>
    </w:p>
    <w:p w:rsidR="00031542" w:rsidRPr="00BB5431" w:rsidRDefault="00031542" w:rsidP="00496CFF">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96CFF">
      <w:pPr>
        <w:pStyle w:val="BFAArtSingleindent1st"/>
      </w:pPr>
      <w:proofErr w:type="gramStart"/>
      <w:r w:rsidRPr="00BB5431">
        <w:rPr>
          <w:b/>
          <w:bCs/>
        </w:rPr>
        <w:t>o.66.</w:t>
      </w:r>
      <w:r w:rsidRPr="00BB5431">
        <w:tab/>
      </w:r>
      <w:r w:rsidRPr="00BB5431">
        <w:rPr>
          <w:b/>
          <w:bCs/>
        </w:rPr>
        <w:t>1.</w:t>
      </w:r>
      <w:proofErr w:type="gramEnd"/>
      <w:r w:rsidRPr="00BB5431">
        <w:rPr>
          <w:b/>
          <w:bCs/>
        </w:rPr>
        <w:tab/>
        <w:t>Refereeing</w:t>
      </w:r>
      <w:r w:rsidRPr="00BB5431">
        <w:t xml:space="preserve"> at World Championships is carried out by referees chosen</w:t>
      </w:r>
      <w:r w:rsidRPr="00BB5431">
        <w:softHyphen/>
        <w:t xml:space="preserve"> by the Executive Committee of the FIE at the proposal of the Referee</w:t>
      </w:r>
      <w:r w:rsidRPr="00BB5431">
        <w:softHyphen/>
        <w:t>ing</w:t>
      </w:r>
      <w:r w:rsidRPr="00BB5431">
        <w:softHyphen/>
        <w:t xml:space="preserve"> Committee. </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w:t>
      </w:r>
      <w:r w:rsidR="00576648" w:rsidRPr="00BB5431">
        <w:t>O</w:t>
      </w:r>
      <w:r w:rsidR="00031542" w:rsidRPr="00BB5431">
        <w:t xml:space="preserve">rganising </w:t>
      </w:r>
      <w:r w:rsidR="00576648" w:rsidRPr="00BB5431">
        <w:t>C</w:t>
      </w:r>
      <w:r w:rsidR="00031542" w:rsidRPr="00BB5431">
        <w:t xml:space="preserve">ommittee, who in return will receive all the entry fees. </w:t>
      </w:r>
    </w:p>
    <w:p w:rsidR="00031542" w:rsidRPr="00BB5431" w:rsidRDefault="00496CFF" w:rsidP="00496CFF">
      <w:pPr>
        <w:pStyle w:val="BFAArtSingleindent"/>
      </w:pPr>
      <w:r>
        <w:rPr>
          <w:b/>
          <w:bCs/>
        </w:rPr>
        <w:tab/>
      </w:r>
      <w:r w:rsidR="00031542" w:rsidRPr="00BB5431">
        <w:rPr>
          <w:b/>
          <w:bCs/>
        </w:rPr>
        <w:t>3.</w:t>
      </w:r>
      <w:r w:rsidR="00031542" w:rsidRPr="00BB5431">
        <w:rPr>
          <w:b/>
          <w:bCs/>
        </w:rPr>
        <w:tab/>
      </w:r>
      <w:r w:rsidR="00031542" w:rsidRPr="00BB5431">
        <w:t xml:space="preserve">Referees </w:t>
      </w:r>
      <w:r w:rsidR="00031542" w:rsidRPr="00BB5431">
        <w:rPr>
          <w:b/>
        </w:rPr>
        <w:t>must</w:t>
      </w:r>
      <w:r w:rsidR="00031542" w:rsidRPr="00BB5431">
        <w:t xml:space="preserve"> attend the </w:t>
      </w:r>
      <w:r w:rsidR="00031542" w:rsidRPr="00BB5431">
        <w:rPr>
          <w:b/>
          <w:bCs/>
        </w:rPr>
        <w:t>refereeing meeting</w:t>
      </w:r>
      <w:r w:rsidR="00031542" w:rsidRPr="00BB5431">
        <w:t xml:space="preserve"> that takes place the day before the World Championships.</w:t>
      </w:r>
    </w:p>
    <w:p w:rsidR="00031542" w:rsidRPr="00BB5431" w:rsidRDefault="00031542" w:rsidP="00496CFF">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BB5431" w:rsidRDefault="00031542" w:rsidP="00496CFF">
      <w:pPr>
        <w:pStyle w:val="BFAArtSingleindent1st"/>
      </w:pPr>
      <w:proofErr w:type="gramStart"/>
      <w:r w:rsidRPr="00BB5431">
        <w:rPr>
          <w:b/>
          <w:bCs/>
        </w:rPr>
        <w:t>o.67.</w:t>
      </w:r>
      <w:r w:rsidRPr="00BB5431">
        <w:tab/>
      </w:r>
      <w:r w:rsidRPr="00BB5431">
        <w:rPr>
          <w:b/>
          <w:bCs/>
        </w:rPr>
        <w:t>1.</w:t>
      </w:r>
      <w:proofErr w:type="gramEnd"/>
      <w:r w:rsidRPr="00BB5431">
        <w:rPr>
          <w:b/>
          <w:bCs/>
        </w:rPr>
        <w:tab/>
      </w:r>
      <w:r w:rsidRPr="00BB5431">
        <w:t xml:space="preserve">Any proposed </w:t>
      </w:r>
      <w:r w:rsidRPr="00BB5431">
        <w:rPr>
          <w:b/>
          <w:bCs/>
        </w:rPr>
        <w:t>candidature for organising the World Championships</w:t>
      </w:r>
      <w:r w:rsidRPr="00BB5431">
        <w:t xml:space="preserve"> must be studied at the venue concerned by an ad hoc delegation designated by the Executive Committee, at the invitation of the candidate federation</w:t>
      </w:r>
      <w:r w:rsidRPr="00BB5431">
        <w:softHyphen/>
        <w:t>.</w:t>
      </w:r>
    </w:p>
    <w:p w:rsidR="00031542" w:rsidRPr="00BB5431" w:rsidRDefault="00496CFF" w:rsidP="00496CFF">
      <w:pPr>
        <w:pStyle w:val="BFAArtSingleindent"/>
      </w:pPr>
      <w:r>
        <w:rPr>
          <w:b/>
          <w:bCs/>
        </w:rPr>
        <w:tab/>
      </w:r>
      <w:r w:rsidR="00031542" w:rsidRPr="00BB5431">
        <w:rPr>
          <w:b/>
          <w:bCs/>
        </w:rPr>
        <w:t>2.</w:t>
      </w:r>
      <w:r w:rsidR="00031542" w:rsidRPr="00BB5431">
        <w:rPr>
          <w:b/>
          <w:bCs/>
        </w:rPr>
        <w:tab/>
      </w:r>
      <w:r w:rsidR="00031542" w:rsidRPr="00BB5431">
        <w:t>The</w:t>
      </w:r>
      <w:r>
        <w:t xml:space="preserve"> organising</w:t>
      </w:r>
      <w:r w:rsidR="00241EFB" w:rsidRPr="00BB5431">
        <w:t xml:space="preserve"> </w:t>
      </w:r>
      <w:r w:rsidR="00031542" w:rsidRPr="00BB5431">
        <w:t>committee of the World Championships, who will receive</w:t>
      </w:r>
      <w:r w:rsidR="00031542" w:rsidRPr="00BB5431">
        <w:softHyphen/>
        <w:t xml:space="preserve"> all the entry</w:t>
      </w:r>
      <w:r>
        <w:t xml:space="preserve"> </w:t>
      </w:r>
      <w:r w:rsidR="00031542" w:rsidRPr="00BB5431">
        <w:t>fees from the participating delegations, must,</w:t>
      </w:r>
      <w:r>
        <w:t xml:space="preserve"> </w:t>
      </w:r>
      <w:r w:rsidR="00031542" w:rsidRPr="00BB5431">
        <w:rPr>
          <w:b/>
          <w:bCs/>
        </w:rPr>
        <w:t>at their own expense, invite</w:t>
      </w:r>
      <w:r w:rsidR="00031542" w:rsidRPr="00BB5431">
        <w:t xml:space="preserve"> the following international officials (tourist</w:t>
      </w:r>
      <w:r w:rsidR="00031542" w:rsidRPr="00BB5431">
        <w:softHyphen/>
        <w:t xml:space="preserve">-class return air fare, </w:t>
      </w:r>
      <w:r w:rsidRPr="00BB5431">
        <w:t>accommodation</w:t>
      </w:r>
      <w:r w:rsidR="00031542" w:rsidRPr="00BB5431">
        <w:t xml:space="preserve"> and daily allowances):</w:t>
      </w:r>
    </w:p>
    <w:p w:rsidR="00031542" w:rsidRPr="00BB5431" w:rsidRDefault="00496CFF" w:rsidP="004213DA">
      <w:pPr>
        <w:pStyle w:val="BFAArtBulletedListL3"/>
      </w:pPr>
      <w:r>
        <w:rPr>
          <w:b/>
          <w:bCs/>
        </w:rPr>
        <w:tab/>
      </w:r>
      <w:r w:rsidR="004213DA">
        <w:rPr>
          <w:b/>
          <w:bCs/>
        </w:rPr>
        <w:tab/>
      </w:r>
      <w:r w:rsidR="00031542" w:rsidRPr="00BB5431">
        <w:rPr>
          <w:b/>
          <w:bCs/>
        </w:rPr>
        <w:t xml:space="preserve">a) </w:t>
      </w:r>
      <w:r w:rsidR="004213DA">
        <w:rPr>
          <w:b/>
          <w:bCs/>
        </w:rPr>
        <w:tab/>
      </w:r>
      <w:r w:rsidR="00031542" w:rsidRPr="00BB5431">
        <w:t xml:space="preserve">The </w:t>
      </w:r>
      <w:r w:rsidR="00031542" w:rsidRPr="00BB5431">
        <w:rPr>
          <w:b/>
          <w:bCs/>
        </w:rPr>
        <w:t xml:space="preserve">President of the FIE </w:t>
      </w:r>
      <w:r w:rsidR="00031542" w:rsidRPr="00BB5431">
        <w:t>or his representative, who presides over the World Championships and, in particular, controls the smooth running of the Directoire Technique.</w:t>
      </w:r>
    </w:p>
    <w:p w:rsidR="00031542" w:rsidRPr="00BB5431" w:rsidRDefault="004213DA" w:rsidP="004213DA">
      <w:pPr>
        <w:pStyle w:val="BFAArtBulletedListL3"/>
      </w:pPr>
      <w:r>
        <w:rPr>
          <w:b/>
          <w:bCs/>
        </w:rPr>
        <w:tab/>
      </w:r>
      <w:r>
        <w:rPr>
          <w:b/>
          <w:bCs/>
        </w:rPr>
        <w:tab/>
      </w:r>
      <w:r w:rsidR="00031542" w:rsidRPr="00BB5431">
        <w:rPr>
          <w:b/>
          <w:bCs/>
        </w:rPr>
        <w:t xml:space="preserve">b) </w:t>
      </w:r>
      <w:r w:rsidR="00031542" w:rsidRPr="00BB5431">
        <w:tab/>
        <w:t>A</w:t>
      </w:r>
      <w:r w:rsidR="00031542" w:rsidRPr="00BB5431">
        <w:rPr>
          <w:b/>
          <w:bCs/>
        </w:rPr>
        <w:t xml:space="preserve"> head of protocol</w:t>
      </w:r>
      <w:r w:rsidR="00031542" w:rsidRPr="00BB5431">
        <w:t xml:space="preserve"> designated by the President of the FIE.</w:t>
      </w:r>
    </w:p>
    <w:p w:rsidR="00031542" w:rsidRPr="00BB5431" w:rsidRDefault="004213DA" w:rsidP="004213DA">
      <w:pPr>
        <w:pStyle w:val="BFAArtBulletedListL3"/>
      </w:pPr>
      <w:r>
        <w:rPr>
          <w:b/>
          <w:bCs/>
        </w:rPr>
        <w:tab/>
      </w:r>
      <w:r>
        <w:rPr>
          <w:b/>
          <w:bCs/>
        </w:rPr>
        <w:tab/>
      </w:r>
      <w:r w:rsidR="00031542" w:rsidRPr="00BB5431">
        <w:rPr>
          <w:b/>
          <w:bCs/>
        </w:rPr>
        <w:t>c)</w:t>
      </w:r>
      <w:r w:rsidR="00031542" w:rsidRPr="00BB5431">
        <w:tab/>
      </w:r>
      <w:r w:rsidR="00031542" w:rsidRPr="00BB5431">
        <w:rPr>
          <w:b/>
          <w:bCs/>
        </w:rPr>
        <w:t>Six members of the Directoire Technique</w:t>
      </w:r>
      <w:r w:rsidR="00031542" w:rsidRPr="00BB5431">
        <w:t xml:space="preserve"> appointed by the Executive</w:t>
      </w:r>
      <w:r w:rsidR="00031542" w:rsidRPr="00BB5431">
        <w:softHyphen/>
        <w:t xml:space="preserve"> Committee of the FIE, of whom one must belong to the organising country.</w:t>
      </w:r>
    </w:p>
    <w:p w:rsidR="00031542" w:rsidRPr="00BB5431" w:rsidRDefault="004213DA" w:rsidP="004213DA">
      <w:pPr>
        <w:pStyle w:val="BFAArtBulletedListL3"/>
      </w:pPr>
      <w:r>
        <w:rPr>
          <w:b/>
          <w:bCs/>
        </w:rPr>
        <w:tab/>
      </w:r>
      <w:r>
        <w:rPr>
          <w:b/>
          <w:bCs/>
        </w:rPr>
        <w:tab/>
      </w:r>
      <w:r w:rsidR="00031542" w:rsidRPr="00BB5431">
        <w:rPr>
          <w:b/>
          <w:bCs/>
        </w:rPr>
        <w:t xml:space="preserve">d) </w:t>
      </w:r>
      <w:r w:rsidR="00031542" w:rsidRPr="00BB5431">
        <w:rPr>
          <w:b/>
          <w:bCs/>
        </w:rPr>
        <w:tab/>
        <w:t>Three members of the SEMI Committee</w:t>
      </w:r>
      <w:r w:rsidR="00031542" w:rsidRPr="00BB5431">
        <w:t>, appointed by the Executive Committee of the FIE.</w:t>
      </w:r>
    </w:p>
    <w:p w:rsidR="00031542" w:rsidRPr="00BB5431" w:rsidRDefault="004213DA" w:rsidP="004213DA">
      <w:pPr>
        <w:pStyle w:val="BFAArtBulletedListL3"/>
      </w:pPr>
      <w:r>
        <w:rPr>
          <w:b/>
          <w:bCs/>
        </w:rPr>
        <w:tab/>
      </w:r>
      <w:r>
        <w:rPr>
          <w:b/>
          <w:bCs/>
        </w:rPr>
        <w:tab/>
        <w:t>e)</w:t>
      </w:r>
      <w:r>
        <w:rPr>
          <w:b/>
          <w:bCs/>
        </w:rPr>
        <w:tab/>
      </w:r>
      <w:r w:rsidR="00031542" w:rsidRPr="00BB5431">
        <w:rPr>
          <w:b/>
          <w:bCs/>
        </w:rPr>
        <w:t>Four members of the Refereeing Committee</w:t>
      </w:r>
      <w:r w:rsidR="00031542" w:rsidRPr="00BB5431">
        <w:t>, one of whom is designated principal delegate, appointed by the Executive Committee of the FIE.</w:t>
      </w:r>
    </w:p>
    <w:p w:rsidR="00031542" w:rsidRPr="00BB5431" w:rsidRDefault="004213DA" w:rsidP="004213DA">
      <w:pPr>
        <w:pStyle w:val="BFAArtBulletedListL3"/>
      </w:pPr>
      <w:r>
        <w:rPr>
          <w:b/>
          <w:bCs/>
        </w:rPr>
        <w:tab/>
      </w:r>
      <w:r>
        <w:rPr>
          <w:b/>
          <w:bCs/>
        </w:rPr>
        <w:tab/>
        <w:t>f)</w:t>
      </w:r>
      <w:r>
        <w:rPr>
          <w:b/>
          <w:bCs/>
        </w:rPr>
        <w:tab/>
      </w:r>
      <w:r w:rsidR="00031542" w:rsidRPr="00BB5431">
        <w:rPr>
          <w:b/>
          <w:bCs/>
        </w:rPr>
        <w:t>Two members of the Medical Committee</w:t>
      </w:r>
      <w:r w:rsidR="00031542" w:rsidRPr="00BB5431">
        <w:t>, appointed by the Executive</w:t>
      </w:r>
      <w:r w:rsidR="00031542" w:rsidRPr="00BB5431">
        <w:softHyphen/>
        <w:t xml:space="preserve"> Committee of the FIE.</w:t>
      </w:r>
    </w:p>
    <w:p w:rsidR="00031542" w:rsidRPr="00BB5431" w:rsidRDefault="004213DA" w:rsidP="004213DA">
      <w:pPr>
        <w:pStyle w:val="BFAArtBulletedListL3"/>
      </w:pPr>
      <w:r>
        <w:rPr>
          <w:b/>
          <w:bCs/>
        </w:rPr>
        <w:tab/>
      </w:r>
      <w:r>
        <w:rPr>
          <w:b/>
          <w:bCs/>
        </w:rPr>
        <w:tab/>
      </w:r>
      <w:r w:rsidR="00031542" w:rsidRPr="00BB5431">
        <w:rPr>
          <w:b/>
          <w:bCs/>
        </w:rPr>
        <w:t>g)</w:t>
      </w:r>
      <w:r w:rsidR="00031542" w:rsidRPr="00BB5431">
        <w:tab/>
        <w:t xml:space="preserve">The </w:t>
      </w:r>
      <w:r w:rsidR="00031542" w:rsidRPr="00BB5431">
        <w:rPr>
          <w:b/>
          <w:bCs/>
        </w:rPr>
        <w:t xml:space="preserve">referees </w:t>
      </w:r>
      <w:r w:rsidR="00031542" w:rsidRPr="00BB5431">
        <w:t>designated by the Executive Committee (max</w:t>
      </w:r>
      <w:r w:rsidR="00031542" w:rsidRPr="00BB5431">
        <w:softHyphen/>
        <w:t>imum 34).</w:t>
      </w:r>
    </w:p>
    <w:p w:rsidR="00031542" w:rsidRPr="00BB5431" w:rsidRDefault="00031542" w:rsidP="007738A0">
      <w:pPr>
        <w:pStyle w:val="BFAChapterHead"/>
      </w:pPr>
      <w:r w:rsidRPr="00BB5431">
        <w:lastRenderedPageBreak/>
        <w:t>C. REGIONAL GAMES</w:t>
      </w:r>
      <w:r w:rsidR="00787B74" w:rsidRPr="00BB5431">
        <w:fldChar w:fldCharType="begin"/>
      </w:r>
      <w:r w:rsidRPr="00BB5431">
        <w:instrText>tc "C. REGIONAL GAMES"</w:instrText>
      </w:r>
      <w:r w:rsidR="00787B74" w:rsidRPr="00BB5431">
        <w:fldChar w:fldCharType="end"/>
      </w:r>
    </w:p>
    <w:p w:rsidR="00031542" w:rsidRPr="00BB5431" w:rsidRDefault="00031542" w:rsidP="004213DA">
      <w:pPr>
        <w:pStyle w:val="BFAArtSingleindent1st"/>
      </w:pPr>
      <w:proofErr w:type="gramStart"/>
      <w:r w:rsidRPr="00BB5431">
        <w:rPr>
          <w:b/>
          <w:bCs/>
        </w:rPr>
        <w:t>o.68.</w:t>
      </w:r>
      <w:r w:rsidRPr="00BB5431">
        <w:tab/>
      </w:r>
      <w:r w:rsidRPr="00BB5431">
        <w:rPr>
          <w:b/>
          <w:bCs/>
        </w:rPr>
        <w:t>1.</w:t>
      </w:r>
      <w:proofErr w:type="gramEnd"/>
      <w:r w:rsidRPr="00BB5431">
        <w:rPr>
          <w:b/>
          <w:bCs/>
        </w:rPr>
        <w:tab/>
      </w:r>
      <w:r w:rsidRPr="00BB5431">
        <w:t>The</w:t>
      </w:r>
      <w:r w:rsidRPr="00BB5431">
        <w:rPr>
          <w:b/>
          <w:bCs/>
        </w:rPr>
        <w:t xml:space="preserve"> Regional Games </w:t>
      </w:r>
      <w:r w:rsidRPr="00BB5431">
        <w:t xml:space="preserve">recognised by the FIE are the same as those recognised by the International Olympic Committee, when fencing is on the programme (e.g. the Mediterranean Games, the Pan-American Games, the Central American and Caribbean Games, etc.) </w:t>
      </w:r>
      <w:r w:rsidR="00241EFB" w:rsidRPr="00BB5431">
        <w:t xml:space="preserve">as well as </w:t>
      </w:r>
      <w:r w:rsidRPr="00BB5431">
        <w:t>the Commonwealth Games.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The </w:t>
      </w:r>
      <w:r w:rsidR="00031542" w:rsidRPr="00BB5431">
        <w:rPr>
          <w:b/>
          <w:bCs/>
        </w:rPr>
        <w:t>Rules of the FIE</w:t>
      </w:r>
      <w:r w:rsidR="00031542" w:rsidRPr="00BB5431">
        <w:t xml:space="preserve"> are obligatory in cases which are not provided for by the Rules for Regional Games adopted by the International Olympic Committee.</w:t>
      </w:r>
    </w:p>
    <w:p w:rsidR="00031542" w:rsidRPr="00BB5431" w:rsidRDefault="00031542" w:rsidP="004213DA">
      <w:pPr>
        <w:pStyle w:val="BFAHeading2"/>
      </w:pPr>
      <w:r w:rsidRPr="00BB5431">
        <w:t>Technical delegates of the FIE</w:t>
      </w:r>
      <w:r w:rsidR="00787B74" w:rsidRPr="00BB5431">
        <w:fldChar w:fldCharType="begin"/>
      </w:r>
      <w:r w:rsidRPr="00BB5431">
        <w:instrText>tc "Technical delegates of the FIE"</w:instrText>
      </w:r>
      <w:r w:rsidR="00787B74" w:rsidRPr="00BB5431">
        <w:fldChar w:fldCharType="end"/>
      </w:r>
    </w:p>
    <w:p w:rsidR="00031542" w:rsidRPr="00BB5431" w:rsidRDefault="00031542" w:rsidP="004213DA">
      <w:pPr>
        <w:pStyle w:val="BFAArtSingleindent1st"/>
        <w:rPr>
          <w:b/>
          <w:bCs/>
        </w:rPr>
      </w:pPr>
      <w:proofErr w:type="gramStart"/>
      <w:r w:rsidRPr="00BB5431">
        <w:rPr>
          <w:b/>
          <w:bCs/>
        </w:rPr>
        <w:t>o.69.</w:t>
      </w:r>
      <w:r w:rsidRPr="00BB5431">
        <w:tab/>
      </w:r>
      <w:r w:rsidRPr="00BB5431">
        <w:rPr>
          <w:b/>
          <w:bCs/>
        </w:rPr>
        <w:t>1.</w:t>
      </w:r>
      <w:proofErr w:type="gramEnd"/>
      <w:r w:rsidRPr="00BB5431">
        <w:rPr>
          <w:b/>
          <w:bCs/>
        </w:rPr>
        <w:tab/>
      </w:r>
      <w:r w:rsidRPr="00BB5431">
        <w:t>The Technical delegate of the FIE, who represents the FIE in accordance with the Olympic Rules for Regional Games, will be</w:t>
      </w:r>
      <w:r w:rsidRPr="00BB5431">
        <w:rPr>
          <w:b/>
          <w:bCs/>
        </w:rPr>
        <w:t xml:space="preserve"> </w:t>
      </w:r>
      <w:r w:rsidRPr="00BB5431">
        <w:t>chosen by the President of the FIE, after consultation with the Executive Committee, according to criteria of recognised technical abilities.</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expenses </w:t>
      </w:r>
      <w:r w:rsidR="00031542" w:rsidRPr="00BB5431">
        <w:t>incurred by this representative (tourist-class air fare, hotel and board) will be paid by the Organising Committee.</w:t>
      </w:r>
    </w:p>
    <w:p w:rsidR="00031542" w:rsidRPr="00BB5431" w:rsidRDefault="00031542" w:rsidP="004213DA">
      <w:pPr>
        <w:pStyle w:val="BFAHeading2"/>
      </w:pPr>
      <w:r w:rsidRPr="00BB5431">
        <w:t>Technical officials and referees</w:t>
      </w:r>
      <w:r w:rsidR="00787B74" w:rsidRPr="00BB5431">
        <w:fldChar w:fldCharType="begin"/>
      </w:r>
      <w:r w:rsidRPr="00BB5431">
        <w:instrText>tc "Technical officials and referees"</w:instrText>
      </w:r>
      <w:r w:rsidR="00787B74" w:rsidRPr="00BB5431">
        <w:fldChar w:fldCharType="end"/>
      </w:r>
    </w:p>
    <w:p w:rsidR="00031542" w:rsidRPr="00BB5431" w:rsidRDefault="00031542" w:rsidP="004213DA">
      <w:pPr>
        <w:pStyle w:val="BFAArtNoIndent"/>
      </w:pPr>
      <w:proofErr w:type="gramStart"/>
      <w:r w:rsidRPr="00BB5431">
        <w:rPr>
          <w:b/>
          <w:bCs/>
        </w:rPr>
        <w:t>o.70</w:t>
      </w:r>
      <w:proofErr w:type="gramEnd"/>
      <w:r w:rsidRPr="00BB5431">
        <w:rPr>
          <w:b/>
          <w:bCs/>
        </w:rPr>
        <w:t>.</w:t>
      </w:r>
      <w:r w:rsidRPr="00BB5431">
        <w:tab/>
        <w:t>The Olympic Rules for Regional Games stipulate that</w:t>
      </w:r>
      <w:r w:rsidRPr="00BB5431">
        <w:rPr>
          <w:b/>
          <w:bCs/>
        </w:rPr>
        <w:t xml:space="preserve"> the control of all the technical organisation of the Games</w:t>
      </w:r>
      <w:r w:rsidRPr="00BB5431">
        <w:t>, including appointing referees and officials, must be entrusted to the international federations. The Organising Committee must pay the expenses (tourist-class air fare, hotel and board) for the following officials:</w:t>
      </w:r>
    </w:p>
    <w:p w:rsidR="00031542" w:rsidRDefault="00031542" w:rsidP="004213DA">
      <w:pPr>
        <w:pStyle w:val="BFAArtListL2"/>
      </w:pPr>
      <w:r w:rsidRPr="00BB5431">
        <w:rPr>
          <w:b/>
          <w:bCs/>
        </w:rPr>
        <w:t>1.</w:t>
      </w:r>
      <w:r w:rsidRPr="00BB5431">
        <w:tab/>
      </w:r>
      <w:r w:rsidRPr="00D80042">
        <w:rPr>
          <w:b/>
          <w:iCs/>
        </w:rPr>
        <w:t>Directoire Technique</w:t>
      </w:r>
      <w:r w:rsidR="00D80042">
        <w:rPr>
          <w:b/>
          <w:iCs/>
        </w:rPr>
        <w:t>:</w:t>
      </w:r>
      <w:r w:rsidRPr="00BB5431">
        <w:t xml:space="preserve"> </w:t>
      </w:r>
      <w:r w:rsidRPr="00BB5431">
        <w:rPr>
          <w:b/>
          <w:bCs/>
        </w:rPr>
        <w:t>Two foreign members</w:t>
      </w:r>
      <w:r w:rsidRPr="00BB5431">
        <w:t xml:space="preserve"> if the Directoire Technique has three members; </w:t>
      </w:r>
      <w:r w:rsidRPr="00BB5431">
        <w:rPr>
          <w:b/>
          <w:bCs/>
        </w:rPr>
        <w:t>five foreign members</w:t>
      </w:r>
      <w:r w:rsidRPr="00BB5431">
        <w:t xml:space="preserve"> if there are six members. The Directoire Technique is appointed by the Executive Committee of the FIE.</w:t>
      </w:r>
    </w:p>
    <w:p w:rsidR="00031542" w:rsidRDefault="00031542" w:rsidP="004213DA">
      <w:pPr>
        <w:pStyle w:val="BFAArtListL2"/>
      </w:pPr>
      <w:r w:rsidRPr="00BB5431">
        <w:rPr>
          <w:b/>
          <w:bCs/>
        </w:rPr>
        <w:t>2.</w:t>
      </w:r>
      <w:r w:rsidRPr="00BB5431">
        <w:tab/>
      </w:r>
      <w:r w:rsidRPr="00D80042">
        <w:rPr>
          <w:b/>
          <w:iCs/>
        </w:rPr>
        <w:t>Checking of Equipment</w:t>
      </w:r>
      <w:r w:rsidR="00D80042">
        <w:rPr>
          <w:b/>
        </w:rPr>
        <w:t>:</w:t>
      </w:r>
      <w:r w:rsidRPr="00BB5431">
        <w:t xml:space="preserve"> </w:t>
      </w:r>
      <w:r w:rsidRPr="00BB5431">
        <w:rPr>
          <w:b/>
          <w:bCs/>
        </w:rPr>
        <w:t>One or two representatives of the SEMI Committee</w:t>
      </w:r>
      <w:r w:rsidRPr="00BB5431">
        <w:t>, depending on the importance of the fencing events at the Games. These representatives are appointed by the Executive Committee of the FIE.</w:t>
      </w:r>
    </w:p>
    <w:p w:rsidR="00031542" w:rsidRDefault="00031542" w:rsidP="004213DA">
      <w:pPr>
        <w:pStyle w:val="BFAArtListL2"/>
      </w:pPr>
      <w:r w:rsidRPr="00BB5431">
        <w:rPr>
          <w:b/>
          <w:bCs/>
        </w:rPr>
        <w:t>3.</w:t>
      </w:r>
      <w:r w:rsidRPr="00BB5431">
        <w:tab/>
      </w:r>
      <w:r w:rsidRPr="00D80042">
        <w:rPr>
          <w:b/>
          <w:iCs/>
        </w:rPr>
        <w:t>Refereeing delegate</w:t>
      </w:r>
      <w:r w:rsidR="00D80042">
        <w:rPr>
          <w:b/>
        </w:rPr>
        <w:t>:</w:t>
      </w:r>
      <w:r w:rsidRPr="00BB5431">
        <w:t xml:space="preserve"> </w:t>
      </w:r>
      <w:r w:rsidRPr="00BB5431">
        <w:rPr>
          <w:b/>
          <w:bCs/>
        </w:rPr>
        <w:t>A representative of the Refereeing Committee</w:t>
      </w:r>
      <w:r w:rsidRPr="00BB5431">
        <w:t>, appointed by the Executive Committee of the FIE.</w:t>
      </w:r>
    </w:p>
    <w:p w:rsidR="00031542" w:rsidRPr="00BB5431" w:rsidRDefault="00031542" w:rsidP="004213DA">
      <w:pPr>
        <w:pStyle w:val="BFAArtListL2"/>
      </w:pPr>
      <w:r w:rsidRPr="00BB5431">
        <w:rPr>
          <w:b/>
          <w:bCs/>
        </w:rPr>
        <w:t>4.</w:t>
      </w:r>
      <w:r w:rsidRPr="00BB5431">
        <w:tab/>
      </w:r>
      <w:r w:rsidRPr="00D80042">
        <w:rPr>
          <w:b/>
          <w:iCs/>
        </w:rPr>
        <w:t>Neutral referees</w:t>
      </w:r>
      <w:r w:rsidR="00D80042">
        <w:rPr>
          <w:b/>
        </w:rPr>
        <w:t>:</w:t>
      </w:r>
      <w:r w:rsidRPr="00BB5431">
        <w:t xml:space="preserve"> </w:t>
      </w:r>
      <w:ins w:id="552" w:author="Peter Smith" w:date="2013-12-29T18:34:00Z">
        <w:r w:rsidR="00A5665F" w:rsidRPr="00A5665F">
          <w:rPr>
            <w:b/>
            <w:rPrChange w:id="553" w:author="Peter Smith" w:date="2013-12-29T18:34:00Z">
              <w:rPr/>
            </w:rPrChange>
          </w:rPr>
          <w:t xml:space="preserve">At least </w:t>
        </w:r>
      </w:ins>
      <w:ins w:id="554" w:author="Peter Smith" w:date="2013-12-29T18:50:00Z">
        <w:r w:rsidR="00A65252">
          <w:rPr>
            <w:b/>
          </w:rPr>
          <w:t>two</w:t>
        </w:r>
      </w:ins>
      <w:del w:id="555" w:author="Peter Smith" w:date="2013-12-29T18:34:00Z">
        <w:r w:rsidRPr="00BB5431" w:rsidDel="00A5665F">
          <w:rPr>
            <w:b/>
            <w:bCs/>
          </w:rPr>
          <w:delText>Two</w:delText>
        </w:r>
      </w:del>
      <w:r w:rsidRPr="00BB5431">
        <w:rPr>
          <w:b/>
          <w:bCs/>
        </w:rPr>
        <w:t xml:space="preserve"> </w:t>
      </w:r>
      <w:del w:id="556" w:author="Peter Smith" w:date="2013-12-29T18:34:00Z">
        <w:r w:rsidRPr="00BB5431" w:rsidDel="00A5665F">
          <w:rPr>
            <w:b/>
            <w:bCs/>
          </w:rPr>
          <w:delText xml:space="preserve">or three </w:delText>
        </w:r>
      </w:del>
      <w:r w:rsidRPr="00BB5431">
        <w:rPr>
          <w:b/>
          <w:bCs/>
        </w:rPr>
        <w:t>international referees</w:t>
      </w:r>
      <w:del w:id="557" w:author="Peter Smith" w:date="2013-12-29T18:38:00Z">
        <w:r w:rsidRPr="00BB5431" w:rsidDel="00A5665F">
          <w:delText xml:space="preserve">, depending on the importance of the event, </w:delText>
        </w:r>
      </w:del>
      <w:ins w:id="558" w:author="Peter Smith" w:date="2013-12-29T18:38:00Z">
        <w:r w:rsidR="00A5665F">
          <w:t xml:space="preserve"> </w:t>
        </w:r>
      </w:ins>
      <w:r w:rsidRPr="00BB5431">
        <w:t>from countries outside the region of the Games, appointed by the Executive Committee of the FIE</w:t>
      </w:r>
      <w:ins w:id="559" w:author="Peter Smith" w:date="2013-12-29T18:38:00Z">
        <w:r w:rsidR="00A5665F">
          <w:t xml:space="preserve"> at the proposal of the Refereeing Commission</w:t>
        </w:r>
      </w:ins>
      <w:r w:rsidRPr="00BB5431">
        <w:t>.</w:t>
      </w:r>
    </w:p>
    <w:p w:rsidR="00031542" w:rsidRPr="00BB5431" w:rsidRDefault="00031542" w:rsidP="007738A0">
      <w:pPr>
        <w:pStyle w:val="BFAChapterHead"/>
      </w:pPr>
      <w:r w:rsidRPr="00BB5431">
        <w:lastRenderedPageBreak/>
        <w:t>D. JUNIOR AND CADET WORLD CHAMPIONSHIPS</w:t>
      </w:r>
      <w:r w:rsidR="00787B74" w:rsidRPr="00BB5431">
        <w:fldChar w:fldCharType="begin"/>
      </w:r>
      <w:r w:rsidRPr="00BB5431">
        <w:instrText>tc "D. JUNIOR AND CADET WORLD CHAMPIONSHIPS"</w:instrText>
      </w:r>
      <w:r w:rsidR="00787B74" w:rsidRPr="00BB5431">
        <w:fldChar w:fldCharType="end"/>
      </w:r>
    </w:p>
    <w:p w:rsidR="00761D31" w:rsidRPr="00BB5431" w:rsidRDefault="00761D31" w:rsidP="00BB5431">
      <w:pPr>
        <w:pStyle w:val="BFAHeading1"/>
      </w:pPr>
      <w:r w:rsidRPr="00BB5431">
        <w:t>Annual Championships</w:t>
      </w:r>
    </w:p>
    <w:p w:rsidR="00031542" w:rsidRPr="00BB5431" w:rsidRDefault="00031542" w:rsidP="00BB5431">
      <w:pPr>
        <w:pStyle w:val="BFAHeading2"/>
      </w:pPr>
      <w:r w:rsidRPr="00BB5431">
        <w:t>Entries</w:t>
      </w:r>
      <w:r w:rsidR="00787B74" w:rsidRPr="00BB5431">
        <w:fldChar w:fldCharType="begin"/>
      </w:r>
      <w:r w:rsidRPr="00BB5431">
        <w:instrText>tc "Entries"</w:instrText>
      </w:r>
      <w:r w:rsidR="00787B74" w:rsidRPr="00BB5431">
        <w:fldChar w:fldCharType="end"/>
      </w:r>
    </w:p>
    <w:p w:rsidR="00031542" w:rsidRPr="004213DA" w:rsidRDefault="00031542" w:rsidP="00490B93">
      <w:pPr>
        <w:pStyle w:val="BFAArtNoIndent"/>
      </w:pPr>
      <w:proofErr w:type="gramStart"/>
      <w:r w:rsidRPr="00490B93">
        <w:rPr>
          <w:b/>
        </w:rPr>
        <w:t>o.71</w:t>
      </w:r>
      <w:proofErr w:type="gramEnd"/>
      <w:r w:rsidRPr="00490B93">
        <w:rPr>
          <w:b/>
        </w:rPr>
        <w:t>.</w:t>
      </w:r>
      <w:r w:rsidRPr="004213DA">
        <w:tab/>
      </w:r>
      <w:r w:rsidRPr="004213DA">
        <w:tab/>
        <w:t xml:space="preserve">The Junior and Cadet World </w:t>
      </w:r>
      <w:r w:rsidRPr="00490B93">
        <w:t>Championships</w:t>
      </w:r>
      <w:r w:rsidRPr="004213DA">
        <w:t xml:space="preserve"> are open to all FIE member federations. </w:t>
      </w:r>
    </w:p>
    <w:p w:rsidR="00031542" w:rsidRPr="004213DA" w:rsidRDefault="00000650" w:rsidP="00490B93">
      <w:pPr>
        <w:pStyle w:val="BFAArtNoIndent"/>
      </w:pPr>
      <w:proofErr w:type="gramStart"/>
      <w:r w:rsidRPr="00490B93">
        <w:rPr>
          <w:b/>
        </w:rPr>
        <w:t>o.72</w:t>
      </w:r>
      <w:proofErr w:type="gramEnd"/>
      <w:r w:rsidR="00490B93">
        <w:rPr>
          <w:b/>
        </w:rPr>
        <w:t>.</w:t>
      </w:r>
      <w:r w:rsidR="00031542" w:rsidRPr="004213DA">
        <w:tab/>
        <w:t>Entries are limited to three fencers per weapon per nation for the individual events and one team per weapon per nation for the team events.</w:t>
      </w:r>
    </w:p>
    <w:p w:rsidR="00031542" w:rsidRPr="00BB5431" w:rsidRDefault="00031542" w:rsidP="00BB5431">
      <w:pPr>
        <w:pStyle w:val="BFAHeading2"/>
      </w:pPr>
      <w:r w:rsidRPr="00BB5431">
        <w:t>Referees</w:t>
      </w:r>
      <w:r w:rsidR="00787B74" w:rsidRPr="00BB5431">
        <w:fldChar w:fldCharType="begin"/>
      </w:r>
      <w:r w:rsidRPr="00BB5431">
        <w:instrText>tc "Referees"</w:instrText>
      </w:r>
      <w:r w:rsidR="00787B74" w:rsidRPr="00BB5431">
        <w:fldChar w:fldCharType="end"/>
      </w:r>
    </w:p>
    <w:p w:rsidR="00031542" w:rsidRPr="00BB5431" w:rsidRDefault="00031542" w:rsidP="004213DA">
      <w:pPr>
        <w:pStyle w:val="BFAArtSingleindent1st"/>
      </w:pPr>
      <w:proofErr w:type="gramStart"/>
      <w:r w:rsidRPr="00BB5431">
        <w:rPr>
          <w:b/>
          <w:bCs/>
        </w:rPr>
        <w:t>o.73.</w:t>
      </w:r>
      <w:r w:rsidRPr="00BB5431">
        <w:tab/>
      </w:r>
      <w:r w:rsidRPr="00BB5431">
        <w:rPr>
          <w:b/>
          <w:bCs/>
        </w:rPr>
        <w:t>1.</w:t>
      </w:r>
      <w:proofErr w:type="gramEnd"/>
      <w:r w:rsidRPr="00BB5431">
        <w:rPr>
          <w:b/>
          <w:bCs/>
        </w:rPr>
        <w:tab/>
        <w:t xml:space="preserve">Refereeing at World Junior and Cadet Championships </w:t>
      </w:r>
      <w:r w:rsidRPr="00BB5431">
        <w:t xml:space="preserve">is carried out </w:t>
      </w:r>
      <w:r w:rsidRPr="004213DA">
        <w:t>by</w:t>
      </w:r>
      <w:r w:rsidRPr="00BB5431">
        <w:t xml:space="preserve"> referees chosen by the Executive Committee of the FIE on the proposal of the Refereeing Committee. </w:t>
      </w:r>
    </w:p>
    <w:p w:rsidR="00031542" w:rsidRPr="00BB5431" w:rsidRDefault="004213DA" w:rsidP="004213DA">
      <w:pPr>
        <w:pStyle w:val="BFAArtSingleindent"/>
      </w:pPr>
      <w:r>
        <w:rPr>
          <w:b/>
          <w:bCs/>
        </w:rPr>
        <w:tab/>
      </w:r>
      <w:r w:rsidR="00031542" w:rsidRPr="00BB5431">
        <w:rPr>
          <w:b/>
          <w:bCs/>
        </w:rPr>
        <w:t>2.</w:t>
      </w:r>
      <w:r w:rsidR="00031542" w:rsidRPr="00BB5431">
        <w:rPr>
          <w:b/>
          <w:bCs/>
        </w:rPr>
        <w:tab/>
      </w:r>
      <w:r w:rsidR="00031542" w:rsidRPr="00BB5431">
        <w:t xml:space="preserve">Referees’ travel and board and lodging </w:t>
      </w:r>
      <w:r w:rsidR="00031542" w:rsidRPr="00BB5431">
        <w:rPr>
          <w:b/>
          <w:bCs/>
        </w:rPr>
        <w:t xml:space="preserve">costs </w:t>
      </w:r>
      <w:r w:rsidR="00031542" w:rsidRPr="00BB5431">
        <w:t xml:space="preserve">are paid by the organising committee, who in return will receive all the entry fees.   </w:t>
      </w:r>
    </w:p>
    <w:p w:rsidR="00031542" w:rsidRPr="00BB5431" w:rsidRDefault="004213DA" w:rsidP="004213DA">
      <w:pPr>
        <w:pStyle w:val="BFAArtSingleindent"/>
      </w:pPr>
      <w:r>
        <w:rPr>
          <w:b/>
          <w:bCs/>
        </w:rPr>
        <w:tab/>
      </w:r>
      <w:r w:rsidR="00031542" w:rsidRPr="00BB5431">
        <w:rPr>
          <w:b/>
          <w:bCs/>
        </w:rPr>
        <w:t>3.</w:t>
      </w:r>
      <w:r w:rsidR="00031542" w:rsidRPr="00BB5431">
        <w:rPr>
          <w:b/>
          <w:bCs/>
        </w:rPr>
        <w:tab/>
      </w:r>
      <w:r w:rsidR="00031542" w:rsidRPr="00BB5431">
        <w:t>Referees must attend the</w:t>
      </w:r>
      <w:r w:rsidR="00031542" w:rsidRPr="00BB5431">
        <w:rPr>
          <w:b/>
          <w:bCs/>
        </w:rPr>
        <w:t xml:space="preserve"> refereeing meeting</w:t>
      </w:r>
      <w:r w:rsidR="00031542" w:rsidRPr="00BB5431">
        <w:t xml:space="preserve"> that takes place the day before the World Championships.</w:t>
      </w:r>
    </w:p>
    <w:p w:rsidR="00031542" w:rsidRPr="00BB5431" w:rsidRDefault="00031542" w:rsidP="00644B33">
      <w:pPr>
        <w:pStyle w:val="BFAHeading2"/>
      </w:pPr>
      <w:r w:rsidRPr="00BB5431">
        <w:t>Invitations for international officials</w:t>
      </w:r>
      <w:r w:rsidR="00787B74" w:rsidRPr="00BB5431">
        <w:fldChar w:fldCharType="begin"/>
      </w:r>
      <w:r w:rsidRPr="00BB5431">
        <w:instrText>tc "Invitations for international officials"</w:instrText>
      </w:r>
      <w:r w:rsidR="00787B74" w:rsidRPr="00BB5431">
        <w:fldChar w:fldCharType="end"/>
      </w:r>
    </w:p>
    <w:p w:rsidR="00031542" w:rsidRPr="004213DA" w:rsidRDefault="00031542" w:rsidP="00490B93">
      <w:pPr>
        <w:pStyle w:val="BFAArtNoIndent"/>
      </w:pPr>
      <w:r w:rsidRPr="00490B93">
        <w:rPr>
          <w:b/>
        </w:rPr>
        <w:t>o.74.</w:t>
      </w:r>
      <w:r w:rsidRPr="004213DA">
        <w:tab/>
        <w:t xml:space="preserve">The </w:t>
      </w:r>
      <w:r w:rsidRPr="00490B93">
        <w:t>organising</w:t>
      </w:r>
      <w:r w:rsidRPr="004213DA">
        <w:t xml:space="preserve"> committee of the World Championships, who receive</w:t>
      </w:r>
      <w:r w:rsidRPr="004213DA">
        <w:softHyphen/>
        <w:t xml:space="preserve"> all the entry fees from the participating delegations, must, at their own expense, invite the same list of international officials (tourist-class return</w:t>
      </w:r>
      <w:r w:rsidRPr="004213DA">
        <w:softHyphen/>
        <w:t xml:space="preserve"> air fare, accom</w:t>
      </w:r>
      <w:r w:rsidR="00644B33" w:rsidRPr="004213DA">
        <w:t>m</w:t>
      </w:r>
      <w:r w:rsidRPr="004213DA">
        <w:t xml:space="preserve">odation and daily allowances) as is set out (cf. o.67) for the </w:t>
      </w:r>
      <w:del w:id="560" w:author="psmith" w:date="2014-08-21T20:46:00Z">
        <w:r w:rsidRPr="004213DA" w:rsidDel="00E771D4">
          <w:delText>Open</w:delText>
        </w:r>
      </w:del>
      <w:ins w:id="561" w:author="psmith" w:date="2014-08-21T20:46:00Z">
        <w:r w:rsidR="00E771D4">
          <w:t>Senior</w:t>
        </w:r>
      </w:ins>
      <w:r w:rsidRPr="004213DA">
        <w:t xml:space="preserve"> World Championships.</w:t>
      </w:r>
    </w:p>
    <w:p w:rsidR="00031542" w:rsidRPr="00BB5431" w:rsidRDefault="00031542" w:rsidP="007738A0">
      <w:pPr>
        <w:pStyle w:val="BFAChapterHead"/>
      </w:pPr>
      <w:r w:rsidRPr="00BB5431">
        <w:lastRenderedPageBreak/>
        <w:t>E. WORLD CUP COMPETITIONS</w:t>
      </w:r>
      <w:r w:rsidR="00787B74" w:rsidRPr="00BB5431">
        <w:fldChar w:fldCharType="begin"/>
      </w:r>
      <w:r w:rsidRPr="00BB5431">
        <w:instrText>tc "E. WORLD CUP COMPETITIONS"</w:instrText>
      </w:r>
      <w:r w:rsidR="00787B74" w:rsidRPr="00BB5431">
        <w:fldChar w:fldCharType="end"/>
      </w:r>
    </w:p>
    <w:p w:rsidR="00031542" w:rsidRPr="00BB5431" w:rsidRDefault="00031542" w:rsidP="004213DA">
      <w:pPr>
        <w:pStyle w:val="BFAHeading1"/>
      </w:pPr>
      <w:r w:rsidRPr="00BB5431">
        <w:t>Introduction</w:t>
      </w:r>
      <w:r w:rsidR="00787B74" w:rsidRPr="00BB5431">
        <w:fldChar w:fldCharType="begin"/>
      </w:r>
      <w:r w:rsidRPr="00BB5431">
        <w:instrText>tc "Introduction"</w:instrText>
      </w:r>
      <w:r w:rsidR="00787B74" w:rsidRPr="00BB5431">
        <w:fldChar w:fldCharType="end"/>
      </w:r>
    </w:p>
    <w:p w:rsidR="00031542" w:rsidRPr="00BB5431" w:rsidRDefault="00031542" w:rsidP="004213DA">
      <w:pPr>
        <w:pStyle w:val="BFAArtNoIndent"/>
      </w:pPr>
      <w:proofErr w:type="gramStart"/>
      <w:r w:rsidRPr="00BB5431">
        <w:rPr>
          <w:b/>
          <w:bCs/>
        </w:rPr>
        <w:t>o.75</w:t>
      </w:r>
      <w:proofErr w:type="gramEnd"/>
      <w:r w:rsidRPr="00BB5431">
        <w:rPr>
          <w:b/>
          <w:bCs/>
        </w:rPr>
        <w:t>.</w:t>
      </w:r>
      <w:r w:rsidRPr="00BB5431">
        <w:tab/>
        <w:t>The title ‘World Cup Competition’ applies to the following competitions</w:t>
      </w:r>
      <w:r w:rsidRPr="00BB5431">
        <w:softHyphen/>
        <w:t>:</w:t>
      </w:r>
    </w:p>
    <w:p w:rsidR="00031542" w:rsidRPr="00BB5431" w:rsidRDefault="00031542" w:rsidP="004213DA">
      <w:pPr>
        <w:pStyle w:val="BFAArtListL2"/>
      </w:pPr>
      <w:r w:rsidRPr="00BB5431">
        <w:t>—</w:t>
      </w:r>
      <w:r w:rsidRPr="00BB5431">
        <w:tab/>
        <w:t xml:space="preserve">The individual competitions of the </w:t>
      </w:r>
      <w:del w:id="562" w:author="psmith" w:date="2014-08-21T20:46:00Z">
        <w:r w:rsidRPr="00BB5431" w:rsidDel="00E771D4">
          <w:delText>Open</w:delText>
        </w:r>
      </w:del>
      <w:ins w:id="563" w:author="psmith" w:date="2014-08-21T20:46:00Z">
        <w:r w:rsidR="00E771D4">
          <w:t>Senior</w:t>
        </w:r>
      </w:ins>
      <w:r w:rsidRPr="00BB5431">
        <w:t xml:space="preserve"> World Cup and the Grand Prix competitions</w:t>
      </w:r>
    </w:p>
    <w:p w:rsidR="00031542" w:rsidRPr="00BB5431" w:rsidRDefault="00031542" w:rsidP="004213DA">
      <w:pPr>
        <w:pStyle w:val="BFAArtListL2"/>
      </w:pPr>
      <w:r w:rsidRPr="00BB5431">
        <w:t>—</w:t>
      </w:r>
      <w:r w:rsidRPr="00BB5431">
        <w:tab/>
        <w:t xml:space="preserve">The </w:t>
      </w:r>
      <w:ins w:id="564" w:author="psmith" w:date="2014-10-28T18:56:00Z">
        <w:r w:rsidR="00C264BE">
          <w:t xml:space="preserve">individual </w:t>
        </w:r>
      </w:ins>
      <w:r w:rsidRPr="00BB5431">
        <w:t>competitions of the Junior World Cup</w:t>
      </w:r>
    </w:p>
    <w:p w:rsidR="00031542" w:rsidRPr="00BB5431" w:rsidRDefault="00031542" w:rsidP="004213DA">
      <w:pPr>
        <w:pStyle w:val="BFAArtListL2"/>
      </w:pPr>
      <w:r w:rsidRPr="00BB5431">
        <w:t>—</w:t>
      </w:r>
      <w:r w:rsidRPr="00BB5431">
        <w:tab/>
        <w:t xml:space="preserve">The competitions of the </w:t>
      </w:r>
      <w:ins w:id="565" w:author="psmith" w:date="2014-06-01T20:14:00Z">
        <w:r w:rsidR="004A379B">
          <w:t xml:space="preserve">Junior and </w:t>
        </w:r>
      </w:ins>
      <w:ins w:id="566" w:author="psmith" w:date="2014-08-21T20:47:00Z">
        <w:r w:rsidR="00E771D4">
          <w:t>Senior</w:t>
        </w:r>
      </w:ins>
      <w:ins w:id="567" w:author="psmith" w:date="2014-06-01T20:14:00Z">
        <w:r w:rsidR="004A379B">
          <w:t xml:space="preserve"> </w:t>
        </w:r>
      </w:ins>
      <w:r w:rsidRPr="00BB5431">
        <w:t>Team World Cup</w:t>
      </w:r>
      <w:ins w:id="568" w:author="psmith" w:date="2014-08-21T20:43:00Z">
        <w:r w:rsidR="00E771D4">
          <w:t>s</w:t>
        </w:r>
      </w:ins>
    </w:p>
    <w:p w:rsidR="00031542" w:rsidRDefault="00031542" w:rsidP="00BB5431">
      <w:pPr>
        <w:pStyle w:val="BFAHeading1"/>
      </w:pPr>
      <w:r w:rsidRPr="00BB5431">
        <w:t>Criteria</w:t>
      </w:r>
      <w:r w:rsidR="00787B74" w:rsidRPr="00BB5431">
        <w:fldChar w:fldCharType="begin"/>
      </w:r>
      <w:r w:rsidRPr="00BB5431">
        <w:instrText>tc "Criteria"</w:instrText>
      </w:r>
      <w:r w:rsidR="00787B74" w:rsidRPr="00BB5431">
        <w:fldChar w:fldCharType="end"/>
      </w:r>
    </w:p>
    <w:p w:rsidR="00BB5431" w:rsidRPr="00BB5431" w:rsidRDefault="00BB5431" w:rsidP="00BB5431">
      <w:pPr>
        <w:pStyle w:val="BFAHeading2"/>
      </w:pPr>
      <w:r w:rsidRPr="00BB5431">
        <w:t>Admission</w:t>
      </w:r>
    </w:p>
    <w:p w:rsidR="00031542" w:rsidRPr="00BB5431" w:rsidRDefault="00031542" w:rsidP="004213DA">
      <w:pPr>
        <w:pStyle w:val="BFAArtNoIndent"/>
      </w:pPr>
      <w:proofErr w:type="gramStart"/>
      <w:r w:rsidRPr="004213DA">
        <w:rPr>
          <w:b/>
        </w:rPr>
        <w:t>o.76</w:t>
      </w:r>
      <w:proofErr w:type="gramEnd"/>
      <w:r w:rsidRPr="004213DA">
        <w:rPr>
          <w:b/>
        </w:rPr>
        <w:t>.</w:t>
      </w:r>
      <w:r w:rsidRPr="004213DA">
        <w:rPr>
          <w:b/>
        </w:rPr>
        <w:tab/>
        <w:t>A</w:t>
      </w:r>
      <w:ins w:id="569" w:author="psmith" w:date="2014-10-28T18:57:00Z">
        <w:r w:rsidR="00C264BE">
          <w:rPr>
            <w:b/>
          </w:rPr>
          <w:t>n individual</w:t>
        </w:r>
      </w:ins>
      <w:bookmarkStart w:id="570" w:name="_GoBack"/>
      <w:bookmarkEnd w:id="570"/>
      <w:r w:rsidRPr="004213DA">
        <w:rPr>
          <w:b/>
        </w:rPr>
        <w:t xml:space="preserve"> competition can only be classed or kept as a World Cup competition if it satisfies the following criteria</w:t>
      </w:r>
      <w:r w:rsidRPr="00BB5431">
        <w:t>.</w:t>
      </w:r>
    </w:p>
    <w:p w:rsidR="00031542" w:rsidRPr="00BB5431" w:rsidRDefault="004213DA" w:rsidP="004213DA">
      <w:pPr>
        <w:pStyle w:val="BFAArtSingleindent"/>
      </w:pPr>
      <w:r>
        <w:rPr>
          <w:b/>
          <w:bCs/>
        </w:rPr>
        <w:tab/>
      </w:r>
      <w:r w:rsidR="00031542" w:rsidRPr="00BB5431">
        <w:rPr>
          <w:b/>
          <w:bCs/>
        </w:rPr>
        <w:t>1.</w:t>
      </w:r>
      <w:r w:rsidR="00031542" w:rsidRPr="00BB5431">
        <w:rPr>
          <w:b/>
          <w:bCs/>
        </w:rPr>
        <w:tab/>
      </w:r>
      <w:r w:rsidR="00031542" w:rsidRPr="00BB5431">
        <w:t>Participation must include fencers:</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eight countries</w:t>
      </w:r>
      <w:r w:rsidR="00031542" w:rsidRPr="00BB5431">
        <w:t xml:space="preserve">, for </w:t>
      </w:r>
      <w:del w:id="571" w:author="psmith" w:date="2014-08-21T20:47:00Z">
        <w:r w:rsidR="00031542" w:rsidRPr="00BB5431" w:rsidDel="00E771D4">
          <w:delText>open</w:delText>
        </w:r>
      </w:del>
      <w:ins w:id="572" w:author="psmith" w:date="2014-08-21T20:51:00Z">
        <w:r w:rsidR="00E771D4">
          <w:t>s</w:t>
        </w:r>
      </w:ins>
      <w:ins w:id="573" w:author="psmith" w:date="2014-08-21T20:47:00Z">
        <w:r w:rsidR="00E771D4">
          <w:t>enior</w:t>
        </w:r>
      </w:ins>
      <w:r w:rsidR="00031542" w:rsidRPr="00BB5431">
        <w:t xml:space="preserve"> competitions in Europe;</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xml:space="preserve">, for </w:t>
      </w:r>
      <w:del w:id="574" w:author="psmith" w:date="2014-08-21T20:47:00Z">
        <w:r w:rsidR="00031542" w:rsidRPr="00BB5431" w:rsidDel="00E771D4">
          <w:delText>open</w:delText>
        </w:r>
      </w:del>
      <w:ins w:id="575" w:author="psmith" w:date="2014-08-21T20:51:00Z">
        <w:r w:rsidR="00E771D4">
          <w:t>s</w:t>
        </w:r>
      </w:ins>
      <w:ins w:id="576" w:author="psmith" w:date="2014-08-21T20:47:00Z">
        <w:r w:rsidR="00E771D4">
          <w:t>enior</w:t>
        </w:r>
      </w:ins>
      <w:r w:rsidR="00031542" w:rsidRPr="00BB5431">
        <w:t xml:space="preserve"> competitions outside Europe</w:t>
      </w:r>
      <w:r w:rsidR="00031542" w:rsidRPr="00BB5431">
        <w:softHyphen/>
        <w:t>;</w:t>
      </w:r>
    </w:p>
    <w:p w:rsidR="00031542" w:rsidRPr="00BB5431" w:rsidRDefault="00BB099A" w:rsidP="00BB099A">
      <w:pPr>
        <w:pStyle w:val="BFAArtBulletedListL3"/>
      </w:pPr>
      <w:r>
        <w:tab/>
      </w:r>
      <w:r w:rsidR="00031542" w:rsidRPr="00BB5431">
        <w:t>• </w:t>
      </w:r>
      <w:r>
        <w:tab/>
      </w:r>
      <w:proofErr w:type="gramStart"/>
      <w:r w:rsidR="00031542" w:rsidRPr="00BB5431">
        <w:rPr>
          <w:b/>
          <w:bCs/>
        </w:rPr>
        <w:t>from</w:t>
      </w:r>
      <w:proofErr w:type="gramEnd"/>
      <w:r w:rsidR="00031542" w:rsidRPr="00BB5431">
        <w:rPr>
          <w:b/>
          <w:bCs/>
        </w:rPr>
        <w:t xml:space="preserve"> at least five countries</w:t>
      </w:r>
      <w:r w:rsidR="00031542" w:rsidRPr="00BB5431">
        <w:t>, for junior competitions.</w:t>
      </w:r>
    </w:p>
    <w:p w:rsidR="00031542" w:rsidRPr="00BB5431" w:rsidRDefault="00BB099A" w:rsidP="00BB099A">
      <w:pPr>
        <w:pStyle w:val="BFAArtSingleindent"/>
      </w:pPr>
      <w:r>
        <w:tab/>
      </w:r>
      <w:r w:rsidR="00031542" w:rsidRPr="00BB099A">
        <w:rPr>
          <w:b/>
        </w:rPr>
        <w:t>2.</w:t>
      </w:r>
      <w:r w:rsidR="00031542" w:rsidRPr="00BB5431">
        <w:tab/>
        <w:t xml:space="preserve">Participation must include a </w:t>
      </w:r>
      <w:r w:rsidR="00031542" w:rsidRPr="00BB099A">
        <w:rPr>
          <w:b/>
        </w:rPr>
        <w:t>minimum</w:t>
      </w:r>
      <w:r w:rsidR="00031542" w:rsidRPr="00BB5431">
        <w:t xml:space="preserve"> of:</w:t>
      </w:r>
    </w:p>
    <w:p w:rsidR="00031542" w:rsidRPr="00BB5431" w:rsidRDefault="00BB099A" w:rsidP="00BB099A">
      <w:pPr>
        <w:pStyle w:val="BFAArtBulletedListL3"/>
      </w:pPr>
      <w:r>
        <w:tab/>
      </w:r>
      <w:r w:rsidR="00031542" w:rsidRPr="00BB5431">
        <w:t>•</w:t>
      </w:r>
      <w:r w:rsidR="00031542" w:rsidRPr="00BB5431">
        <w:tab/>
      </w:r>
      <w:proofErr w:type="gramStart"/>
      <w:r w:rsidR="00031542" w:rsidRPr="00BB5431">
        <w:rPr>
          <w:b/>
          <w:bCs/>
        </w:rPr>
        <w:t>ten</w:t>
      </w:r>
      <w:proofErr w:type="gramEnd"/>
      <w:r w:rsidR="00031542" w:rsidRPr="00BB5431">
        <w:rPr>
          <w:b/>
          <w:bCs/>
        </w:rPr>
        <w:t xml:space="preserve"> fencers listed in the top 32 </w:t>
      </w:r>
      <w:r w:rsidR="00031542" w:rsidRPr="00BB5431">
        <w:t xml:space="preserve">in the official ranking of the FIE and representing at least </w:t>
      </w:r>
      <w:r w:rsidR="00031542" w:rsidRPr="00BB5431">
        <w:rPr>
          <w:b/>
          <w:bCs/>
        </w:rPr>
        <w:t>five different countries</w:t>
      </w:r>
      <w:r w:rsidR="00031542" w:rsidRPr="00BB5431">
        <w:t xml:space="preserve"> for </w:t>
      </w:r>
      <w:del w:id="577" w:author="psmith" w:date="2014-08-21T20:49:00Z">
        <w:r w:rsidR="00031542" w:rsidRPr="00BB5431" w:rsidDel="00E771D4">
          <w:delText>open</w:delText>
        </w:r>
      </w:del>
      <w:ins w:id="578" w:author="psmith" w:date="2014-08-21T20:49:00Z">
        <w:r w:rsidR="00E771D4">
          <w:t>senior</w:t>
        </w:r>
      </w:ins>
      <w:r w:rsidR="00031542" w:rsidRPr="00BB5431">
        <w:t xml:space="preserve"> competi</w:t>
      </w:r>
      <w:r w:rsidR="00031542" w:rsidRPr="00BB5431">
        <w:softHyphen/>
        <w:t>tions in Europe (no requirement for competitions outside Europe).</w:t>
      </w:r>
    </w:p>
    <w:p w:rsidR="00031542" w:rsidRPr="00BB5431" w:rsidRDefault="00BB099A" w:rsidP="00BB099A">
      <w:pPr>
        <w:pStyle w:val="BFAArtSingleindent"/>
      </w:pPr>
      <w:r>
        <w:rPr>
          <w:b/>
          <w:bCs/>
        </w:rPr>
        <w:tab/>
      </w:r>
      <w:r w:rsidR="00031542" w:rsidRPr="00BB5431">
        <w:rPr>
          <w:b/>
          <w:bCs/>
        </w:rPr>
        <w:t>3.</w:t>
      </w:r>
      <w:r w:rsidR="00031542" w:rsidRPr="00BB5431">
        <w:rPr>
          <w:b/>
          <w:bCs/>
        </w:rPr>
        <w:tab/>
      </w:r>
      <w:r w:rsidR="00031542" w:rsidRPr="00BB5431">
        <w:t xml:space="preserve">The competition must be attended by at least </w:t>
      </w:r>
      <w:r w:rsidR="00031542" w:rsidRPr="00BB5431">
        <w:rPr>
          <w:b/>
          <w:bCs/>
        </w:rPr>
        <w:t xml:space="preserve">four </w:t>
      </w:r>
      <w:r w:rsidR="00031542" w:rsidRPr="00BB5431">
        <w:rPr>
          <w:b/>
        </w:rPr>
        <w:t>FIE A or B Grade referees</w:t>
      </w:r>
      <w:r w:rsidR="00031542" w:rsidRPr="00BB5431">
        <w:t xml:space="preserve"> of different nationalities.</w:t>
      </w:r>
    </w:p>
    <w:p w:rsidR="00031542" w:rsidRPr="00BB5431" w:rsidRDefault="00BB099A" w:rsidP="00BB099A">
      <w:pPr>
        <w:pStyle w:val="BFAArtSingleindent"/>
      </w:pPr>
      <w:r>
        <w:rPr>
          <w:b/>
          <w:bCs/>
        </w:rPr>
        <w:tab/>
      </w:r>
      <w:r w:rsidR="00031542" w:rsidRPr="00BB5431">
        <w:rPr>
          <w:b/>
          <w:bCs/>
        </w:rPr>
        <w:t>4.</w:t>
      </w:r>
      <w:r w:rsidR="00031542" w:rsidRPr="00BB5431">
        <w:rPr>
          <w:b/>
          <w:bCs/>
        </w:rPr>
        <w:tab/>
      </w:r>
      <w:r w:rsidR="00031542" w:rsidRPr="00BB5431">
        <w:t>The</w:t>
      </w:r>
      <w:r w:rsidR="00031542" w:rsidRPr="00BB5431">
        <w:rPr>
          <w:b/>
          <w:bCs/>
        </w:rPr>
        <w:t xml:space="preserve"> Rules </w:t>
      </w:r>
      <w:r w:rsidR="00031542" w:rsidRPr="00BB5431">
        <w:t>of the FIE must be faithfully applied, as well as the specification for World Cup competitions. The organisers must use automatic judging equipment of which the prototype has been approved by the SEMI.</w:t>
      </w:r>
    </w:p>
    <w:p w:rsidR="00031542" w:rsidRPr="00BB5431" w:rsidRDefault="00BB099A" w:rsidP="00BB099A">
      <w:pPr>
        <w:pStyle w:val="BFAArtSingleindent"/>
      </w:pPr>
      <w:r>
        <w:rPr>
          <w:b/>
          <w:bCs/>
        </w:rPr>
        <w:tab/>
      </w:r>
      <w:r w:rsidR="00031542" w:rsidRPr="00BB5431">
        <w:rPr>
          <w:b/>
          <w:bCs/>
        </w:rPr>
        <w:t>5.</w:t>
      </w:r>
      <w:r w:rsidR="00031542" w:rsidRPr="00BB5431">
        <w:rPr>
          <w:b/>
          <w:bCs/>
        </w:rPr>
        <w:tab/>
      </w:r>
      <w:r w:rsidR="00031542" w:rsidRPr="00BB5431">
        <w:t xml:space="preserve">The </w:t>
      </w:r>
      <w:r w:rsidR="00031542" w:rsidRPr="00BB5431">
        <w:rPr>
          <w:b/>
          <w:bCs/>
        </w:rPr>
        <w:t>finals</w:t>
      </w:r>
      <w:r w:rsidR="00031542" w:rsidRPr="00BB5431">
        <w:t xml:space="preserve"> </w:t>
      </w:r>
      <w:del w:id="579" w:author="psmith" w:date="2014-06-14T10:47:00Z">
        <w:r w:rsidR="00031542" w:rsidRPr="00BB5431" w:rsidDel="00B07598">
          <w:delText>(</w:delText>
        </w:r>
        <w:r w:rsidR="0070759A" w:rsidRPr="00BB5431" w:rsidDel="00B07598">
          <w:delText xml:space="preserve">of </w:delText>
        </w:r>
        <w:r w:rsidR="00031542" w:rsidRPr="00BB5431" w:rsidDel="00B07598">
          <w:delText xml:space="preserve">4 </w:delText>
        </w:r>
        <w:r w:rsidR="0070759A" w:rsidRPr="00BB5431" w:rsidDel="00B07598">
          <w:delText>fencers</w:delText>
        </w:r>
        <w:r w:rsidR="00031542" w:rsidRPr="00BB5431" w:rsidDel="00B07598">
          <w:delText xml:space="preserve">) </w:delText>
        </w:r>
      </w:del>
      <w:r w:rsidR="00031542" w:rsidRPr="00BB5431">
        <w:t>must take place in a hall in which there is space allocated to the public.</w:t>
      </w:r>
    </w:p>
    <w:p w:rsidR="00031542" w:rsidRPr="00BB5431" w:rsidRDefault="00BB099A" w:rsidP="00BB099A">
      <w:pPr>
        <w:pStyle w:val="BFAArtSingleindent"/>
      </w:pPr>
      <w:r>
        <w:rPr>
          <w:b/>
          <w:bCs/>
        </w:rPr>
        <w:tab/>
      </w:r>
      <w:r w:rsidR="00031542" w:rsidRPr="00BB5431">
        <w:rPr>
          <w:b/>
          <w:bCs/>
        </w:rPr>
        <w:t>6.</w:t>
      </w:r>
      <w:r w:rsidR="00031542" w:rsidRPr="00BB5431">
        <w:rPr>
          <w:b/>
          <w:bCs/>
        </w:rPr>
        <w:tab/>
      </w:r>
      <w:r w:rsidR="00031542" w:rsidRPr="00BB5431">
        <w:t xml:space="preserve">There must be a sufficient number of </w:t>
      </w:r>
      <w:proofErr w:type="spellStart"/>
      <w:r w:rsidR="00031542" w:rsidRPr="00BB5431">
        <w:t>pistes</w:t>
      </w:r>
      <w:proofErr w:type="spellEnd"/>
      <w:r w:rsidR="00031542" w:rsidRPr="00BB5431">
        <w:t xml:space="preserve"> to allow the first round to take place in no more than </w:t>
      </w:r>
      <w:r w:rsidR="00031542" w:rsidRPr="00BB5431">
        <w:rPr>
          <w:b/>
          <w:bCs/>
        </w:rPr>
        <w:t xml:space="preserve">two series </w:t>
      </w:r>
      <w:r w:rsidR="00031542" w:rsidRPr="00BB5431">
        <w:t>of pools.</w:t>
      </w:r>
    </w:p>
    <w:p w:rsidR="00031542" w:rsidRPr="00BB5431" w:rsidRDefault="00BB099A" w:rsidP="00BB099A">
      <w:pPr>
        <w:pStyle w:val="BFAArtSingleindent"/>
      </w:pPr>
      <w:r>
        <w:rPr>
          <w:b/>
          <w:bCs/>
        </w:rPr>
        <w:tab/>
      </w:r>
      <w:r w:rsidR="00031542" w:rsidRPr="00BB5431">
        <w:rPr>
          <w:b/>
          <w:bCs/>
        </w:rPr>
        <w:t>7.</w:t>
      </w:r>
      <w:r w:rsidR="00031542" w:rsidRPr="00BB5431">
        <w:rPr>
          <w:b/>
          <w:bCs/>
        </w:rPr>
        <w:tab/>
      </w:r>
      <w:r w:rsidR="00031542" w:rsidRPr="00BB5431">
        <w:t>During the</w:t>
      </w:r>
      <w:r w:rsidR="00031542" w:rsidRPr="00BB5431">
        <w:rPr>
          <w:b/>
          <w:bCs/>
        </w:rPr>
        <w:t xml:space="preserve"> finals</w:t>
      </w:r>
      <w:r w:rsidR="00031542" w:rsidRPr="00BB5431">
        <w:t>, the organisers must display signs on the piste indicating the names and nationalities of the fencers.</w:t>
      </w:r>
    </w:p>
    <w:p w:rsidR="00031542" w:rsidRPr="00BB5431" w:rsidRDefault="00BB099A" w:rsidP="00BB099A">
      <w:pPr>
        <w:pStyle w:val="BFAArtSingleindent"/>
      </w:pPr>
      <w:r>
        <w:rPr>
          <w:b/>
          <w:bCs/>
        </w:rPr>
        <w:lastRenderedPageBreak/>
        <w:tab/>
      </w:r>
      <w:r w:rsidR="00031542" w:rsidRPr="00BB5431">
        <w:rPr>
          <w:b/>
          <w:bCs/>
        </w:rPr>
        <w:t>8.</w:t>
      </w:r>
      <w:r w:rsidR="00031542" w:rsidRPr="00BB5431">
        <w:rPr>
          <w:b/>
          <w:bCs/>
        </w:rPr>
        <w:tab/>
      </w:r>
      <w:r w:rsidR="00031542" w:rsidRPr="00BB5431">
        <w:t>For the presentation of the</w:t>
      </w:r>
      <w:r w:rsidR="00031542" w:rsidRPr="00BB5431">
        <w:rPr>
          <w:b/>
          <w:bCs/>
        </w:rPr>
        <w:t xml:space="preserve"> prizes</w:t>
      </w:r>
      <w:r w:rsidR="00031542" w:rsidRPr="00BB5431">
        <w:t>, the protocol rules of the FIE must be applied (cf. FIE Administrative Rules).</w:t>
      </w:r>
    </w:p>
    <w:p w:rsidR="00031542" w:rsidRPr="00BB5431" w:rsidRDefault="00BB099A" w:rsidP="00BB099A">
      <w:pPr>
        <w:pStyle w:val="BFAArtSingleindent"/>
      </w:pPr>
      <w:r>
        <w:rPr>
          <w:b/>
          <w:bCs/>
        </w:rPr>
        <w:tab/>
      </w:r>
      <w:r w:rsidR="00031542" w:rsidRPr="00BB5431">
        <w:rPr>
          <w:b/>
          <w:bCs/>
        </w:rPr>
        <w:t>9.</w:t>
      </w:r>
      <w:r w:rsidR="00031542" w:rsidRPr="00BB5431">
        <w:rPr>
          <w:b/>
          <w:bCs/>
        </w:rPr>
        <w:tab/>
      </w:r>
      <w:r w:rsidR="00031542" w:rsidRPr="00BB5431">
        <w:t xml:space="preserve">There must be a </w:t>
      </w:r>
      <w:r w:rsidR="00031542" w:rsidRPr="00BB5431">
        <w:rPr>
          <w:b/>
          <w:bCs/>
        </w:rPr>
        <w:t xml:space="preserve">medical doctor </w:t>
      </w:r>
      <w:r w:rsidR="00031542" w:rsidRPr="00BB5431">
        <w:t>present on the premises of the competition for the whole duration of the competition.</w:t>
      </w:r>
    </w:p>
    <w:p w:rsidR="00031542" w:rsidRDefault="00BB099A" w:rsidP="00BB099A">
      <w:pPr>
        <w:pStyle w:val="BFAArtSingleindent"/>
      </w:pPr>
      <w:r>
        <w:rPr>
          <w:b/>
          <w:bCs/>
        </w:rPr>
        <w:tab/>
      </w:r>
      <w:r w:rsidR="00031542" w:rsidRPr="00BB5431">
        <w:rPr>
          <w:b/>
          <w:bCs/>
        </w:rPr>
        <w:t>10.</w:t>
      </w:r>
      <w:r w:rsidR="00031542" w:rsidRPr="00BB5431">
        <w:rPr>
          <w:b/>
          <w:bCs/>
        </w:rPr>
        <w:tab/>
      </w:r>
      <w:r w:rsidR="00031542" w:rsidRPr="00BB5431">
        <w:t xml:space="preserve">There must be an </w:t>
      </w:r>
      <w:r w:rsidR="00031542" w:rsidRPr="00BB5431">
        <w:rPr>
          <w:b/>
          <w:bCs/>
        </w:rPr>
        <w:t>anti-doping test</w:t>
      </w:r>
      <w:r w:rsidR="00031542" w:rsidRPr="00BB5431">
        <w:t xml:space="preserve"> conforming to the regulations of the FIE (cf. t.127 and the FIE Anti-Doping Rules).</w:t>
      </w:r>
    </w:p>
    <w:p w:rsidR="00BB5431" w:rsidRPr="00BB5431" w:rsidRDefault="00BB5431" w:rsidP="00BB099A">
      <w:pPr>
        <w:pStyle w:val="BFAHeading2"/>
      </w:pPr>
      <w:r w:rsidRPr="00BB5431">
        <w:t>The Supervisor</w:t>
      </w:r>
    </w:p>
    <w:p w:rsidR="00031542" w:rsidRPr="00BB5431" w:rsidRDefault="00031542" w:rsidP="00BB099A">
      <w:pPr>
        <w:pStyle w:val="BFAArtSingleindent1st"/>
      </w:pPr>
      <w:proofErr w:type="gramStart"/>
      <w:r w:rsidRPr="00BB5431">
        <w:rPr>
          <w:b/>
          <w:bCs/>
        </w:rPr>
        <w:t>o.77.</w:t>
      </w:r>
      <w:r w:rsidR="00BB5431">
        <w:rPr>
          <w:b/>
          <w:bCs/>
        </w:rPr>
        <w:tab/>
      </w:r>
      <w:r w:rsidRPr="00BB5431">
        <w:rPr>
          <w:b/>
          <w:bCs/>
        </w:rPr>
        <w:t>1.</w:t>
      </w:r>
      <w:proofErr w:type="gramEnd"/>
      <w:r w:rsidRPr="00BB5431">
        <w:rPr>
          <w:b/>
          <w:bCs/>
        </w:rPr>
        <w:tab/>
      </w:r>
      <w:r w:rsidRPr="00BB5431">
        <w:t xml:space="preserve">The organisers of World Cup events, individual and team, must ensure the </w:t>
      </w:r>
      <w:r w:rsidRPr="00BB5431">
        <w:rPr>
          <w:b/>
          <w:bCs/>
        </w:rPr>
        <w:t>presence of a supervisor of the FIE</w:t>
      </w:r>
      <w:r w:rsidRPr="00BB5431">
        <w:t xml:space="preserve"> from a country other than that of the organisers, whose task it will be to verify that the competition properly fulfils the World Cup criteria.</w:t>
      </w:r>
    </w:p>
    <w:p w:rsidR="00031542" w:rsidRPr="00BB5431" w:rsidRDefault="00BB099A" w:rsidP="00BB099A">
      <w:pPr>
        <w:pStyle w:val="BFAArtSingleindent"/>
      </w:pPr>
      <w:r>
        <w:rPr>
          <w:b/>
          <w:bCs/>
        </w:rPr>
        <w:tab/>
      </w:r>
      <w:r w:rsidR="00031542" w:rsidRPr="00BB5431">
        <w:rPr>
          <w:b/>
          <w:bCs/>
        </w:rPr>
        <w:t>2.</w:t>
      </w:r>
      <w:r w:rsidR="00031542" w:rsidRPr="00BB5431">
        <w:rPr>
          <w:b/>
          <w:bCs/>
        </w:rPr>
        <w:tab/>
      </w:r>
      <w:r w:rsidR="00031542" w:rsidRPr="00BB5431">
        <w:t>The</w:t>
      </w:r>
      <w:r w:rsidR="00031542" w:rsidRPr="00BB5431">
        <w:rPr>
          <w:b/>
          <w:bCs/>
        </w:rPr>
        <w:t xml:space="preserve"> travel, board and lodging costs</w:t>
      </w:r>
      <w:r w:rsidR="00031542" w:rsidRPr="00BB5431">
        <w:t xml:space="preserve"> of the supervisor are the responsibility of the organisers, in accordance with the standards updated from time to time by the Executive Committee of the FIE.</w:t>
      </w:r>
    </w:p>
    <w:p w:rsidR="00031542" w:rsidRPr="00BB099A" w:rsidRDefault="00BB099A" w:rsidP="00BB099A">
      <w:pPr>
        <w:pStyle w:val="BFAArtSingleindent"/>
        <w:rPr>
          <w:b/>
        </w:rPr>
      </w:pPr>
      <w:r>
        <w:tab/>
      </w:r>
      <w:r w:rsidR="00031542" w:rsidRPr="00BB099A">
        <w:rPr>
          <w:b/>
        </w:rPr>
        <w:t>3.</w:t>
      </w:r>
      <w:r w:rsidR="00031542" w:rsidRPr="00BB099A">
        <w:rPr>
          <w:b/>
        </w:rPr>
        <w:tab/>
        <w:t xml:space="preserve">This supervisor is </w:t>
      </w:r>
      <w:proofErr w:type="gramStart"/>
      <w:r w:rsidR="00031542" w:rsidRPr="00BB099A">
        <w:rPr>
          <w:b/>
        </w:rPr>
        <w:t>either :</w:t>
      </w:r>
      <w:proofErr w:type="gramEnd"/>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FIE Commission,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the FIE Executive Committee, </w:t>
      </w:r>
    </w:p>
    <w:p w:rsidR="00031542" w:rsidRPr="00BB5431" w:rsidRDefault="00BB099A" w:rsidP="00BB099A">
      <w:pPr>
        <w:pStyle w:val="BFAArtBulletedListL3"/>
      </w:pPr>
      <w:r>
        <w:tab/>
        <w:t>-</w:t>
      </w:r>
      <w:r>
        <w:tab/>
      </w:r>
      <w:proofErr w:type="gramStart"/>
      <w:r w:rsidR="00031542" w:rsidRPr="00BB5431">
        <w:t>a</w:t>
      </w:r>
      <w:proofErr w:type="gramEnd"/>
      <w:r w:rsidR="00031542" w:rsidRPr="00BB5431">
        <w:t xml:space="preserve"> member of a group of persons, appoin</w:t>
      </w:r>
      <w:r>
        <w:t xml:space="preserve">ted by the Executive Committee, </w:t>
      </w:r>
      <w:r w:rsidR="00031542" w:rsidRPr="00BB5431">
        <w:t xml:space="preserve">available and experienced </w:t>
      </w:r>
      <w:r w:rsidR="004A6C07" w:rsidRPr="00BB5431">
        <w:t>in the</w:t>
      </w:r>
      <w:r w:rsidR="00031542" w:rsidRPr="00BB5431">
        <w:t xml:space="preserve"> organis</w:t>
      </w:r>
      <w:r w:rsidR="004A6C07" w:rsidRPr="00BB5431">
        <w:t>ation of</w:t>
      </w:r>
      <w:r w:rsidR="00031542" w:rsidRPr="00BB5431">
        <w:t xml:space="preserve"> competitions. </w:t>
      </w:r>
    </w:p>
    <w:p w:rsidR="00031542" w:rsidRPr="00BB5431" w:rsidRDefault="00BB099A" w:rsidP="00BB099A">
      <w:pPr>
        <w:pStyle w:val="BFAArttxtSingleIndent"/>
      </w:pPr>
      <w:r>
        <w:tab/>
      </w:r>
      <w:r w:rsidR="00D80042">
        <w:t>The Supervisor</w:t>
      </w:r>
      <w:r w:rsidR="00031542" w:rsidRPr="00BB5431">
        <w:t xml:space="preserve"> is appointed by the Executive Committee of the FIE, at the suggestion of the FIE Bureau.</w:t>
      </w:r>
    </w:p>
    <w:p w:rsidR="00031542" w:rsidRPr="00BB5431" w:rsidRDefault="00031542" w:rsidP="00BB5431">
      <w:pPr>
        <w:pStyle w:val="BFAHeading2"/>
      </w:pPr>
      <w:r w:rsidRPr="00BB5431">
        <w:t>Participation</w:t>
      </w:r>
      <w:r w:rsidR="00787B74" w:rsidRPr="00BB5431">
        <w:fldChar w:fldCharType="begin"/>
      </w:r>
      <w:r w:rsidRPr="00BB5431">
        <w:instrText>tc "Participation"</w:instrText>
      </w:r>
      <w:r w:rsidR="00787B74" w:rsidRPr="00BB5431">
        <w:fldChar w:fldCharType="end"/>
      </w:r>
    </w:p>
    <w:p w:rsidR="00031542" w:rsidRPr="00BB5431" w:rsidRDefault="00031542">
      <w:pPr>
        <w:pStyle w:val="BFAArtNoIndent"/>
        <w:pPrChange w:id="580" w:author="psmith" w:date="2014-08-19T17:44:00Z">
          <w:pPr>
            <w:pStyle w:val="BFAArtSingleindent"/>
          </w:pPr>
        </w:pPrChange>
      </w:pPr>
      <w:proofErr w:type="gramStart"/>
      <w:r w:rsidRPr="00BB5431">
        <w:rPr>
          <w:b/>
          <w:bCs/>
        </w:rPr>
        <w:t>o.</w:t>
      </w:r>
      <w:r w:rsidR="0077409B" w:rsidRPr="00BB5431">
        <w:rPr>
          <w:b/>
          <w:bCs/>
        </w:rPr>
        <w:t>78</w:t>
      </w:r>
      <w:proofErr w:type="gramEnd"/>
      <w:r w:rsidR="0077409B" w:rsidRPr="00BB5431">
        <w:rPr>
          <w:b/>
          <w:bCs/>
        </w:rPr>
        <w:t>.</w:t>
      </w:r>
      <w:r w:rsidRPr="00BB5431">
        <w:tab/>
      </w:r>
      <w:del w:id="581" w:author="psmith" w:date="2014-08-19T17:44:00Z">
        <w:r w:rsidRPr="00BB5431" w:rsidDel="00FC0CD8">
          <w:rPr>
            <w:b/>
            <w:bCs/>
          </w:rPr>
          <w:delText>1.</w:delText>
        </w:r>
        <w:r w:rsidRPr="00BB5431" w:rsidDel="00FC0CD8">
          <w:tab/>
        </w:r>
      </w:del>
      <w:r w:rsidRPr="00BB5431">
        <w:t xml:space="preserve">For </w:t>
      </w:r>
      <w:ins w:id="582" w:author="psmith" w:date="2014-06-15T13:30:00Z">
        <w:r w:rsidR="005928D9" w:rsidRPr="005928D9">
          <w:rPr>
            <w:b/>
            <w:rPrChange w:id="583" w:author="psmith" w:date="2014-06-15T13:30:00Z">
              <w:rPr/>
            </w:rPrChange>
          </w:rPr>
          <w:t>Grand Prix</w:t>
        </w:r>
      </w:ins>
      <w:ins w:id="584" w:author="psmith" w:date="2014-06-15T13:31:00Z">
        <w:r w:rsidR="001F79C7">
          <w:rPr>
            <w:b/>
          </w:rPr>
          <w:t xml:space="preserve"> competitions</w:t>
        </w:r>
      </w:ins>
      <w:ins w:id="585" w:author="psmith" w:date="2014-06-15T13:30:00Z">
        <w:r w:rsidR="005928D9" w:rsidRPr="005928D9">
          <w:rPr>
            <w:b/>
            <w:rPrChange w:id="586" w:author="psmith" w:date="2014-06-15T13:30:00Z">
              <w:rPr/>
            </w:rPrChange>
          </w:rPr>
          <w:t xml:space="preserve"> and</w:t>
        </w:r>
        <w:r w:rsidR="005928D9">
          <w:t xml:space="preserve"> </w:t>
        </w:r>
      </w:ins>
      <w:r w:rsidRPr="00BB5431">
        <w:rPr>
          <w:b/>
          <w:bCs/>
        </w:rPr>
        <w:t>Individual Category A competitions</w:t>
      </w:r>
      <w:r w:rsidRPr="00BB5431">
        <w:t>, both Senior and Junior, at each weapon, each national federation may enter a maximum of 12 fencers. The organising country</w:t>
      </w:r>
      <w:del w:id="587" w:author="psmith" w:date="2014-08-17T21:09:00Z">
        <w:r w:rsidRPr="00BB5431" w:rsidDel="008B33EF">
          <w:delText xml:space="preserve"> (competitions in Europe)</w:delText>
        </w:r>
      </w:del>
      <w:r w:rsidRPr="00BB5431">
        <w:t xml:space="preserve"> may enter up to 20 fencers plus the number needed to make up the pools.</w:t>
      </w:r>
    </w:p>
    <w:p w:rsidR="00031542" w:rsidRPr="00BB5431" w:rsidRDefault="008B33EF">
      <w:pPr>
        <w:pStyle w:val="BFAArtNoIndent"/>
        <w:pPrChange w:id="588" w:author="psmith" w:date="2014-08-17T21:08:00Z">
          <w:pPr>
            <w:pStyle w:val="BFAArtSingleindent"/>
          </w:pPr>
        </w:pPrChange>
      </w:pPr>
      <w:proofErr w:type="gramStart"/>
      <w:ins w:id="589" w:author="psmith" w:date="2014-08-17T21:08:00Z">
        <w:r>
          <w:rPr>
            <w:b/>
            <w:bCs/>
          </w:rPr>
          <w:t>o.79</w:t>
        </w:r>
      </w:ins>
      <w:proofErr w:type="gramEnd"/>
      <w:r w:rsidR="00216667">
        <w:rPr>
          <w:b/>
          <w:bCs/>
        </w:rPr>
        <w:tab/>
      </w:r>
      <w:del w:id="590" w:author="psmith" w:date="2014-08-17T21:08:00Z">
        <w:r w:rsidR="00031542" w:rsidRPr="00BB5431" w:rsidDel="008B33EF">
          <w:rPr>
            <w:b/>
            <w:bCs/>
          </w:rPr>
          <w:delText>2.</w:delText>
        </w:r>
        <w:r w:rsidR="00031542" w:rsidRPr="00BB5431" w:rsidDel="008B33EF">
          <w:tab/>
        </w:r>
      </w:del>
      <w:ins w:id="591" w:author="psmith" w:date="2014-08-17T21:08:00Z">
        <w:r>
          <w:tab/>
        </w:r>
      </w:ins>
      <w:r w:rsidR="00031542" w:rsidRPr="00BB5431">
        <w:t xml:space="preserve">For </w:t>
      </w:r>
      <w:r w:rsidR="00031542" w:rsidRPr="00BB5431">
        <w:rPr>
          <w:b/>
          <w:bCs/>
        </w:rPr>
        <w:t>Individual Category A competitions outside Europe</w:t>
      </w:r>
      <w:r w:rsidR="00031542" w:rsidRPr="00BB5431">
        <w:t>, the organising country may enter up to 30 fencers plus the number needed to make up the pools.</w:t>
      </w:r>
    </w:p>
    <w:p w:rsidR="008B33EF" w:rsidRPr="00BB5431" w:rsidDel="008B33EF" w:rsidRDefault="00000650">
      <w:pPr>
        <w:pStyle w:val="BFAArtNoIndent"/>
        <w:rPr>
          <w:del w:id="592" w:author="psmith" w:date="2014-08-17T21:09:00Z"/>
        </w:rPr>
      </w:pPr>
      <w:del w:id="593" w:author="psmith" w:date="2014-08-17T21:08:00Z">
        <w:r w:rsidRPr="00BB5431" w:rsidDel="008B33EF">
          <w:rPr>
            <w:b/>
            <w:bCs/>
          </w:rPr>
          <w:delText>o.79</w:delText>
        </w:r>
        <w:r w:rsidR="0077409B" w:rsidRPr="00BB5431" w:rsidDel="008B33EF">
          <w:rPr>
            <w:b/>
            <w:bCs/>
          </w:rPr>
          <w:delText>.</w:delText>
        </w:r>
        <w:r w:rsidR="00031542" w:rsidRPr="00BB5431" w:rsidDel="008B33EF">
          <w:rPr>
            <w:b/>
            <w:bCs/>
          </w:rPr>
          <w:tab/>
        </w:r>
        <w:r w:rsidR="00031542" w:rsidRPr="00BB5431" w:rsidDel="008B33EF">
          <w:delText xml:space="preserve">For </w:delText>
        </w:r>
        <w:r w:rsidR="00031542" w:rsidRPr="00BB5431" w:rsidDel="008B33EF">
          <w:rPr>
            <w:b/>
            <w:bCs/>
          </w:rPr>
          <w:delText>Grand Prix competitions</w:delText>
        </w:r>
        <w:r w:rsidR="00031542" w:rsidRPr="00BB5431" w:rsidDel="008B33EF">
          <w:delText>, entries are limited to a maximum of 8 fencers per weapon per country. The organising country may enter up to 12 fencers, plus the number of fencers needed to make up the pools, up to a maximum of 20 fencers.</w:delText>
        </w:r>
      </w:del>
    </w:p>
    <w:p w:rsidR="00031542" w:rsidRPr="00BB5431" w:rsidRDefault="00031542">
      <w:pPr>
        <w:pStyle w:val="BFAArtNoIndent"/>
      </w:pPr>
      <w:proofErr w:type="gramStart"/>
      <w:r w:rsidRPr="00BB5431">
        <w:rPr>
          <w:b/>
          <w:bCs/>
        </w:rPr>
        <w:t>o.80</w:t>
      </w:r>
      <w:proofErr w:type="gramEnd"/>
      <w:r w:rsidRPr="00BB5431">
        <w:rPr>
          <w:b/>
          <w:bCs/>
        </w:rPr>
        <w:t>.</w:t>
      </w:r>
      <w:r w:rsidR="00216667">
        <w:tab/>
      </w:r>
      <w:r w:rsidR="00000650" w:rsidRPr="00BB5431">
        <w:t xml:space="preserve">Only </w:t>
      </w:r>
      <w:r w:rsidRPr="00BB5431">
        <w:t xml:space="preserve">fencers who are </w:t>
      </w:r>
      <w:r w:rsidRPr="00BB5431">
        <w:rPr>
          <w:b/>
          <w:bCs/>
        </w:rPr>
        <w:t xml:space="preserve">of an age to qualify </w:t>
      </w:r>
      <w:r w:rsidRPr="00BB5431">
        <w:t xml:space="preserve">for the next </w:t>
      </w:r>
      <w:r w:rsidR="005211C1">
        <w:t xml:space="preserve">Junior </w:t>
      </w:r>
      <w:r w:rsidRPr="00BB5431">
        <w:t xml:space="preserve">World Championships may fence in the </w:t>
      </w:r>
      <w:r w:rsidR="005211C1">
        <w:t>official FIE Junior</w:t>
      </w:r>
      <w:r w:rsidRPr="00BB5431">
        <w:t xml:space="preserve"> competitions</w:t>
      </w:r>
      <w:r w:rsidR="005211C1">
        <w:t>, individual or team,</w:t>
      </w:r>
      <w:r w:rsidRPr="00BB5431">
        <w:t xml:space="preserve"> of the </w:t>
      </w:r>
      <w:r w:rsidR="005211C1">
        <w:t xml:space="preserve">current </w:t>
      </w:r>
      <w:r w:rsidRPr="00BB5431">
        <w:t>fencing</w:t>
      </w:r>
      <w:r w:rsidRPr="00BB5431">
        <w:softHyphen/>
        <w:t xml:space="preserve"> season.</w:t>
      </w:r>
    </w:p>
    <w:p w:rsidR="004901CD" w:rsidRPr="00BB5431" w:rsidRDefault="004901CD" w:rsidP="00A85A36">
      <w:pPr>
        <w:rPr>
          <w:rFonts w:ascii="Times New Roman" w:hAnsi="Times New Roman"/>
        </w:rPr>
      </w:pPr>
    </w:p>
    <w:p w:rsidR="00031542" w:rsidRPr="00BB5431" w:rsidRDefault="00031542" w:rsidP="00216667">
      <w:pPr>
        <w:pStyle w:val="BFAHeading2"/>
      </w:pPr>
      <w:r w:rsidRPr="00BB5431">
        <w:lastRenderedPageBreak/>
        <w:t xml:space="preserve">Referees — </w:t>
      </w:r>
      <w:r w:rsidR="00AA3582">
        <w:t xml:space="preserve">Veteran World Championships, </w:t>
      </w:r>
      <w:r w:rsidRPr="00BB5431">
        <w:t xml:space="preserve">A Grade and </w:t>
      </w:r>
      <w:r w:rsidR="00216667">
        <w:t xml:space="preserve">Candidate </w:t>
      </w:r>
      <w:proofErr w:type="gramStart"/>
      <w:r w:rsidR="00216667">
        <w:t>A</w:t>
      </w:r>
      <w:proofErr w:type="gramEnd"/>
      <w:r w:rsidR="00216667">
        <w:t xml:space="preserve"> Grade competitions </w:t>
      </w:r>
      <w:r w:rsidRPr="00BB5431">
        <w:t>and Grand Prix</w:t>
      </w:r>
      <w:r w:rsidR="00787B74" w:rsidRPr="00BB5431">
        <w:fldChar w:fldCharType="begin"/>
      </w:r>
      <w:r w:rsidRPr="00BB5431">
        <w:instrText xml:space="preserve">tc "Referees — A Grade and Candidate A Grade competitions </w:instrText>
      </w:r>
      <w:r w:rsidRPr="00BB5431">
        <w:br/>
      </w:r>
      <w:r w:rsidRPr="00BB5431">
        <w:tab/>
        <w:instrText>and Grand Prix"</w:instrText>
      </w:r>
      <w:r w:rsidR="00787B74" w:rsidRPr="00BB5431">
        <w:fldChar w:fldCharType="end"/>
      </w:r>
    </w:p>
    <w:p w:rsidR="00031542" w:rsidRPr="00BB5431" w:rsidRDefault="00031542" w:rsidP="003A0510">
      <w:pPr>
        <w:pStyle w:val="BFAArtDblindent1st"/>
      </w:pPr>
      <w:proofErr w:type="gramStart"/>
      <w:r w:rsidRPr="00BB5431">
        <w:rPr>
          <w:b/>
          <w:bCs/>
        </w:rPr>
        <w:t>o.81.</w:t>
      </w:r>
      <w:r w:rsidRPr="00BB5431">
        <w:tab/>
      </w:r>
      <w:r w:rsidRPr="00BB5431">
        <w:rPr>
          <w:b/>
          <w:bCs/>
        </w:rPr>
        <w:t>1.</w:t>
      </w:r>
      <w:proofErr w:type="gramEnd"/>
      <w:r w:rsidRPr="00BB5431">
        <w:rPr>
          <w:b/>
          <w:bCs/>
        </w:rPr>
        <w:t xml:space="preserve"> </w:t>
      </w:r>
      <w:r w:rsidRPr="00BB5431">
        <w:tab/>
      </w:r>
      <w:r w:rsidR="003A0510" w:rsidRPr="003A0510">
        <w:rPr>
          <w:b/>
        </w:rPr>
        <w:t>a)</w:t>
      </w:r>
      <w:r w:rsidR="003A0510">
        <w:tab/>
      </w:r>
      <w:r w:rsidRPr="00BB5431">
        <w:rPr>
          <w:b/>
          <w:bCs/>
        </w:rPr>
        <w:t>The number</w:t>
      </w:r>
      <w:r w:rsidRPr="00BB5431">
        <w:t xml:space="preserve"> of FIE A or B Grade </w:t>
      </w:r>
      <w:r w:rsidRPr="00BB5431">
        <w:rPr>
          <w:b/>
          <w:bCs/>
        </w:rPr>
        <w:t xml:space="preserve">referees </w:t>
      </w:r>
      <w:r w:rsidRPr="00BB5431">
        <w:t xml:space="preserve">(cf. t.35) that must accompany teams to </w:t>
      </w:r>
      <w:r w:rsidR="00BD13E7">
        <w:t xml:space="preserve">junior </w:t>
      </w:r>
      <w:r w:rsidRPr="00BB5431">
        <w:t>A Grade competitions</w:t>
      </w:r>
      <w:r w:rsidR="00AA3582">
        <w:t xml:space="preserve"> and Veteran World Championship</w:t>
      </w:r>
      <w:ins w:id="594" w:author="psmith" w:date="2014-08-21T20:43:00Z">
        <w:r w:rsidR="00E771D4">
          <w:t>s</w:t>
        </w:r>
      </w:ins>
      <w:r w:rsidRPr="00BB5431">
        <w:t xml:space="preserve"> is:</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1–4 fencers</w:t>
      </w:r>
      <w:r w:rsidRPr="00BB5431">
        <w:rPr>
          <w:rFonts w:ascii="Times New Roman" w:hAnsi="Times New Roman"/>
          <w:sz w:val="18"/>
          <w:szCs w:val="18"/>
        </w:rPr>
        <w:tab/>
      </w:r>
      <w:r w:rsidRPr="00BB5431">
        <w:rPr>
          <w:rFonts w:ascii="Times New Roman" w:hAnsi="Times New Roman"/>
          <w:sz w:val="18"/>
          <w:szCs w:val="18"/>
        </w:rPr>
        <w:tab/>
        <w:t>No obligation to provide a referee</w:t>
      </w:r>
    </w:p>
    <w:p w:rsidR="00031542" w:rsidRPr="00BB5431"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5–9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One</w:t>
      </w:r>
      <w:proofErr w:type="gramEnd"/>
      <w:r w:rsidRPr="00BB5431">
        <w:rPr>
          <w:rFonts w:ascii="Times New Roman" w:hAnsi="Times New Roman"/>
          <w:sz w:val="18"/>
          <w:szCs w:val="18"/>
        </w:rPr>
        <w:t xml:space="preserve"> referee</w:t>
      </w:r>
    </w:p>
    <w:p w:rsidR="00031542" w:rsidRDefault="00031542" w:rsidP="00031542">
      <w:pPr>
        <w:tabs>
          <w:tab w:val="left" w:pos="780"/>
          <w:tab w:val="left" w:pos="1020"/>
          <w:tab w:val="left" w:pos="2460"/>
          <w:tab w:val="left" w:pos="2700"/>
        </w:tabs>
        <w:autoSpaceDE w:val="0"/>
        <w:autoSpaceDN w:val="0"/>
        <w:adjustRightInd w:val="0"/>
        <w:spacing w:after="20" w:line="200" w:lineRule="atLeast"/>
        <w:ind w:left="780" w:hanging="300"/>
        <w:jc w:val="both"/>
        <w:rPr>
          <w:ins w:id="595" w:author="psmith" w:date="2014-08-17T21:16:00Z"/>
          <w:rFonts w:ascii="Times New Roman" w:hAnsi="Times New Roman"/>
          <w:sz w:val="18"/>
          <w:szCs w:val="18"/>
        </w:rPr>
      </w:pPr>
      <w:r w:rsidRPr="00BB5431">
        <w:rPr>
          <w:rFonts w:ascii="Times New Roman" w:hAnsi="Times New Roman"/>
          <w:sz w:val="18"/>
          <w:szCs w:val="18"/>
        </w:rPr>
        <w:tab/>
      </w:r>
      <w:r w:rsidRPr="00BB5431">
        <w:rPr>
          <w:rFonts w:ascii="Times New Roman" w:hAnsi="Times New Roman"/>
          <w:sz w:val="18"/>
          <w:szCs w:val="18"/>
        </w:rPr>
        <w:tab/>
        <w:t>10 or more fencers</w:t>
      </w:r>
      <w:r w:rsidRPr="00BB5431">
        <w:rPr>
          <w:rFonts w:ascii="Times New Roman" w:hAnsi="Times New Roman"/>
          <w:sz w:val="18"/>
          <w:szCs w:val="18"/>
        </w:rPr>
        <w:tab/>
      </w:r>
      <w:r w:rsidRPr="00BB5431">
        <w:rPr>
          <w:rFonts w:ascii="Times New Roman" w:hAnsi="Times New Roman"/>
          <w:sz w:val="18"/>
          <w:szCs w:val="18"/>
        </w:rPr>
        <w:tab/>
      </w:r>
      <w:proofErr w:type="gramStart"/>
      <w:r w:rsidRPr="00BB5431">
        <w:rPr>
          <w:rFonts w:ascii="Times New Roman" w:hAnsi="Times New Roman"/>
          <w:sz w:val="18"/>
          <w:szCs w:val="18"/>
        </w:rPr>
        <w:t>Two</w:t>
      </w:r>
      <w:proofErr w:type="gramEnd"/>
      <w:r w:rsidRPr="00BB5431">
        <w:rPr>
          <w:rFonts w:ascii="Times New Roman" w:hAnsi="Times New Roman"/>
          <w:sz w:val="18"/>
          <w:szCs w:val="18"/>
        </w:rPr>
        <w:t xml:space="preserve"> referees</w:t>
      </w:r>
    </w:p>
    <w:p w:rsidR="00C854EC" w:rsidRPr="00BB5431" w:rsidRDefault="00C854EC"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ins w:id="596" w:author="psmith" w:date="2014-08-17T21:16:00Z">
        <w:r>
          <w:rPr>
            <w:rFonts w:ascii="Times New Roman" w:hAnsi="Times New Roman"/>
            <w:sz w:val="18"/>
            <w:szCs w:val="18"/>
          </w:rPr>
          <w:tab/>
        </w:r>
        <w:r>
          <w:rPr>
            <w:rFonts w:ascii="Times New Roman" w:hAnsi="Times New Roman"/>
            <w:sz w:val="18"/>
            <w:szCs w:val="18"/>
          </w:rPr>
          <w:tab/>
          <w:t>1 Junior Team</w:t>
        </w:r>
        <w:r>
          <w:rPr>
            <w:rFonts w:ascii="Times New Roman" w:hAnsi="Times New Roman"/>
            <w:sz w:val="18"/>
            <w:szCs w:val="18"/>
          </w:rPr>
          <w:tab/>
        </w:r>
        <w:r>
          <w:rPr>
            <w:rFonts w:ascii="Times New Roman" w:hAnsi="Times New Roman"/>
            <w:sz w:val="18"/>
            <w:szCs w:val="18"/>
          </w:rPr>
          <w:tab/>
          <w:t>One referee</w:t>
        </w:r>
      </w:ins>
    </w:p>
    <w:p w:rsidR="003A0510" w:rsidRDefault="003A0510" w:rsidP="00031542">
      <w:pPr>
        <w:tabs>
          <w:tab w:val="left" w:pos="780"/>
          <w:tab w:val="left" w:pos="1020"/>
          <w:tab w:val="left" w:pos="2460"/>
          <w:tab w:val="left" w:pos="2700"/>
        </w:tabs>
        <w:autoSpaceDE w:val="0"/>
        <w:autoSpaceDN w:val="0"/>
        <w:adjustRightInd w:val="0"/>
        <w:spacing w:after="20" w:line="200" w:lineRule="atLeast"/>
        <w:ind w:left="780" w:hanging="300"/>
        <w:jc w:val="both"/>
        <w:rPr>
          <w:rFonts w:ascii="Times New Roman" w:hAnsi="Times New Roman"/>
          <w:sz w:val="18"/>
          <w:szCs w:val="18"/>
        </w:rPr>
      </w:pPr>
    </w:p>
    <w:p w:rsidR="00031542" w:rsidRPr="00BB5431" w:rsidRDefault="003A0510" w:rsidP="00055C2C">
      <w:pPr>
        <w:pStyle w:val="BFAArtDblindent"/>
      </w:pPr>
      <w:r>
        <w:tab/>
      </w:r>
      <w:r w:rsidR="006F53DD">
        <w:t>For j</w:t>
      </w:r>
      <w:r w:rsidR="000A1B9E">
        <w:t>unior A Grade competitions, t</w:t>
      </w:r>
      <w:r>
        <w:t xml:space="preserve">he name(s) of the referee(s) (who must have an FIE category in the weapon of the competition for which they are entered) must be </w:t>
      </w:r>
      <w:r w:rsidR="00055C2C">
        <w:t>notified</w:t>
      </w:r>
      <w:r>
        <w:t xml:space="preserve"> via the FIE website 7 days before the competition (midnight, Lausanne time).</w:t>
      </w:r>
    </w:p>
    <w:p w:rsidR="00606CCC" w:rsidRPr="00BB5431" w:rsidRDefault="002E60A7" w:rsidP="00334592">
      <w:pPr>
        <w:pStyle w:val="BFAArtDblindent"/>
      </w:pPr>
      <w:r>
        <w:rPr>
          <w:b/>
        </w:rPr>
        <w:t>b)</w:t>
      </w:r>
      <w:r w:rsidR="00031542" w:rsidRPr="00BB5431">
        <w:rPr>
          <w:b/>
        </w:rPr>
        <w:t xml:space="preserve"> </w:t>
      </w:r>
      <w:r w:rsidR="00031542" w:rsidRPr="00BB5431">
        <w:tab/>
      </w:r>
      <w:r w:rsidR="0057095E" w:rsidRPr="00BB5431">
        <w:t>S</w:t>
      </w:r>
      <w:r w:rsidR="00031542" w:rsidRPr="00BB5431">
        <w:t>hould a national</w:t>
      </w:r>
      <w:r w:rsidR="00031542" w:rsidRPr="00BB5431">
        <w:softHyphen/>
        <w:t xml:space="preserve"> federation not </w:t>
      </w:r>
      <w:r w:rsidR="009E100E" w:rsidRPr="00BB5431">
        <w:t xml:space="preserve">provide </w:t>
      </w:r>
      <w:r w:rsidR="00031542" w:rsidRPr="00BB5431">
        <w:t xml:space="preserve">the required number of referees, </w:t>
      </w:r>
      <w:r w:rsidR="009E100E" w:rsidRPr="00BB5431">
        <w:t>a fine (</w:t>
      </w:r>
      <w:proofErr w:type="spellStart"/>
      <w:r w:rsidR="009E100E" w:rsidRPr="00BB5431">
        <w:t>cf</w:t>
      </w:r>
      <w:proofErr w:type="spellEnd"/>
      <w:r w:rsidR="009E100E" w:rsidRPr="00BB5431">
        <w:t xml:space="preserve"> o.86, table of financial penalties and fines) </w:t>
      </w:r>
      <w:r w:rsidR="00614C36" w:rsidRPr="00BB5431">
        <w:t xml:space="preserve">will be inflicted on </w:t>
      </w:r>
      <w:proofErr w:type="gramStart"/>
      <w:r w:rsidR="00614C36" w:rsidRPr="00BB5431">
        <w:t>it</w:t>
      </w:r>
      <w:r w:rsidR="003A0510">
        <w:t>.</w:t>
      </w:r>
      <w:proofErr w:type="gramEnd"/>
    </w:p>
    <w:p w:rsidR="00D45532" w:rsidRPr="00BB5431" w:rsidRDefault="00BD13E7" w:rsidP="002E548F">
      <w:pPr>
        <w:pStyle w:val="BFAArtSingleindent"/>
      </w:pPr>
      <w:r>
        <w:tab/>
      </w:r>
      <w:r w:rsidR="002E60A7">
        <w:rPr>
          <w:b/>
        </w:rPr>
        <w:t>2</w:t>
      </w:r>
      <w:r w:rsidRPr="00BD13E7">
        <w:rPr>
          <w:b/>
        </w:rPr>
        <w:t>.</w:t>
      </w:r>
      <w:r>
        <w:tab/>
      </w:r>
      <w:r w:rsidRPr="00BB5431">
        <w:t xml:space="preserve">For </w:t>
      </w:r>
      <w:del w:id="597" w:author="psmith" w:date="2014-08-21T20:50:00Z">
        <w:r w:rsidR="006557DD" w:rsidRPr="006557DD" w:rsidDel="00E771D4">
          <w:rPr>
            <w:b/>
          </w:rPr>
          <w:delText>Open</w:delText>
        </w:r>
      </w:del>
      <w:ins w:id="598" w:author="psmith" w:date="2014-08-21T20:50:00Z">
        <w:r w:rsidR="00E771D4">
          <w:rPr>
            <w:b/>
          </w:rPr>
          <w:t>Senior</w:t>
        </w:r>
      </w:ins>
      <w:r w:rsidR="006557DD">
        <w:t xml:space="preserve"> </w:t>
      </w:r>
      <w:r>
        <w:rPr>
          <w:b/>
        </w:rPr>
        <w:t>A-g</w:t>
      </w:r>
      <w:r w:rsidRPr="00BD13E7">
        <w:rPr>
          <w:b/>
        </w:rPr>
        <w:t xml:space="preserve">rade, </w:t>
      </w:r>
      <w:r w:rsidRPr="00BB5431">
        <w:rPr>
          <w:b/>
        </w:rPr>
        <w:t xml:space="preserve">Grand Prix and World Cup team competitions, </w:t>
      </w:r>
      <w:r w:rsidR="00334592">
        <w:t>8</w:t>
      </w:r>
      <w:r w:rsidRPr="00BB5431">
        <w:t xml:space="preserve"> referees, proposed by the Refereeing Commission, will be designated by the Executive Committee and delegations will not have to provide any referees. </w:t>
      </w:r>
      <w:r w:rsidR="00606CCC" w:rsidRPr="00606CCC">
        <w:t>The additional referees required (not less than 5) will be provided by the organising committee.  All the referees will be at the expense of the organisers who in return will keep the entry fees.</w:t>
      </w:r>
    </w:p>
    <w:p w:rsidR="00031542" w:rsidRDefault="00031542" w:rsidP="007738A0">
      <w:pPr>
        <w:pStyle w:val="BFAHeading1"/>
        <w:pageBreakBefore/>
      </w:pPr>
      <w:r w:rsidRPr="00BB5431">
        <w:lastRenderedPageBreak/>
        <w:t>Team World Cup</w:t>
      </w:r>
      <w:r w:rsidR="00787B74" w:rsidRPr="00BB5431">
        <w:fldChar w:fldCharType="begin"/>
      </w:r>
      <w:r w:rsidRPr="00BB5431">
        <w:instrText>tc "Team World Cup"</w:instrText>
      </w:r>
      <w:r w:rsidR="00787B74" w:rsidRPr="00BB5431">
        <w:fldChar w:fldCharType="end"/>
      </w:r>
    </w:p>
    <w:p w:rsidR="00216667" w:rsidRPr="00216667" w:rsidRDefault="00216667" w:rsidP="00216667">
      <w:pPr>
        <w:pStyle w:val="BFAHeading2"/>
      </w:pPr>
      <w:r w:rsidRPr="00BB5431">
        <w:t>Application</w:t>
      </w:r>
    </w:p>
    <w:p w:rsidR="00031542" w:rsidRDefault="00031542" w:rsidP="00216667">
      <w:pPr>
        <w:pStyle w:val="BFAArtSingleindent1st"/>
      </w:pPr>
      <w:proofErr w:type="gramStart"/>
      <w:r w:rsidRPr="00BB5431">
        <w:rPr>
          <w:b/>
          <w:bCs/>
        </w:rPr>
        <w:t>o.82.</w:t>
      </w:r>
      <w:r w:rsidRPr="00BB5431">
        <w:tab/>
      </w:r>
      <w:r w:rsidRPr="00BB5431">
        <w:rPr>
          <w:b/>
          <w:bCs/>
        </w:rPr>
        <w:t>1.</w:t>
      </w:r>
      <w:proofErr w:type="gramEnd"/>
      <w:r w:rsidRPr="00BB5431">
        <w:rPr>
          <w:b/>
          <w:bCs/>
        </w:rPr>
        <w:tab/>
      </w:r>
      <w:ins w:id="599" w:author="psmith" w:date="2014-06-01T20:15:00Z">
        <w:r w:rsidR="004A379B">
          <w:rPr>
            <w:b/>
            <w:bCs/>
          </w:rPr>
          <w:t xml:space="preserve">Junior and </w:t>
        </w:r>
      </w:ins>
      <w:ins w:id="600" w:author="psmith" w:date="2014-08-21T20:50:00Z">
        <w:r w:rsidR="00E771D4">
          <w:rPr>
            <w:b/>
            <w:bCs/>
          </w:rPr>
          <w:t>Senior</w:t>
        </w:r>
      </w:ins>
      <w:ins w:id="601" w:author="psmith" w:date="2014-06-01T20:15:00Z">
        <w:r w:rsidR="004A379B">
          <w:rPr>
            <w:b/>
            <w:bCs/>
          </w:rPr>
          <w:t xml:space="preserve"> </w:t>
        </w:r>
      </w:ins>
      <w:r w:rsidRPr="00BB5431">
        <w:rPr>
          <w:b/>
          <w:bCs/>
        </w:rPr>
        <w:t>Team World Cup competitions</w:t>
      </w:r>
      <w:r w:rsidRPr="00BB5431">
        <w:t xml:space="preserve"> take place at the three weapons, both male and female.</w:t>
      </w:r>
    </w:p>
    <w:p w:rsidR="00216667" w:rsidRPr="00BB5431" w:rsidRDefault="00216667" w:rsidP="00216667">
      <w:pPr>
        <w:pStyle w:val="BFAHeading2"/>
      </w:pPr>
      <w:r w:rsidRPr="00BB5431">
        <w:t>Principles</w:t>
      </w:r>
    </w:p>
    <w:p w:rsidR="00031542" w:rsidRDefault="00216667" w:rsidP="00216667">
      <w:pPr>
        <w:pStyle w:val="BFAArtDblindent1st"/>
        <w:rPr>
          <w:ins w:id="602" w:author="psmith" w:date="2014-06-01T21:26:00Z"/>
        </w:rPr>
      </w:pPr>
      <w:r>
        <w:rPr>
          <w:b/>
          <w:bCs/>
        </w:rPr>
        <w:tab/>
      </w:r>
      <w:r w:rsidR="00031542" w:rsidRPr="00BB5431">
        <w:rPr>
          <w:b/>
          <w:bCs/>
        </w:rPr>
        <w:t>2.</w:t>
      </w:r>
      <w:r w:rsidR="00031542" w:rsidRPr="00BB5431">
        <w:rPr>
          <w:b/>
          <w:bCs/>
        </w:rPr>
        <w:tab/>
      </w:r>
      <w:proofErr w:type="gramStart"/>
      <w:r w:rsidR="00031542" w:rsidRPr="00BB5431">
        <w:rPr>
          <w:b/>
          <w:bCs/>
        </w:rPr>
        <w:t>a</w:t>
      </w:r>
      <w:proofErr w:type="gramEnd"/>
      <w:r w:rsidR="00031542" w:rsidRPr="00BB5431">
        <w:rPr>
          <w:b/>
          <w:bCs/>
        </w:rPr>
        <w:t>)</w:t>
      </w:r>
      <w:r w:rsidR="00031542" w:rsidRPr="00BB5431">
        <w:rPr>
          <w:b/>
          <w:bCs/>
        </w:rPr>
        <w:tab/>
      </w:r>
      <w:r w:rsidR="00031542" w:rsidRPr="00BB5431">
        <w:t>The</w:t>
      </w:r>
      <w:ins w:id="603" w:author="psmith" w:date="2014-06-01T20:15:00Z">
        <w:r w:rsidR="004A379B">
          <w:t xml:space="preserve"> Senior</w:t>
        </w:r>
      </w:ins>
      <w:r w:rsidR="00031542" w:rsidRPr="00BB5431">
        <w:t xml:space="preserve"> Team World Cup tournament is composed of a maximum of </w:t>
      </w:r>
      <w:del w:id="604" w:author="psmith" w:date="2014-06-01T20:15:00Z">
        <w:r w:rsidR="00031542" w:rsidRPr="00BB5431" w:rsidDel="004A379B">
          <w:rPr>
            <w:b/>
            <w:bCs/>
          </w:rPr>
          <w:delText xml:space="preserve">six </w:delText>
        </w:r>
      </w:del>
      <w:ins w:id="605" w:author="psmith" w:date="2014-06-01T20:15:00Z">
        <w:r w:rsidR="004A379B">
          <w:rPr>
            <w:b/>
            <w:bCs/>
          </w:rPr>
          <w:t>five</w:t>
        </w:r>
        <w:r w:rsidR="004A379B" w:rsidRPr="00BB5431">
          <w:rPr>
            <w:b/>
            <w:bCs/>
          </w:rPr>
          <w:t xml:space="preserve"> </w:t>
        </w:r>
      </w:ins>
      <w:r w:rsidR="00031542" w:rsidRPr="00BB5431">
        <w:rPr>
          <w:b/>
          <w:bCs/>
        </w:rPr>
        <w:t>integral competitions</w:t>
      </w:r>
      <w:r w:rsidR="00031542" w:rsidRPr="00BB5431">
        <w:t xml:space="preserve"> (through to the first place)</w:t>
      </w:r>
      <w:r w:rsidR="006557DD">
        <w:t xml:space="preserve"> spread, if possible, across all continents</w:t>
      </w:r>
      <w:r w:rsidR="00031542" w:rsidRPr="00BB5431">
        <w:t>. Points will be allocated a</w:t>
      </w:r>
      <w:r w:rsidR="00BD13E7">
        <w:t>t the end of each competition.</w:t>
      </w:r>
    </w:p>
    <w:p w:rsidR="00CD757D" w:rsidRPr="00BB5431" w:rsidRDefault="00CD757D">
      <w:pPr>
        <w:pStyle w:val="BFAArtDblindent"/>
        <w:pPrChange w:id="606" w:author="psmith" w:date="2014-06-01T21:26:00Z">
          <w:pPr>
            <w:pStyle w:val="BFAArtDblindent1st"/>
          </w:pPr>
        </w:pPrChange>
      </w:pPr>
      <w:ins w:id="607" w:author="psmith" w:date="2014-06-01T21:26:00Z">
        <w:r>
          <w:tab/>
        </w:r>
        <w:r w:rsidRPr="00BB5431">
          <w:t>The</w:t>
        </w:r>
        <w:r>
          <w:t xml:space="preserve"> Junior</w:t>
        </w:r>
        <w:r w:rsidRPr="00BB5431">
          <w:t xml:space="preserve"> Team World Cup tournament is composed of </w:t>
        </w:r>
        <w:r>
          <w:rPr>
            <w:b/>
            <w:bCs/>
          </w:rPr>
          <w:t>four</w:t>
        </w:r>
        <w:r w:rsidRPr="00BB5431">
          <w:rPr>
            <w:b/>
            <w:bCs/>
          </w:rPr>
          <w:t xml:space="preserve"> integral competitions</w:t>
        </w:r>
      </w:ins>
      <w:ins w:id="608" w:author="psmith" w:date="2014-06-01T21:27:00Z">
        <w:r w:rsidRPr="00CD757D">
          <w:rPr>
            <w:bCs/>
            <w:rPrChange w:id="609" w:author="psmith" w:date="2014-06-01T21:27:00Z">
              <w:rPr>
                <w:b/>
                <w:bCs/>
              </w:rPr>
            </w:rPrChange>
          </w:rPr>
          <w:t xml:space="preserve"> and points will be awarded at the end of each competition.</w:t>
        </w:r>
        <w:r>
          <w:rPr>
            <w:b/>
            <w:bCs/>
          </w:rPr>
          <w:t xml:space="preserve"> </w:t>
        </w:r>
      </w:ins>
    </w:p>
    <w:p w:rsidR="00031542" w:rsidRPr="00BB5431" w:rsidRDefault="00031542" w:rsidP="00216667">
      <w:pPr>
        <w:pStyle w:val="BFAArtDblindent"/>
      </w:pPr>
      <w:r w:rsidRPr="00BB5431">
        <w:rPr>
          <w:b/>
          <w:bCs/>
        </w:rPr>
        <w:t xml:space="preserve">b) </w:t>
      </w:r>
      <w:r w:rsidRPr="00BB5431">
        <w:tab/>
        <w:t xml:space="preserve">The teams are made up of </w:t>
      </w:r>
      <w:r w:rsidRPr="00BB5431">
        <w:rPr>
          <w:b/>
          <w:bCs/>
        </w:rPr>
        <w:t>three fencers</w:t>
      </w:r>
      <w:r w:rsidRPr="00BB5431">
        <w:t>, with or without a substitute</w:t>
      </w:r>
      <w:r w:rsidRPr="00BB5431">
        <w:softHyphen/>
        <w:t>.</w:t>
      </w:r>
    </w:p>
    <w:p w:rsidR="00031542" w:rsidRDefault="00031542" w:rsidP="00216667">
      <w:pPr>
        <w:pStyle w:val="BFAArtDblindent"/>
      </w:pPr>
      <w:r w:rsidRPr="00BB5431">
        <w:rPr>
          <w:b/>
          <w:bCs/>
        </w:rPr>
        <w:t>c)</w:t>
      </w:r>
      <w:r w:rsidR="00216667">
        <w:rPr>
          <w:b/>
          <w:bCs/>
        </w:rPr>
        <w:tab/>
      </w:r>
      <w:r w:rsidR="0077409B" w:rsidRPr="00BB5431">
        <w:t>Th</w:t>
      </w:r>
      <w:r w:rsidRPr="00BB5431">
        <w:t xml:space="preserve">e matches proceed according to the </w:t>
      </w:r>
      <w:r w:rsidRPr="00BB5431">
        <w:rPr>
          <w:b/>
          <w:bCs/>
        </w:rPr>
        <w:t>team-relay formula</w:t>
      </w:r>
      <w:r w:rsidRPr="00BB5431">
        <w:t>, as provided for in Article o.44 of these Rules.</w:t>
      </w:r>
    </w:p>
    <w:p w:rsidR="00216667" w:rsidRPr="00BB5431" w:rsidRDefault="00216667" w:rsidP="00216667">
      <w:pPr>
        <w:pStyle w:val="BFAHeading2"/>
      </w:pPr>
      <w:r w:rsidRPr="00BB5431">
        <w:t>Participation</w:t>
      </w:r>
    </w:p>
    <w:p w:rsidR="00031542" w:rsidRPr="00BB5431" w:rsidRDefault="00031542" w:rsidP="00216667">
      <w:pPr>
        <w:pStyle w:val="BFAArtSingleindent"/>
      </w:pPr>
      <w:r w:rsidRPr="00BB5431">
        <w:rPr>
          <w:b/>
          <w:bCs/>
        </w:rPr>
        <w:tab/>
        <w:t>3.</w:t>
      </w:r>
      <w:r w:rsidR="00216667">
        <w:rPr>
          <w:b/>
          <w:bCs/>
        </w:rPr>
        <w:tab/>
      </w:r>
      <w:r w:rsidRPr="00BB5431">
        <w:t xml:space="preserve">Team </w:t>
      </w:r>
      <w:r w:rsidR="00E56891" w:rsidRPr="00BB5431">
        <w:t>part</w:t>
      </w:r>
      <w:r w:rsidR="00216667">
        <w:t>icipation</w:t>
      </w:r>
      <w:r w:rsidR="00E56891" w:rsidRPr="00BB5431">
        <w:t xml:space="preserve"> is</w:t>
      </w:r>
      <w:r w:rsidRPr="00BB5431">
        <w:t xml:space="preserve"> open to all countries and limited to </w:t>
      </w:r>
      <w:r w:rsidRPr="00BB5431">
        <w:rPr>
          <w:b/>
          <w:bCs/>
        </w:rPr>
        <w:t xml:space="preserve">one team </w:t>
      </w:r>
      <w:r w:rsidR="00E56891" w:rsidRPr="00BB5431">
        <w:rPr>
          <w:b/>
          <w:bCs/>
        </w:rPr>
        <w:t>per weapon</w:t>
      </w:r>
      <w:r w:rsidR="00E56891" w:rsidRPr="00BB5431">
        <w:rPr>
          <w:b/>
          <w:bCs/>
          <w:color w:val="0070C0"/>
        </w:rPr>
        <w:t xml:space="preserve"> </w:t>
      </w:r>
      <w:r w:rsidRPr="00BB5431">
        <w:rPr>
          <w:b/>
          <w:bCs/>
        </w:rPr>
        <w:t>per country</w:t>
      </w:r>
      <w:r w:rsidRPr="00BB5431">
        <w:t>.</w:t>
      </w:r>
    </w:p>
    <w:p w:rsidR="00031542" w:rsidRPr="00BB5431" w:rsidRDefault="00031542" w:rsidP="007738A0">
      <w:pPr>
        <w:pStyle w:val="BFAHeading1"/>
        <w:pageBreakBefore/>
      </w:pPr>
      <w:r w:rsidRPr="00BB5431">
        <w:lastRenderedPageBreak/>
        <w:t>Individual World rankings</w:t>
      </w:r>
      <w:r w:rsidR="00787B74" w:rsidRPr="00BB5431">
        <w:fldChar w:fldCharType="begin"/>
      </w:r>
      <w:r w:rsidRPr="00BB5431">
        <w:instrText>tc "Individual World rankings"</w:instrText>
      </w:r>
      <w:r w:rsidR="00787B74" w:rsidRPr="00BB5431">
        <w:fldChar w:fldCharType="end"/>
      </w:r>
    </w:p>
    <w:p w:rsidR="00031542" w:rsidRDefault="00031542" w:rsidP="00216667">
      <w:pPr>
        <w:pStyle w:val="BFAArtSingleindent1st"/>
      </w:pPr>
      <w:proofErr w:type="gramStart"/>
      <w:r w:rsidRPr="00BB5431">
        <w:rPr>
          <w:b/>
          <w:bCs/>
        </w:rPr>
        <w:t>o.83.</w:t>
      </w:r>
      <w:r w:rsidRPr="00BB5431">
        <w:tab/>
      </w:r>
      <w:r w:rsidRPr="00BB5431">
        <w:rPr>
          <w:b/>
          <w:bCs/>
        </w:rPr>
        <w:t>1.</w:t>
      </w:r>
      <w:proofErr w:type="gramEnd"/>
      <w:r w:rsidRPr="00BB5431">
        <w:tab/>
        <w:t>Official FIE individual ranking</w:t>
      </w:r>
    </w:p>
    <w:p w:rsidR="000668B7" w:rsidRPr="00BB5431" w:rsidRDefault="000668B7" w:rsidP="000668B7">
      <w:pPr>
        <w:pStyle w:val="BFAHeading2"/>
      </w:pPr>
      <w:r w:rsidRPr="00BB5431">
        <w:t>Principles</w:t>
      </w:r>
    </w:p>
    <w:p w:rsidR="00031542" w:rsidRPr="00BB5431" w:rsidRDefault="00031542" w:rsidP="000668B7">
      <w:pPr>
        <w:pStyle w:val="BFAArtDblindent"/>
      </w:pPr>
      <w:r w:rsidRPr="00BB5431">
        <w:rPr>
          <w:b/>
          <w:bCs/>
        </w:rPr>
        <w:t>a)</w:t>
      </w:r>
      <w:r w:rsidRPr="00BB5431">
        <w:rPr>
          <w:b/>
          <w:bCs/>
        </w:rPr>
        <w:tab/>
        <w:t xml:space="preserve">The official </w:t>
      </w:r>
      <w:del w:id="610" w:author="psmith" w:date="2014-08-21T20:50:00Z">
        <w:r w:rsidRPr="00BB5431" w:rsidDel="00E771D4">
          <w:rPr>
            <w:b/>
            <w:bCs/>
          </w:rPr>
          <w:delText>Open</w:delText>
        </w:r>
      </w:del>
      <w:ins w:id="611" w:author="psmith" w:date="2014-08-21T20:50:00Z">
        <w:r w:rsidR="00E771D4">
          <w:rPr>
            <w:b/>
            <w:bCs/>
          </w:rPr>
          <w:t>Senior</w:t>
        </w:r>
      </w:ins>
      <w:r w:rsidRPr="00BB5431">
        <w:rPr>
          <w:b/>
          <w:bCs/>
        </w:rPr>
        <w:t xml:space="preserve"> ranking of the FIE</w:t>
      </w:r>
      <w:r w:rsidRPr="00BB5431">
        <w:t xml:space="preserve"> takes into account the best </w:t>
      </w:r>
      <w:r w:rsidR="00BD13E7">
        <w:t>five</w:t>
      </w:r>
      <w:r w:rsidRPr="00BB5431">
        <w:t xml:space="preserve"> results of the World Cup, Grand Prix or Satellite competitions in which the fencer has participated, </w:t>
      </w:r>
      <w:r w:rsidR="00BD13E7">
        <w:t>irrespective of continent</w:t>
      </w:r>
      <w:r w:rsidRPr="00BB5431">
        <w:t xml:space="preserve">, plus the World Championships or Olympic Games and the Zonal Championships.  </w:t>
      </w:r>
    </w:p>
    <w:p w:rsidR="00031542" w:rsidRPr="00BB5431" w:rsidRDefault="00031542" w:rsidP="000668B7">
      <w:pPr>
        <w:pStyle w:val="BFAArtDblindent"/>
      </w:pPr>
      <w:r w:rsidRPr="00BB5431">
        <w:rPr>
          <w:b/>
          <w:bCs/>
        </w:rPr>
        <w:t>b)</w:t>
      </w:r>
      <w:r w:rsidRPr="00BB5431">
        <w:rPr>
          <w:b/>
          <w:bCs/>
        </w:rPr>
        <w:tab/>
        <w:t xml:space="preserve">The official Junior ranking of the FIE </w:t>
      </w:r>
      <w:r w:rsidRPr="00BB5431">
        <w:t xml:space="preserve">takes into account the best </w:t>
      </w:r>
      <w:r w:rsidR="00D06EAE">
        <w:t>six</w:t>
      </w:r>
      <w:r w:rsidRPr="00BB5431">
        <w:t xml:space="preserve"> results of the World Cup competitions in which the fencer has participated, </w:t>
      </w:r>
      <w:r w:rsidR="00DC698B">
        <w:t>irrespective of</w:t>
      </w:r>
      <w:r w:rsidR="00D06EAE">
        <w:t xml:space="preserve"> continent,</w:t>
      </w:r>
      <w:r w:rsidRPr="00BB5431">
        <w:t xml:space="preserve"> as well as the World Championships and the Zonal Championships.</w:t>
      </w:r>
    </w:p>
    <w:p w:rsidR="00832ED2" w:rsidRDefault="00031542" w:rsidP="000668B7">
      <w:pPr>
        <w:pStyle w:val="BFAArtDblindent"/>
        <w:rPr>
          <w:ins w:id="612" w:author="psmith" w:date="2014-06-14T10:59:00Z"/>
        </w:rPr>
      </w:pPr>
      <w:r w:rsidRPr="00BB5431">
        <w:rPr>
          <w:b/>
          <w:bCs/>
        </w:rPr>
        <w:t>c)</w:t>
      </w:r>
      <w:r w:rsidRPr="00BB5431">
        <w:rPr>
          <w:b/>
          <w:bCs/>
        </w:rPr>
        <w:tab/>
      </w:r>
      <w:r w:rsidRPr="00BB5431">
        <w:t xml:space="preserve">For both </w:t>
      </w:r>
      <w:del w:id="613" w:author="psmith" w:date="2014-08-21T20:50:00Z">
        <w:r w:rsidRPr="00BB5431" w:rsidDel="00E771D4">
          <w:delText>Open</w:delText>
        </w:r>
      </w:del>
      <w:ins w:id="614" w:author="psmith" w:date="2014-08-21T20:50:00Z">
        <w:r w:rsidR="00E771D4">
          <w:t>Senior</w:t>
        </w:r>
      </w:ins>
      <w:r w:rsidRPr="00BB5431">
        <w:t xml:space="preserve"> and </w:t>
      </w:r>
      <w:proofErr w:type="gramStart"/>
      <w:r w:rsidRPr="00BB5431">
        <w:t>Junior</w:t>
      </w:r>
      <w:proofErr w:type="gramEnd"/>
      <w:r w:rsidRPr="00BB5431">
        <w:t xml:space="preserve"> rankings, the ranking is</w:t>
      </w:r>
      <w:r w:rsidRPr="00BB5431">
        <w:rPr>
          <w:b/>
          <w:bCs/>
        </w:rPr>
        <w:t xml:space="preserve"> kept </w:t>
      </w:r>
      <w:r w:rsidR="00474D04" w:rsidRPr="00BB5431">
        <w:rPr>
          <w:b/>
          <w:bCs/>
        </w:rPr>
        <w:t>permanently</w:t>
      </w:r>
      <w:r w:rsidR="00474D04" w:rsidRPr="00BB5431">
        <w:rPr>
          <w:b/>
          <w:bCs/>
          <w:color w:val="0070C0"/>
        </w:rPr>
        <w:t xml:space="preserve"> </w:t>
      </w:r>
      <w:r w:rsidRPr="00BB5431">
        <w:rPr>
          <w:b/>
          <w:bCs/>
        </w:rPr>
        <w:t>up to date</w:t>
      </w:r>
      <w:r w:rsidR="00063B31" w:rsidRPr="00BB5431">
        <w:rPr>
          <w:b/>
          <w:bCs/>
        </w:rPr>
        <w:t xml:space="preserve">. </w:t>
      </w:r>
      <w:r w:rsidRPr="00BB5431">
        <w:t xml:space="preserve"> </w:t>
      </w:r>
    </w:p>
    <w:p w:rsidR="00827C10" w:rsidRDefault="00832ED2" w:rsidP="000668B7">
      <w:pPr>
        <w:pStyle w:val="BFAArtDblindent"/>
        <w:rPr>
          <w:ins w:id="615" w:author="psmith" w:date="2014-06-14T10:55:00Z"/>
          <w:bCs/>
        </w:rPr>
      </w:pPr>
      <w:ins w:id="616" w:author="psmith" w:date="2014-06-14T10:59:00Z">
        <w:r>
          <w:tab/>
        </w:r>
      </w:ins>
      <w:del w:id="617" w:author="psmith" w:date="2014-08-17T21:12:00Z">
        <w:r w:rsidR="00063B31" w:rsidRPr="00BB5431" w:rsidDel="008B33EF">
          <w:delText xml:space="preserve">The </w:delText>
        </w:r>
        <w:r w:rsidR="00031542" w:rsidRPr="00BB5431" w:rsidDel="008B33EF">
          <w:delText xml:space="preserve">competition in </w:delText>
        </w:r>
        <w:r w:rsidR="00063B31" w:rsidRPr="00BB5431" w:rsidDel="008B33EF">
          <w:delText xml:space="preserve">the current </w:delText>
        </w:r>
        <w:r w:rsidR="00031542" w:rsidRPr="00BB5431" w:rsidDel="008B33EF">
          <w:delText>year cancels out the corresponding competition of the previous year, and the points allocated for a competition cancel out the points attributed to the same competition in the previous season.</w:delText>
        </w:r>
      </w:del>
      <w:del w:id="618" w:author="psmith" w:date="2014-06-14T10:58:00Z">
        <w:r w:rsidR="00031542" w:rsidRPr="00BB5431" w:rsidDel="00A25343">
          <w:delText xml:space="preserve"> If a competition does not take place in the current season, the points obtained at the same competition in the previous season are deleted on the anniversary of the competition.</w:delText>
        </w:r>
      </w:del>
      <w:ins w:id="619" w:author="psmith" w:date="2014-06-14T10:49:00Z">
        <w:r w:rsidR="00827C10">
          <w:rPr>
            <w:bCs/>
          </w:rPr>
          <w:t xml:space="preserve">The first Grand Prix event of the current year </w:t>
        </w:r>
      </w:ins>
      <w:ins w:id="620" w:author="psmith" w:date="2014-06-14T10:55:00Z">
        <w:r w:rsidR="00827C10">
          <w:rPr>
            <w:bCs/>
          </w:rPr>
          <w:t xml:space="preserve">cancels out the first Grand Prix event of the previous year and so </w:t>
        </w:r>
      </w:ins>
      <w:ins w:id="621" w:author="psmith" w:date="2014-06-14T10:57:00Z">
        <w:r w:rsidR="00827C10">
          <w:rPr>
            <w:bCs/>
          </w:rPr>
          <w:t>forth</w:t>
        </w:r>
      </w:ins>
      <w:ins w:id="622" w:author="psmith" w:date="2014-06-14T10:55:00Z">
        <w:r w:rsidR="00827C10">
          <w:rPr>
            <w:bCs/>
          </w:rPr>
          <w:t xml:space="preserve"> for the remainder of the Grand Prix events.</w:t>
        </w:r>
      </w:ins>
    </w:p>
    <w:p w:rsidR="00827C10" w:rsidRDefault="00827C10" w:rsidP="000668B7">
      <w:pPr>
        <w:pStyle w:val="BFAArtDblindent"/>
        <w:rPr>
          <w:ins w:id="623" w:author="psmith" w:date="2014-06-14T10:58:00Z"/>
          <w:bCs/>
        </w:rPr>
      </w:pPr>
      <w:ins w:id="624" w:author="psmith" w:date="2014-06-14T10:56:00Z">
        <w:r>
          <w:rPr>
            <w:b/>
            <w:bCs/>
          </w:rPr>
          <w:tab/>
        </w:r>
        <w:r>
          <w:rPr>
            <w:bCs/>
          </w:rPr>
          <w:t xml:space="preserve">The first World Cup event (individual and team) of the current year cancels out the first World Cup event (individual and team) of the previous year and </w:t>
        </w:r>
      </w:ins>
      <w:ins w:id="625" w:author="psmith" w:date="2014-06-14T10:57:00Z">
        <w:r>
          <w:rPr>
            <w:bCs/>
          </w:rPr>
          <w:t>so forth for</w:t>
        </w:r>
        <w:r w:rsidR="00590668">
          <w:rPr>
            <w:bCs/>
          </w:rPr>
          <w:t xml:space="preserve"> the remainder of the World Cup</w:t>
        </w:r>
      </w:ins>
      <w:ins w:id="626" w:author="psmith" w:date="2014-06-15T21:53:00Z">
        <w:r w:rsidR="00590668">
          <w:rPr>
            <w:bCs/>
          </w:rPr>
          <w:t xml:space="preserve"> events</w:t>
        </w:r>
      </w:ins>
      <w:ins w:id="627" w:author="psmith" w:date="2014-06-14T10:57:00Z">
        <w:r w:rsidR="00590668">
          <w:rPr>
            <w:bCs/>
          </w:rPr>
          <w:t xml:space="preserve"> in the </w:t>
        </w:r>
      </w:ins>
      <w:ins w:id="628" w:author="psmith" w:date="2014-06-15T21:53:00Z">
        <w:r w:rsidR="00590668">
          <w:rPr>
            <w:bCs/>
          </w:rPr>
          <w:t>season</w:t>
        </w:r>
      </w:ins>
      <w:ins w:id="629" w:author="psmith" w:date="2014-06-14T10:57:00Z">
        <w:r>
          <w:rPr>
            <w:bCs/>
          </w:rPr>
          <w:t>.</w:t>
        </w:r>
      </w:ins>
    </w:p>
    <w:p w:rsidR="00827C10" w:rsidRDefault="00827C10" w:rsidP="000668B7">
      <w:pPr>
        <w:pStyle w:val="BFAArtDblindent"/>
        <w:rPr>
          <w:ins w:id="630" w:author="psmith" w:date="2014-06-14T10:58:00Z"/>
        </w:rPr>
      </w:pPr>
      <w:ins w:id="631" w:author="psmith" w:date="2014-06-14T10:58:00Z">
        <w:r>
          <w:rPr>
            <w:bCs/>
          </w:rPr>
          <w:tab/>
        </w:r>
        <w:r>
          <w:t>T</w:t>
        </w:r>
        <w:r w:rsidRPr="00BB5431">
          <w:t>he points allocated for a competition cancel out the points attributed to the same competition in the previous season.</w:t>
        </w:r>
      </w:ins>
    </w:p>
    <w:p w:rsidR="00A25343" w:rsidRPr="00A25343" w:rsidRDefault="00A25343" w:rsidP="00A25343">
      <w:pPr>
        <w:pStyle w:val="BFAArtDblindent"/>
      </w:pPr>
      <w:ins w:id="632" w:author="psmith" w:date="2014-06-14T10:58:00Z">
        <w:r>
          <w:tab/>
        </w:r>
      </w:ins>
      <w:r w:rsidRPr="00BB5431">
        <w:t>If a competition does not take place in the current season, the points obtained at the same competition in the previous season are deleted on the anniversary of the competition.</w:t>
      </w:r>
    </w:p>
    <w:p w:rsidR="00031542" w:rsidRPr="00BB5431" w:rsidRDefault="00031542" w:rsidP="000668B7">
      <w:pPr>
        <w:pStyle w:val="BFAArtDblindent"/>
      </w:pPr>
      <w:proofErr w:type="gramStart"/>
      <w:r w:rsidRPr="00BB5431">
        <w:rPr>
          <w:b/>
          <w:bCs/>
        </w:rPr>
        <w:t>d</w:t>
      </w:r>
      <w:proofErr w:type="gramEnd"/>
      <w:r w:rsidRPr="00BB5431">
        <w:rPr>
          <w:b/>
          <w:bCs/>
        </w:rPr>
        <w:t>)</w:t>
      </w:r>
      <w:r w:rsidRPr="00BB5431">
        <w:rPr>
          <w:b/>
          <w:bCs/>
        </w:rPr>
        <w:tab/>
        <w:t>In the event of equal points</w:t>
      </w:r>
      <w:r w:rsidRPr="00BB5431">
        <w:t xml:space="preserve">, </w:t>
      </w:r>
      <w:r w:rsidR="00582E39" w:rsidRPr="00BB5431">
        <w:t xml:space="preserve">the ranking is based on </w:t>
      </w:r>
      <w:r w:rsidRPr="00BB5431">
        <w:t xml:space="preserve">who has gained the most first places, then second places, etc. </w:t>
      </w:r>
    </w:p>
    <w:p w:rsidR="00031542" w:rsidRPr="00BB5431" w:rsidRDefault="00031542" w:rsidP="000668B7">
      <w:pPr>
        <w:pStyle w:val="BFAArtDblindent"/>
      </w:pPr>
      <w:r w:rsidRPr="00BB5431">
        <w:tab/>
        <w:t>If there is a complete tie, the fencers are ranked equal.</w:t>
      </w:r>
    </w:p>
    <w:p w:rsidR="00031542" w:rsidRPr="00BB5431" w:rsidRDefault="00031542" w:rsidP="000668B7">
      <w:pPr>
        <w:pStyle w:val="BFAArtDblindent"/>
      </w:pPr>
      <w:r w:rsidRPr="00BB5431">
        <w:rPr>
          <w:b/>
          <w:bCs/>
        </w:rPr>
        <w:t xml:space="preserve">e) </w:t>
      </w:r>
      <w:r w:rsidRPr="00BB5431">
        <w:tab/>
        <w:t>After each competition</w:t>
      </w:r>
      <w:r w:rsidR="003F2722" w:rsidRPr="00BB5431">
        <w:t xml:space="preserve"> which is taken into account to establish the ranking</w:t>
      </w:r>
      <w:r w:rsidRPr="00BB5431">
        <w:t xml:space="preserve">, </w:t>
      </w:r>
      <w:r w:rsidR="003F2722" w:rsidRPr="00BB5431">
        <w:t>this is updated automatically after verification of the results by the FIE.</w:t>
      </w:r>
    </w:p>
    <w:p w:rsidR="00031542" w:rsidRDefault="00031542" w:rsidP="000668B7">
      <w:pPr>
        <w:pStyle w:val="BFAArtDblindent"/>
      </w:pPr>
      <w:r w:rsidRPr="00BB5431">
        <w:rPr>
          <w:b/>
          <w:bCs/>
        </w:rPr>
        <w:t xml:space="preserve">f) </w:t>
      </w:r>
      <w:r w:rsidRPr="00BB5431">
        <w:tab/>
        <w:t>Except where special rules apply, the official up-to-date FIE rank</w:t>
      </w:r>
      <w:r w:rsidRPr="00BB5431">
        <w:softHyphen/>
        <w:t>ing</w:t>
      </w:r>
      <w:r w:rsidRPr="00BB5431">
        <w:softHyphen/>
      </w:r>
      <w:r w:rsidRPr="00BB5431">
        <w:softHyphen/>
        <w:t xml:space="preserve"> is the </w:t>
      </w:r>
      <w:r w:rsidRPr="00BB5431">
        <w:rPr>
          <w:b/>
          <w:bCs/>
        </w:rPr>
        <w:t>deciding factor</w:t>
      </w:r>
      <w:r w:rsidRPr="00BB5431">
        <w:t xml:space="preserve"> for all rankings, </w:t>
      </w:r>
      <w:proofErr w:type="spellStart"/>
      <w:r w:rsidRPr="00BB5431">
        <w:t>seedings</w:t>
      </w:r>
      <w:proofErr w:type="spellEnd"/>
      <w:r w:rsidRPr="00BB5431">
        <w:t>, exemptions, etc.</w:t>
      </w:r>
    </w:p>
    <w:p w:rsidR="000668B7" w:rsidRPr="00BB5431" w:rsidRDefault="000668B7" w:rsidP="000668B7">
      <w:pPr>
        <w:pStyle w:val="BFAHeading2"/>
      </w:pPr>
      <w:r w:rsidRPr="00BB5431">
        <w:t>Scale of points</w:t>
      </w:r>
    </w:p>
    <w:p w:rsidR="00031542" w:rsidRPr="00BB5431" w:rsidRDefault="000668B7" w:rsidP="000668B7">
      <w:pPr>
        <w:pStyle w:val="BFAArtDblindent1st"/>
      </w:pPr>
      <w:r w:rsidRPr="000668B7">
        <w:rPr>
          <w:b/>
        </w:rPr>
        <w:tab/>
      </w:r>
      <w:r w:rsidR="00031542" w:rsidRPr="000668B7">
        <w:rPr>
          <w:b/>
        </w:rPr>
        <w:t>2.</w:t>
      </w:r>
      <w:r w:rsidR="00031542" w:rsidRPr="000668B7">
        <w:rPr>
          <w:b/>
        </w:rPr>
        <w:tab/>
      </w:r>
      <w:proofErr w:type="gramStart"/>
      <w:r w:rsidR="00031542" w:rsidRPr="000668B7">
        <w:rPr>
          <w:b/>
        </w:rPr>
        <w:t>a</w:t>
      </w:r>
      <w:proofErr w:type="gramEnd"/>
      <w:r w:rsidR="00031542" w:rsidRPr="000668B7">
        <w:rPr>
          <w:b/>
        </w:rPr>
        <w:t>)</w:t>
      </w:r>
      <w:r w:rsidR="00031542" w:rsidRPr="00BB5431">
        <w:tab/>
        <w:t xml:space="preserve">The ranking is based on the </w:t>
      </w:r>
      <w:r w:rsidR="00031542" w:rsidRPr="000668B7">
        <w:rPr>
          <w:b/>
        </w:rPr>
        <w:t>following points system</w:t>
      </w:r>
      <w:r w:rsidR="00031542" w:rsidRPr="00BB5431">
        <w:t>:</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lastRenderedPageBreak/>
        <w:tab/>
        <w:t>1st place</w:t>
      </w:r>
      <w:r w:rsidRPr="00BB5431">
        <w:rPr>
          <w:rFonts w:ascii="Times New Roman" w:hAnsi="Times New Roman"/>
          <w:sz w:val="18"/>
          <w:szCs w:val="18"/>
        </w:rPr>
        <w:tab/>
        <w:t>32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26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3rd place </w:t>
      </w:r>
      <w:r w:rsidRPr="00BB5431">
        <w:rPr>
          <w:rFonts w:ascii="Times New Roman" w:hAnsi="Times New Roman"/>
          <w:i/>
          <w:iCs/>
          <w:sz w:val="18"/>
          <w:szCs w:val="18"/>
        </w:rPr>
        <w:t xml:space="preserve">ex </w:t>
      </w:r>
      <w:proofErr w:type="spellStart"/>
      <w:r w:rsidRPr="00BB5431">
        <w:rPr>
          <w:rFonts w:ascii="Times New Roman" w:hAnsi="Times New Roman"/>
          <w:i/>
          <w:iCs/>
          <w:sz w:val="18"/>
          <w:szCs w:val="18"/>
        </w:rPr>
        <w:t>aequo</w:t>
      </w:r>
      <w:proofErr w:type="spellEnd"/>
      <w:r w:rsidRPr="00BB5431">
        <w:rPr>
          <w:rFonts w:ascii="Times New Roman" w:hAnsi="Times New Roman"/>
          <w:sz w:val="18"/>
          <w:szCs w:val="18"/>
        </w:rPr>
        <w:tab/>
        <w:t>20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5th–8th places</w:t>
      </w:r>
      <w:r w:rsidRPr="00BB5431">
        <w:rPr>
          <w:rFonts w:ascii="Times New Roman" w:hAnsi="Times New Roman"/>
          <w:sz w:val="18"/>
          <w:szCs w:val="18"/>
        </w:rPr>
        <w:tab/>
        <w:t>14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9th–16th places</w:t>
      </w:r>
      <w:r w:rsidRPr="00BB5431">
        <w:rPr>
          <w:rFonts w:ascii="Times New Roman" w:hAnsi="Times New Roman"/>
          <w:sz w:val="18"/>
          <w:szCs w:val="18"/>
        </w:rPr>
        <w:tab/>
        <w:t> 8 points</w:t>
      </w:r>
    </w:p>
    <w:p w:rsidR="00031542" w:rsidRPr="00BB5431" w:rsidRDefault="00031542" w:rsidP="00031542">
      <w:pPr>
        <w:tabs>
          <w:tab w:val="left" w:pos="1440"/>
          <w:tab w:val="left" w:pos="336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 xml:space="preserve">17th–32nd places </w:t>
      </w:r>
      <w:r w:rsidRPr="00BB5431">
        <w:rPr>
          <w:rFonts w:ascii="Times New Roman" w:hAnsi="Times New Roman"/>
          <w:sz w:val="18"/>
          <w:szCs w:val="18"/>
        </w:rPr>
        <w:tab/>
        <w:t> 4 points</w:t>
      </w:r>
    </w:p>
    <w:p w:rsidR="00031542" w:rsidRDefault="00031542"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r w:rsidRPr="00BB5431">
        <w:rPr>
          <w:rFonts w:ascii="Times New Roman" w:hAnsi="Times New Roman"/>
          <w:sz w:val="18"/>
          <w:szCs w:val="18"/>
        </w:rPr>
        <w:tab/>
        <w:t xml:space="preserve">33rd–64th places </w:t>
      </w:r>
      <w:r w:rsidRPr="00BB5431">
        <w:rPr>
          <w:rFonts w:ascii="Times New Roman" w:hAnsi="Times New Roman"/>
          <w:sz w:val="18"/>
          <w:szCs w:val="18"/>
        </w:rPr>
        <w:tab/>
        <w:t> 2 points</w:t>
      </w:r>
    </w:p>
    <w:p w:rsidR="000668B7" w:rsidRPr="00BB5431" w:rsidRDefault="000668B7" w:rsidP="00031542">
      <w:pPr>
        <w:tabs>
          <w:tab w:val="left" w:pos="1440"/>
          <w:tab w:val="left" w:pos="3360"/>
        </w:tabs>
        <w:autoSpaceDE w:val="0"/>
        <w:autoSpaceDN w:val="0"/>
        <w:adjustRightInd w:val="0"/>
        <w:spacing w:after="40" w:line="200" w:lineRule="atLeast"/>
        <w:ind w:left="1020"/>
        <w:jc w:val="both"/>
        <w:rPr>
          <w:rFonts w:ascii="Times New Roman" w:hAnsi="Times New Roman"/>
          <w:sz w:val="18"/>
          <w:szCs w:val="18"/>
        </w:rPr>
      </w:pPr>
    </w:p>
    <w:p w:rsidR="00031542" w:rsidRPr="00BB5431" w:rsidRDefault="00031542" w:rsidP="000668B7">
      <w:pPr>
        <w:pStyle w:val="BFAArtDblindent"/>
      </w:pPr>
      <w:r w:rsidRPr="00BB5431">
        <w:rPr>
          <w:b/>
          <w:bCs/>
        </w:rPr>
        <w:t xml:space="preserve">b) </w:t>
      </w:r>
      <w:r w:rsidRPr="00BB5431">
        <w:tab/>
        <w:t xml:space="preserve">Points obtained in an </w:t>
      </w:r>
      <w:r w:rsidRPr="00BB5431">
        <w:rPr>
          <w:b/>
          <w:bCs/>
        </w:rPr>
        <w:t xml:space="preserve">individual A Grade World Cup </w:t>
      </w:r>
      <w:r w:rsidRPr="00BB5431">
        <w:t>competition are as listed above.</w:t>
      </w:r>
    </w:p>
    <w:p w:rsidR="00031542" w:rsidRPr="00BB5431" w:rsidRDefault="00031542" w:rsidP="000668B7">
      <w:pPr>
        <w:pStyle w:val="BFAArtDblindent"/>
      </w:pPr>
      <w:r w:rsidRPr="00BB5431">
        <w:rPr>
          <w:b/>
          <w:bCs/>
        </w:rPr>
        <w:t xml:space="preserve">c) </w:t>
      </w:r>
      <w:r w:rsidRPr="00BB5431">
        <w:tab/>
        <w:t xml:space="preserve">Points obtained in a </w:t>
      </w:r>
      <w:r w:rsidRPr="00BB5431">
        <w:rPr>
          <w:b/>
          <w:bCs/>
        </w:rPr>
        <w:t xml:space="preserve">Grand Prix </w:t>
      </w:r>
      <w:r w:rsidRPr="00BB5431">
        <w:t xml:space="preserve">competition of the FIE and a </w:t>
      </w:r>
      <w:r w:rsidRPr="00BB5431">
        <w:rPr>
          <w:b/>
          <w:bCs/>
        </w:rPr>
        <w:t>Zonal Championship</w:t>
      </w:r>
      <w:r w:rsidR="00BD13E7">
        <w:t xml:space="preserve"> are multiplied by a factor of 1.5</w:t>
      </w:r>
      <w:r w:rsidRPr="00BB5431">
        <w:t>.</w:t>
      </w:r>
    </w:p>
    <w:p w:rsidR="00031542" w:rsidRPr="00BB5431" w:rsidRDefault="00031542" w:rsidP="000668B7">
      <w:pPr>
        <w:pStyle w:val="BFAArtDblindent"/>
      </w:pPr>
      <w:r w:rsidRPr="000668B7">
        <w:rPr>
          <w:b/>
        </w:rPr>
        <w:t>d)</w:t>
      </w:r>
      <w:r w:rsidRPr="00BB5431">
        <w:t xml:space="preserve"> </w:t>
      </w:r>
      <w:r w:rsidRPr="00BB5431">
        <w:tab/>
        <w:t xml:space="preserve">Points obtained in the individual events of the </w:t>
      </w:r>
      <w:del w:id="633" w:author="psmith" w:date="2014-08-21T20:50:00Z">
        <w:r w:rsidRPr="000668B7" w:rsidDel="00E771D4">
          <w:rPr>
            <w:b/>
          </w:rPr>
          <w:delText>Open</w:delText>
        </w:r>
      </w:del>
      <w:ins w:id="634" w:author="psmith" w:date="2014-08-21T20:50:00Z">
        <w:r w:rsidR="00E771D4">
          <w:rPr>
            <w:b/>
          </w:rPr>
          <w:t>Senior</w:t>
        </w:r>
      </w:ins>
      <w:r w:rsidRPr="000668B7">
        <w:rPr>
          <w:b/>
        </w:rPr>
        <w:t xml:space="preserve"> World Cham</w:t>
      </w:r>
      <w:r w:rsidRPr="000668B7">
        <w:rPr>
          <w:b/>
        </w:rPr>
        <w:softHyphen/>
        <w:t>pion</w:t>
      </w:r>
      <w:r w:rsidRPr="000668B7">
        <w:rPr>
          <w:b/>
        </w:rPr>
        <w:softHyphen/>
        <w:t>ships and in the Junior World Champion</w:t>
      </w:r>
      <w:r w:rsidRPr="000668B7">
        <w:rPr>
          <w:b/>
        </w:rPr>
        <w:softHyphen/>
        <w:t>ships</w:t>
      </w:r>
      <w:r w:rsidR="00BD13E7">
        <w:t xml:space="preserve"> are multiplied by a factor of 2.5</w:t>
      </w:r>
      <w:r w:rsidRPr="00BB5431">
        <w:t>.</w:t>
      </w:r>
    </w:p>
    <w:p w:rsidR="00031542" w:rsidRPr="00BB5431" w:rsidRDefault="00031542" w:rsidP="000668B7">
      <w:pPr>
        <w:pStyle w:val="BFAArtDblindent"/>
      </w:pPr>
      <w:r w:rsidRPr="00BB5431">
        <w:rPr>
          <w:b/>
          <w:bCs/>
        </w:rPr>
        <w:t xml:space="preserve">e) </w:t>
      </w:r>
      <w:r w:rsidRPr="00BB5431">
        <w:tab/>
      </w:r>
      <w:r w:rsidR="00BD13E7">
        <w:t xml:space="preserve">Points obtained in the individual events of the </w:t>
      </w:r>
      <w:r w:rsidR="00BD13E7" w:rsidRPr="00BD13E7">
        <w:rPr>
          <w:b/>
        </w:rPr>
        <w:t>Olympic Games</w:t>
      </w:r>
      <w:r w:rsidR="00BD13E7">
        <w:t xml:space="preserve"> are multiplied by a factor of 3.0. </w:t>
      </w:r>
      <w:r w:rsidRPr="00BB5431">
        <w:t xml:space="preserve">At the </w:t>
      </w:r>
      <w:r w:rsidRPr="00BB5431">
        <w:rPr>
          <w:b/>
          <w:bCs/>
        </w:rPr>
        <w:t>Olympic Games, fourth</w:t>
      </w:r>
      <w:r w:rsidRPr="00BB5431">
        <w:t xml:space="preserve"> place is awarded 54 points.</w:t>
      </w:r>
    </w:p>
    <w:p w:rsidR="00031542" w:rsidRDefault="00031542" w:rsidP="000668B7">
      <w:pPr>
        <w:pStyle w:val="BFAArtDblindent"/>
      </w:pPr>
      <w:r w:rsidRPr="00BB5431">
        <w:rPr>
          <w:b/>
          <w:bCs/>
        </w:rPr>
        <w:t>f)</w:t>
      </w:r>
      <w:r w:rsidRPr="00BB5431">
        <w:tab/>
      </w:r>
      <w:r w:rsidR="00960DC4" w:rsidRPr="00BB5431">
        <w:t>O</w:t>
      </w:r>
      <w:r w:rsidRPr="00BB5431">
        <w:t xml:space="preserve">nly fencers who have </w:t>
      </w:r>
      <w:r w:rsidRPr="00BB5431">
        <w:rPr>
          <w:b/>
          <w:bCs/>
        </w:rPr>
        <w:t xml:space="preserve">actually participated </w:t>
      </w:r>
      <w:r w:rsidRPr="00BB5431">
        <w:t>in a direct elimination table can receive any points.</w:t>
      </w:r>
    </w:p>
    <w:p w:rsidR="000668B7" w:rsidRPr="00BB5431" w:rsidRDefault="000668B7" w:rsidP="000668B7">
      <w:pPr>
        <w:pStyle w:val="BFAHeading2"/>
      </w:pPr>
      <w:r w:rsidRPr="00BB5431">
        <w:t>Honours</w:t>
      </w:r>
    </w:p>
    <w:p w:rsidR="00031542" w:rsidRPr="00BB5431" w:rsidRDefault="000668B7" w:rsidP="000668B7">
      <w:pPr>
        <w:pStyle w:val="BFAArtSingleindent"/>
        <w:rPr>
          <w:rFonts w:ascii="Times New Roman" w:hAnsi="Times New Roman"/>
        </w:rPr>
      </w:pPr>
      <w:r>
        <w:rPr>
          <w:b/>
          <w:bCs/>
        </w:rPr>
        <w:tab/>
      </w:r>
      <w:r w:rsidR="00031542" w:rsidRPr="00BB5431">
        <w:rPr>
          <w:b/>
          <w:bCs/>
        </w:rPr>
        <w:t>3.</w:t>
      </w:r>
      <w:r w:rsidR="00031542" w:rsidRPr="00BB5431">
        <w:rPr>
          <w:b/>
          <w:bCs/>
        </w:rPr>
        <w:tab/>
      </w:r>
      <w:r w:rsidR="00031542" w:rsidRPr="00BB5431">
        <w:rPr>
          <w:rFonts w:ascii="Times New Roman" w:hAnsi="Times New Roman"/>
          <w:b/>
          <w:bCs/>
        </w:rPr>
        <w:t xml:space="preserve">The winner </w:t>
      </w:r>
      <w:r w:rsidR="00031542" w:rsidRPr="00BB5431">
        <w:rPr>
          <w:rFonts w:ascii="Times New Roman" w:hAnsi="Times New Roman"/>
        </w:rPr>
        <w:t xml:space="preserve">(first ranked fencer) of each </w:t>
      </w:r>
      <w:r w:rsidR="00031542" w:rsidRPr="00BB5431">
        <w:rPr>
          <w:rFonts w:ascii="Times New Roman" w:hAnsi="Times New Roman"/>
          <w:b/>
          <w:bCs/>
        </w:rPr>
        <w:t xml:space="preserve">senior </w:t>
      </w:r>
      <w:r w:rsidR="00031542" w:rsidRPr="00BB5431">
        <w:rPr>
          <w:rFonts w:ascii="Times New Roman" w:hAnsi="Times New Roman"/>
        </w:rPr>
        <w:t xml:space="preserve">official ranking of the FIE will be announced at the end of the </w:t>
      </w:r>
      <w:del w:id="635" w:author="psmith" w:date="2014-08-21T20:50:00Z">
        <w:r w:rsidR="00031542" w:rsidRPr="00BB5431" w:rsidDel="00E771D4">
          <w:rPr>
            <w:rFonts w:ascii="Times New Roman" w:hAnsi="Times New Roman"/>
          </w:rPr>
          <w:delText>Open</w:delText>
        </w:r>
      </w:del>
      <w:ins w:id="636" w:author="psmith" w:date="2014-08-21T20:50:00Z">
        <w:r w:rsidR="00E771D4">
          <w:rPr>
            <w:rFonts w:ascii="Times New Roman" w:hAnsi="Times New Roman"/>
          </w:rPr>
          <w:t>Senior</w:t>
        </w:r>
      </w:ins>
      <w:r w:rsidR="00031542" w:rsidRPr="00BB5431">
        <w:rPr>
          <w:rFonts w:ascii="Times New Roman" w:hAnsi="Times New Roman"/>
        </w:rPr>
        <w:t xml:space="preserve"> World Championships or Olympic Games.</w:t>
      </w:r>
    </w:p>
    <w:p w:rsidR="00031542" w:rsidRPr="00BB5431" w:rsidRDefault="00C55AE0" w:rsidP="00C55AE0">
      <w:pPr>
        <w:pStyle w:val="BFAArtSingleindent"/>
      </w:pPr>
      <w:r>
        <w:tab/>
      </w:r>
      <w:r w:rsidR="00031542" w:rsidRPr="00BB5431">
        <w:tab/>
      </w:r>
      <w:r w:rsidR="00031542" w:rsidRPr="00BB5431">
        <w:rPr>
          <w:b/>
          <w:bCs/>
        </w:rPr>
        <w:t>The winner</w:t>
      </w:r>
      <w:r w:rsidR="00031542" w:rsidRPr="00BB5431">
        <w:t xml:space="preserve"> (first ranked fencer) of each </w:t>
      </w:r>
      <w:r w:rsidR="00031542" w:rsidRPr="00BB5431">
        <w:rPr>
          <w:b/>
          <w:bCs/>
        </w:rPr>
        <w:t>junior</w:t>
      </w:r>
      <w:r w:rsidR="00031542" w:rsidRPr="00BB5431">
        <w:t xml:space="preserve"> official ranking will be announced at the end of the Junior World Championships.</w:t>
      </w:r>
    </w:p>
    <w:p w:rsidR="00031542" w:rsidRPr="00BB5431" w:rsidRDefault="00031542" w:rsidP="007738A0">
      <w:pPr>
        <w:pStyle w:val="BFAHeading1"/>
        <w:pageBreakBefore/>
      </w:pPr>
      <w:r w:rsidRPr="00BB5431">
        <w:lastRenderedPageBreak/>
        <w:t>Team World rankings</w:t>
      </w:r>
      <w:r w:rsidR="00787B74" w:rsidRPr="00BB5431">
        <w:fldChar w:fldCharType="begin"/>
      </w:r>
      <w:r w:rsidRPr="00BB5431">
        <w:instrText>tc "Team World rankings"</w:instrText>
      </w:r>
      <w:r w:rsidR="00787B74" w:rsidRPr="00BB5431">
        <w:fldChar w:fldCharType="end"/>
      </w:r>
    </w:p>
    <w:p w:rsidR="00031542" w:rsidRDefault="00031542" w:rsidP="000668B7">
      <w:pPr>
        <w:pStyle w:val="BFAArtSingleindent1st"/>
      </w:pPr>
      <w:proofErr w:type="gramStart"/>
      <w:r w:rsidRPr="00BB5431">
        <w:rPr>
          <w:b/>
          <w:bCs/>
        </w:rPr>
        <w:t>o.84.</w:t>
      </w:r>
      <w:r w:rsidRPr="00BB5431">
        <w:tab/>
      </w:r>
      <w:r w:rsidRPr="00BB5431">
        <w:rPr>
          <w:b/>
          <w:bCs/>
        </w:rPr>
        <w:t>1.</w:t>
      </w:r>
      <w:proofErr w:type="gramEnd"/>
      <w:r w:rsidRPr="00BB5431">
        <w:rPr>
          <w:b/>
          <w:bCs/>
        </w:rPr>
        <w:tab/>
      </w:r>
      <w:r w:rsidRPr="00BB5431">
        <w:t>Official team ranking of the FIE</w:t>
      </w:r>
    </w:p>
    <w:p w:rsidR="001631FA" w:rsidRDefault="001631FA" w:rsidP="001631FA">
      <w:pPr>
        <w:pStyle w:val="BFAHeading2"/>
      </w:pPr>
      <w:r w:rsidRPr="00BB5431">
        <w:t>Principle</w:t>
      </w:r>
    </w:p>
    <w:p w:rsidR="00100F52" w:rsidRPr="00BB5431" w:rsidRDefault="00031542">
      <w:pPr>
        <w:pStyle w:val="BFAArtDblindent"/>
      </w:pPr>
      <w:r w:rsidRPr="001631FA">
        <w:rPr>
          <w:b/>
        </w:rPr>
        <w:t>a)</w:t>
      </w:r>
      <w:r w:rsidRPr="001631FA">
        <w:rPr>
          <w:b/>
        </w:rPr>
        <w:tab/>
      </w:r>
      <w:r w:rsidRPr="00BB5431">
        <w:t xml:space="preserve">The official </w:t>
      </w:r>
      <w:ins w:id="637" w:author="psmith" w:date="2014-08-21T20:50:00Z">
        <w:r w:rsidR="00E771D4">
          <w:t>Senior</w:t>
        </w:r>
      </w:ins>
      <w:ins w:id="638" w:author="psmith" w:date="2014-06-15T21:54:00Z">
        <w:r w:rsidR="00590668">
          <w:t xml:space="preserve"> </w:t>
        </w:r>
      </w:ins>
      <w:r w:rsidRPr="00BB5431">
        <w:t xml:space="preserve">team ranking of the FIE takes into account a team’s </w:t>
      </w:r>
      <w:r w:rsidRPr="00BB5431">
        <w:rPr>
          <w:b/>
          <w:bCs/>
        </w:rPr>
        <w:t xml:space="preserve">best four results </w:t>
      </w:r>
      <w:r w:rsidRPr="00BB5431">
        <w:t xml:space="preserve">in the </w:t>
      </w:r>
      <w:ins w:id="639" w:author="psmith" w:date="2014-08-21T20:50:00Z">
        <w:r w:rsidR="00E771D4">
          <w:t>Senior</w:t>
        </w:r>
      </w:ins>
      <w:ins w:id="640" w:author="psmith" w:date="2014-06-15T21:54:00Z">
        <w:r w:rsidR="00590668">
          <w:t xml:space="preserve"> </w:t>
        </w:r>
      </w:ins>
      <w:r w:rsidRPr="00BB5431">
        <w:t>Team World Cup competitions,</w:t>
      </w:r>
      <w:r w:rsidR="00BD13E7">
        <w:t xml:space="preserve"> irrespective of continent,</w:t>
      </w:r>
      <w:r w:rsidRPr="00BB5431">
        <w:t xml:space="preserve"> plus the </w:t>
      </w:r>
      <w:del w:id="641" w:author="psmith" w:date="2014-08-21T20:50:00Z">
        <w:r w:rsidRPr="00BB5431" w:rsidDel="00E771D4">
          <w:delText>Open</w:delText>
        </w:r>
      </w:del>
      <w:ins w:id="642" w:author="psmith" w:date="2014-08-21T20:50:00Z">
        <w:r w:rsidR="00E771D4">
          <w:t>Senior</w:t>
        </w:r>
      </w:ins>
      <w:r w:rsidRPr="00BB5431">
        <w:t xml:space="preserve"> World Championships or the Olympic Games and the Zonal Championships.</w:t>
      </w:r>
      <w:ins w:id="643" w:author="psmith" w:date="2014-06-01T22:13:00Z">
        <w:r w:rsidR="00100F52">
          <w:br/>
        </w:r>
        <w:r w:rsidR="00100F52">
          <w:br/>
          <w:t xml:space="preserve">The official Junior team ranking of the FIE takes into account a team’s </w:t>
        </w:r>
        <w:r w:rsidR="00100F52" w:rsidRPr="00100F52">
          <w:rPr>
            <w:b/>
            <w:rPrChange w:id="644" w:author="psmith" w:date="2014-06-01T22:16:00Z">
              <w:rPr/>
            </w:rPrChange>
          </w:rPr>
          <w:t>best four results</w:t>
        </w:r>
        <w:r w:rsidR="00100F52">
          <w:t xml:space="preserve"> in the Junior Team World Cup competitions, irrespective of </w:t>
        </w:r>
      </w:ins>
      <w:ins w:id="645" w:author="psmith" w:date="2014-06-01T22:14:00Z">
        <w:r w:rsidR="00100F52">
          <w:t>continent</w:t>
        </w:r>
      </w:ins>
      <w:ins w:id="646" w:author="psmith" w:date="2014-06-01T22:13:00Z">
        <w:r w:rsidR="00100F52">
          <w:t>,</w:t>
        </w:r>
      </w:ins>
      <w:ins w:id="647" w:author="psmith" w:date="2014-06-01T22:14:00Z">
        <w:r w:rsidR="00100F52">
          <w:t xml:space="preserve"> plus the Junior World Championships and the Zonal Championships.</w:t>
        </w:r>
      </w:ins>
    </w:p>
    <w:p w:rsidR="00031542" w:rsidRPr="00BB5431" w:rsidRDefault="00031542" w:rsidP="001631FA">
      <w:pPr>
        <w:pStyle w:val="BFAArtDblindent"/>
      </w:pPr>
      <w:r w:rsidRPr="001631FA">
        <w:rPr>
          <w:b/>
        </w:rPr>
        <w:t>b)</w:t>
      </w:r>
      <w:r w:rsidRPr="001631FA">
        <w:rPr>
          <w:b/>
        </w:rPr>
        <w:tab/>
      </w:r>
      <w:r w:rsidRPr="00BB5431">
        <w:t xml:space="preserve">The official team ranking of the FIE is </w:t>
      </w:r>
      <w:r w:rsidRPr="00BB5431">
        <w:rPr>
          <w:b/>
          <w:bCs/>
        </w:rPr>
        <w:t>updated on a permanent basis</w:t>
      </w:r>
      <w:r w:rsidRPr="00BB5431">
        <w:t>: the event which is held during the current year cancels</w:t>
      </w:r>
      <w:r w:rsidRPr="00BB5431">
        <w:softHyphen/>
        <w:t xml:space="preserve"> out the corresponding event held the year before, just as the points obtained during the new event replace the points obtained the year before. If an event does not take place in the current season, the points obtained at the same event in the previous season are deleted on the anniversary of the event.</w:t>
      </w:r>
    </w:p>
    <w:p w:rsidR="00031542" w:rsidRPr="00BB5431" w:rsidRDefault="00031542" w:rsidP="001631FA">
      <w:pPr>
        <w:pStyle w:val="BFAArtDblindent"/>
      </w:pPr>
      <w:r w:rsidRPr="001631FA">
        <w:rPr>
          <w:b/>
        </w:rPr>
        <w:t>c)</w:t>
      </w:r>
      <w:r w:rsidRPr="001631FA">
        <w:rPr>
          <w:b/>
        </w:rPr>
        <w:tab/>
      </w:r>
      <w:r w:rsidRPr="00BB5431">
        <w:t xml:space="preserve">Should several teams </w:t>
      </w:r>
      <w:r w:rsidRPr="00BB5431">
        <w:rPr>
          <w:b/>
          <w:bCs/>
        </w:rPr>
        <w:t>have the same points</w:t>
      </w:r>
      <w:r w:rsidRPr="00BB5431">
        <w:t>, the same rules shall apply as for the official FIE individual ranking (cf. o.83).</w:t>
      </w:r>
    </w:p>
    <w:p w:rsidR="00031542" w:rsidRPr="00BB5431" w:rsidRDefault="00031542" w:rsidP="001631FA">
      <w:pPr>
        <w:pStyle w:val="BFAArtDblindent"/>
      </w:pPr>
      <w:r w:rsidRPr="001631FA">
        <w:rPr>
          <w:b/>
        </w:rPr>
        <w:t>d)</w:t>
      </w:r>
      <w:r w:rsidRPr="001631FA">
        <w:rPr>
          <w:b/>
        </w:rPr>
        <w:tab/>
      </w:r>
      <w:r w:rsidRPr="00BB5431">
        <w:t xml:space="preserve">Except where special rules apply, the updated official team ranking is the </w:t>
      </w:r>
      <w:r w:rsidRPr="00BB5431">
        <w:rPr>
          <w:b/>
          <w:bCs/>
        </w:rPr>
        <w:t>deciding factor</w:t>
      </w:r>
      <w:r w:rsidRPr="00BB5431">
        <w:t xml:space="preserve"> for all rankings, </w:t>
      </w:r>
      <w:proofErr w:type="spellStart"/>
      <w:r w:rsidRPr="00BB5431">
        <w:t>seedings</w:t>
      </w:r>
      <w:proofErr w:type="spellEnd"/>
      <w:r w:rsidRPr="00BB5431">
        <w:t>, etc.</w:t>
      </w:r>
    </w:p>
    <w:p w:rsidR="00031542" w:rsidRPr="00BB5431" w:rsidRDefault="001631FA" w:rsidP="001631FA">
      <w:pPr>
        <w:pStyle w:val="BFAArtSingleindent"/>
        <w:rPr>
          <w:rFonts w:ascii="Times New Roman" w:hAnsi="Times New Roman"/>
        </w:rPr>
      </w:pPr>
      <w:r>
        <w:tab/>
      </w:r>
      <w:r w:rsidR="00031542" w:rsidRPr="001631FA">
        <w:rPr>
          <w:b/>
        </w:rPr>
        <w:t>2.</w:t>
      </w:r>
      <w:r>
        <w:rPr>
          <w:b/>
        </w:rPr>
        <w:tab/>
      </w:r>
      <w:r w:rsidR="00031542" w:rsidRPr="00BB5431">
        <w:rPr>
          <w:rFonts w:ascii="Times New Roman" w:hAnsi="Times New Roman"/>
        </w:rPr>
        <w:t>Team scale of points</w:t>
      </w:r>
    </w:p>
    <w:p w:rsidR="00031542" w:rsidRPr="00BB5431" w:rsidRDefault="00031542" w:rsidP="001631FA">
      <w:pPr>
        <w:pStyle w:val="BFAArtDblindent"/>
      </w:pPr>
      <w:r w:rsidRPr="001631FA">
        <w:rPr>
          <w:b/>
        </w:rPr>
        <w:t>a)</w:t>
      </w:r>
      <w:r w:rsidRPr="001631FA">
        <w:rPr>
          <w:b/>
        </w:rPr>
        <w:tab/>
      </w:r>
      <w:r w:rsidRPr="00BB5431">
        <w:t>The ranking will be based on the following scale of points:</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1st place</w:t>
      </w:r>
      <w:r w:rsidRPr="00BB5431">
        <w:rPr>
          <w:rFonts w:ascii="Times New Roman" w:hAnsi="Times New Roman"/>
          <w:sz w:val="18"/>
          <w:szCs w:val="18"/>
        </w:rPr>
        <w:tab/>
        <w:t>64 points</w:t>
      </w:r>
      <w:r w:rsidRPr="00BB5431">
        <w:rPr>
          <w:rFonts w:ascii="Times New Roman" w:hAnsi="Times New Roman"/>
          <w:sz w:val="18"/>
          <w:szCs w:val="18"/>
        </w:rPr>
        <w:tab/>
        <w:t>10th place</w:t>
      </w:r>
      <w:r w:rsidRPr="00BB5431">
        <w:rPr>
          <w:rFonts w:ascii="Times New Roman" w:hAnsi="Times New Roman"/>
          <w:sz w:val="18"/>
          <w:szCs w:val="18"/>
        </w:rPr>
        <w:tab/>
        <w:t>24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2nd place</w:t>
      </w:r>
      <w:r w:rsidRPr="00BB5431">
        <w:rPr>
          <w:rFonts w:ascii="Times New Roman" w:hAnsi="Times New Roman"/>
          <w:sz w:val="18"/>
          <w:szCs w:val="18"/>
        </w:rPr>
        <w:tab/>
        <w:t xml:space="preserve">52 points </w:t>
      </w:r>
      <w:r w:rsidRPr="00BB5431">
        <w:rPr>
          <w:rFonts w:ascii="Times New Roman" w:hAnsi="Times New Roman"/>
          <w:sz w:val="18"/>
          <w:szCs w:val="18"/>
        </w:rPr>
        <w:tab/>
        <w:t>11th place</w:t>
      </w:r>
      <w:r w:rsidRPr="00BB5431">
        <w:rPr>
          <w:rFonts w:ascii="Times New Roman" w:hAnsi="Times New Roman"/>
          <w:sz w:val="18"/>
          <w:szCs w:val="18"/>
        </w:rPr>
        <w:tab/>
        <w:t>23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3rd place</w:t>
      </w:r>
      <w:r w:rsidRPr="00BB5431">
        <w:rPr>
          <w:rFonts w:ascii="Times New Roman" w:hAnsi="Times New Roman"/>
          <w:sz w:val="18"/>
          <w:szCs w:val="18"/>
        </w:rPr>
        <w:tab/>
        <w:t xml:space="preserve">40 points </w:t>
      </w:r>
      <w:r w:rsidRPr="00BB5431">
        <w:rPr>
          <w:rFonts w:ascii="Times New Roman" w:hAnsi="Times New Roman"/>
          <w:sz w:val="18"/>
          <w:szCs w:val="18"/>
        </w:rPr>
        <w:tab/>
        <w:t>12th place</w:t>
      </w:r>
      <w:r w:rsidRPr="00BB5431">
        <w:rPr>
          <w:rFonts w:ascii="Times New Roman" w:hAnsi="Times New Roman"/>
          <w:sz w:val="18"/>
          <w:szCs w:val="18"/>
        </w:rPr>
        <w:tab/>
        <w:t>22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4th place</w:t>
      </w:r>
      <w:r w:rsidRPr="00BB5431">
        <w:rPr>
          <w:rFonts w:ascii="Times New Roman" w:hAnsi="Times New Roman"/>
          <w:sz w:val="18"/>
          <w:szCs w:val="18"/>
        </w:rPr>
        <w:tab/>
        <w:t xml:space="preserve">36 points </w:t>
      </w:r>
      <w:r w:rsidRPr="00BB5431">
        <w:rPr>
          <w:rFonts w:ascii="Times New Roman" w:hAnsi="Times New Roman"/>
          <w:sz w:val="18"/>
          <w:szCs w:val="18"/>
        </w:rPr>
        <w:tab/>
        <w:t>13th place</w:t>
      </w:r>
      <w:r w:rsidRPr="00BB5431">
        <w:rPr>
          <w:rFonts w:ascii="Times New Roman" w:hAnsi="Times New Roman"/>
          <w:sz w:val="18"/>
          <w:szCs w:val="18"/>
        </w:rPr>
        <w:tab/>
        <w:t>21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5th place</w:t>
      </w:r>
      <w:r w:rsidRPr="00BB5431">
        <w:rPr>
          <w:rFonts w:ascii="Times New Roman" w:hAnsi="Times New Roman"/>
          <w:sz w:val="18"/>
          <w:szCs w:val="18"/>
        </w:rPr>
        <w:tab/>
        <w:t xml:space="preserve">32 points </w:t>
      </w:r>
      <w:r w:rsidRPr="00BB5431">
        <w:rPr>
          <w:rFonts w:ascii="Times New Roman" w:hAnsi="Times New Roman"/>
          <w:sz w:val="18"/>
          <w:szCs w:val="18"/>
        </w:rPr>
        <w:tab/>
        <w:t>14th place</w:t>
      </w:r>
      <w:r w:rsidRPr="00BB5431">
        <w:rPr>
          <w:rFonts w:ascii="Times New Roman" w:hAnsi="Times New Roman"/>
          <w:sz w:val="18"/>
          <w:szCs w:val="18"/>
        </w:rPr>
        <w:tab/>
        <w:t>20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6th place</w:t>
      </w:r>
      <w:r w:rsidRPr="00BB5431">
        <w:rPr>
          <w:rFonts w:ascii="Times New Roman" w:hAnsi="Times New Roman"/>
          <w:sz w:val="18"/>
          <w:szCs w:val="18"/>
        </w:rPr>
        <w:tab/>
        <w:t xml:space="preserve">30 points </w:t>
      </w:r>
      <w:r w:rsidRPr="00BB5431">
        <w:rPr>
          <w:rFonts w:ascii="Times New Roman" w:hAnsi="Times New Roman"/>
          <w:sz w:val="18"/>
          <w:szCs w:val="18"/>
        </w:rPr>
        <w:tab/>
        <w:t>15th place</w:t>
      </w:r>
      <w:r w:rsidRPr="00BB5431">
        <w:rPr>
          <w:rFonts w:ascii="Times New Roman" w:hAnsi="Times New Roman"/>
          <w:sz w:val="18"/>
          <w:szCs w:val="18"/>
        </w:rPr>
        <w:tab/>
        <w:t>19 points</w:t>
      </w:r>
      <w:r w:rsidRPr="00BB5431">
        <w:rPr>
          <w:rFonts w:ascii="Times New Roman" w:hAnsi="Times New Roman"/>
          <w:sz w:val="18"/>
          <w:szCs w:val="18"/>
        </w:rPr>
        <w:tab/>
        <w:t xml:space="preserve">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7th place</w:t>
      </w:r>
      <w:r w:rsidRPr="00BB5431">
        <w:rPr>
          <w:rFonts w:ascii="Times New Roman" w:hAnsi="Times New Roman"/>
          <w:sz w:val="18"/>
          <w:szCs w:val="18"/>
        </w:rPr>
        <w:tab/>
        <w:t>28 points</w:t>
      </w:r>
      <w:r w:rsidRPr="00BB5431">
        <w:rPr>
          <w:rFonts w:ascii="Times New Roman" w:hAnsi="Times New Roman"/>
          <w:sz w:val="18"/>
          <w:szCs w:val="18"/>
        </w:rPr>
        <w:tab/>
        <w:t>16th place</w:t>
      </w:r>
      <w:r w:rsidRPr="00BB5431">
        <w:rPr>
          <w:rFonts w:ascii="Times New Roman" w:hAnsi="Times New Roman"/>
          <w:sz w:val="18"/>
          <w:szCs w:val="18"/>
        </w:rPr>
        <w:tab/>
        <w:t xml:space="preserve">18 points </w:t>
      </w:r>
    </w:p>
    <w:p w:rsidR="00031542" w:rsidRPr="00BB5431" w:rsidRDefault="00031542" w:rsidP="00031542">
      <w:pPr>
        <w:tabs>
          <w:tab w:val="left" w:pos="1440"/>
          <w:tab w:val="left" w:pos="2280"/>
          <w:tab w:val="left" w:pos="3360"/>
          <w:tab w:val="left" w:pos="4320"/>
        </w:tabs>
        <w:autoSpaceDE w:val="0"/>
        <w:autoSpaceDN w:val="0"/>
        <w:adjustRightInd w:val="0"/>
        <w:spacing w:after="20" w:line="200" w:lineRule="atLeast"/>
        <w:ind w:left="1020"/>
        <w:jc w:val="both"/>
        <w:rPr>
          <w:rFonts w:ascii="Times New Roman" w:hAnsi="Times New Roman"/>
          <w:sz w:val="18"/>
          <w:szCs w:val="18"/>
        </w:rPr>
      </w:pPr>
      <w:r w:rsidRPr="00BB5431">
        <w:rPr>
          <w:rFonts w:ascii="Times New Roman" w:hAnsi="Times New Roman"/>
          <w:sz w:val="18"/>
          <w:szCs w:val="18"/>
        </w:rPr>
        <w:tab/>
        <w:t>8th place</w:t>
      </w:r>
      <w:r w:rsidRPr="00BB5431">
        <w:rPr>
          <w:rFonts w:ascii="Times New Roman" w:hAnsi="Times New Roman"/>
          <w:sz w:val="18"/>
          <w:szCs w:val="18"/>
        </w:rPr>
        <w:tab/>
        <w:t>26 points</w:t>
      </w:r>
      <w:r w:rsidRPr="00BB5431">
        <w:rPr>
          <w:rFonts w:ascii="Times New Roman" w:hAnsi="Times New Roman"/>
          <w:sz w:val="18"/>
          <w:szCs w:val="18"/>
        </w:rPr>
        <w:tab/>
        <w:t>17th–32nd</w:t>
      </w:r>
      <w:r w:rsidRPr="00BB5431">
        <w:rPr>
          <w:rFonts w:ascii="Times New Roman" w:hAnsi="Times New Roman"/>
          <w:sz w:val="18"/>
          <w:szCs w:val="18"/>
        </w:rPr>
        <w:tab/>
        <w:t xml:space="preserve"> 8 points  </w:t>
      </w:r>
      <w:r w:rsidRPr="00BB5431">
        <w:rPr>
          <w:rFonts w:ascii="Times New Roman" w:hAnsi="Times New Roman"/>
          <w:sz w:val="18"/>
          <w:szCs w:val="18"/>
        </w:rPr>
        <w:tab/>
        <w:t xml:space="preserve"> </w:t>
      </w:r>
    </w:p>
    <w:p w:rsidR="001631FA"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9th place</w:t>
      </w:r>
      <w:r w:rsidRPr="00BB5431">
        <w:rPr>
          <w:rFonts w:ascii="Times New Roman" w:hAnsi="Times New Roman"/>
          <w:sz w:val="18"/>
          <w:szCs w:val="18"/>
        </w:rPr>
        <w:tab/>
        <w:t>25 points</w:t>
      </w:r>
    </w:p>
    <w:p w:rsidR="00031542" w:rsidRPr="00BB5431" w:rsidRDefault="00031542" w:rsidP="00031542">
      <w:pPr>
        <w:tabs>
          <w:tab w:val="left" w:pos="1440"/>
          <w:tab w:val="left" w:pos="2280"/>
          <w:tab w:val="left" w:pos="3360"/>
          <w:tab w:val="left" w:pos="4320"/>
        </w:tabs>
        <w:autoSpaceDE w:val="0"/>
        <w:autoSpaceDN w:val="0"/>
        <w:adjustRightInd w:val="0"/>
        <w:spacing w:after="60" w:line="200" w:lineRule="atLeast"/>
        <w:ind w:left="1020"/>
        <w:jc w:val="both"/>
        <w:rPr>
          <w:rFonts w:ascii="Times New Roman" w:hAnsi="Times New Roman"/>
          <w:sz w:val="18"/>
          <w:szCs w:val="18"/>
        </w:rPr>
      </w:pPr>
      <w:r w:rsidRPr="00BB5431">
        <w:rPr>
          <w:rFonts w:ascii="Times New Roman" w:hAnsi="Times New Roman"/>
          <w:sz w:val="18"/>
          <w:szCs w:val="18"/>
        </w:rPr>
        <w:tab/>
        <w:t xml:space="preserve">  </w:t>
      </w:r>
      <w:r w:rsidRPr="00BB5431">
        <w:rPr>
          <w:rFonts w:ascii="Times New Roman" w:hAnsi="Times New Roman"/>
          <w:sz w:val="18"/>
          <w:szCs w:val="18"/>
        </w:rPr>
        <w:tab/>
        <w:t xml:space="preserve"> </w:t>
      </w:r>
    </w:p>
    <w:p w:rsidR="00031542" w:rsidRPr="00BB5431" w:rsidRDefault="00031542" w:rsidP="001631FA">
      <w:pPr>
        <w:pStyle w:val="BFAArtDblindent"/>
      </w:pPr>
      <w:r w:rsidRPr="00BB5431">
        <w:rPr>
          <w:b/>
          <w:bCs/>
        </w:rPr>
        <w:t>b)</w:t>
      </w:r>
      <w:r w:rsidRPr="00BB5431">
        <w:tab/>
        <w:t xml:space="preserve">For the World </w:t>
      </w:r>
      <w:r w:rsidR="0065552F" w:rsidRPr="00BB5431">
        <w:t xml:space="preserve">Team </w:t>
      </w:r>
      <w:r w:rsidRPr="00BB5431">
        <w:t>Championships, the points indicated above are multiplied by two.</w:t>
      </w:r>
    </w:p>
    <w:p w:rsidR="00031542" w:rsidRPr="00BB5431" w:rsidRDefault="00031542" w:rsidP="001631FA">
      <w:pPr>
        <w:pStyle w:val="BFAArtDblindent"/>
      </w:pPr>
      <w:r w:rsidRPr="00BB5431">
        <w:rPr>
          <w:b/>
          <w:bCs/>
        </w:rPr>
        <w:lastRenderedPageBreak/>
        <w:t>c)</w:t>
      </w:r>
      <w:r w:rsidRPr="00BB5431">
        <w:tab/>
        <w:t xml:space="preserve">Points obtained in a Zonal Team Championship </w:t>
      </w:r>
      <w:r w:rsidR="0065552F" w:rsidRPr="00BB5431">
        <w:t>have</w:t>
      </w:r>
      <w:r w:rsidRPr="00BB5431">
        <w:t xml:space="preserve"> a factor of 1.0.</w:t>
      </w:r>
    </w:p>
    <w:p w:rsidR="00031542" w:rsidRPr="00BB5431" w:rsidRDefault="001631FA" w:rsidP="007738A0">
      <w:pPr>
        <w:pStyle w:val="BFAArtSingleindent"/>
        <w:keepNext/>
      </w:pPr>
      <w:r>
        <w:rPr>
          <w:b/>
          <w:bCs/>
        </w:rPr>
        <w:tab/>
      </w:r>
      <w:r w:rsidR="00031542" w:rsidRPr="00BB5431">
        <w:rPr>
          <w:b/>
          <w:bCs/>
        </w:rPr>
        <w:t>3.</w:t>
      </w:r>
      <w:r w:rsidR="00031542" w:rsidRPr="00BB5431">
        <w:rPr>
          <w:b/>
          <w:bCs/>
        </w:rPr>
        <w:tab/>
      </w:r>
      <w:r w:rsidR="00031542" w:rsidRPr="00BB5431">
        <w:t>Honours</w:t>
      </w:r>
    </w:p>
    <w:p w:rsidR="00031542" w:rsidRPr="00BB5431" w:rsidRDefault="001631FA" w:rsidP="001631FA">
      <w:pPr>
        <w:pStyle w:val="BFAArttxtSingleIndent"/>
      </w:pPr>
      <w:r>
        <w:rPr>
          <w:b/>
          <w:bCs/>
        </w:rPr>
        <w:tab/>
      </w:r>
      <w:r w:rsidR="00031542" w:rsidRPr="00BB5431">
        <w:rPr>
          <w:b/>
          <w:bCs/>
        </w:rPr>
        <w:t>The winner</w:t>
      </w:r>
      <w:r w:rsidR="00031542" w:rsidRPr="00BB5431">
        <w:t xml:space="preserve"> (first ranked team) of each official</w:t>
      </w:r>
      <w:ins w:id="648" w:author="psmith" w:date="2014-06-01T22:15:00Z">
        <w:r w:rsidR="00100F52">
          <w:t xml:space="preserve"> Junior and </w:t>
        </w:r>
      </w:ins>
      <w:ins w:id="649" w:author="psmith" w:date="2014-08-21T20:50:00Z">
        <w:r w:rsidR="00E771D4">
          <w:t>Senior</w:t>
        </w:r>
      </w:ins>
      <w:r w:rsidR="00031542" w:rsidRPr="00BB5431">
        <w:t xml:space="preserve"> </w:t>
      </w:r>
      <w:r w:rsidR="00C7608B" w:rsidRPr="00BB5431">
        <w:rPr>
          <w:b/>
        </w:rPr>
        <w:t>team</w:t>
      </w:r>
      <w:r w:rsidR="00C7608B" w:rsidRPr="00BB5431">
        <w:t xml:space="preserve"> </w:t>
      </w:r>
      <w:r w:rsidR="00031542" w:rsidRPr="00BB5431">
        <w:t xml:space="preserve">ranking of the FIE will be announced at the end of the </w:t>
      </w:r>
      <w:del w:id="650" w:author="psmith" w:date="2014-08-21T20:50:00Z">
        <w:r w:rsidR="00031542" w:rsidRPr="00BB5431" w:rsidDel="00E771D4">
          <w:delText>Open</w:delText>
        </w:r>
      </w:del>
      <w:ins w:id="651" w:author="psmith" w:date="2014-08-21T20:50:00Z">
        <w:r w:rsidR="00E771D4">
          <w:t>Senior</w:t>
        </w:r>
      </w:ins>
      <w:r w:rsidR="00031542" w:rsidRPr="00BB5431">
        <w:t xml:space="preserve"> World Championships or Olympic Games</w:t>
      </w:r>
    </w:p>
    <w:p w:rsidR="00031542" w:rsidRPr="00BB5431" w:rsidRDefault="00031542" w:rsidP="00031542">
      <w:pPr>
        <w:tabs>
          <w:tab w:val="left" w:pos="780"/>
        </w:tabs>
        <w:autoSpaceDE w:val="0"/>
        <w:autoSpaceDN w:val="0"/>
        <w:adjustRightInd w:val="0"/>
        <w:spacing w:after="40" w:line="200" w:lineRule="atLeast"/>
        <w:ind w:left="780" w:hanging="300"/>
        <w:jc w:val="both"/>
        <w:rPr>
          <w:rFonts w:ascii="Times New Roman" w:hAnsi="Times New Roman"/>
          <w:sz w:val="18"/>
          <w:szCs w:val="18"/>
        </w:rPr>
      </w:pPr>
    </w:p>
    <w:p w:rsidR="00031542" w:rsidRPr="00BB5431" w:rsidRDefault="00031542" w:rsidP="00D95E92">
      <w:pPr>
        <w:pStyle w:val="BFAChapterNobreak"/>
      </w:pPr>
      <w:r w:rsidRPr="00BB5431">
        <w:t>F. NATIONS’ GRAND PRIX</w:t>
      </w:r>
      <w:r w:rsidR="00787B74" w:rsidRPr="00BB5431">
        <w:fldChar w:fldCharType="begin"/>
      </w:r>
      <w:r w:rsidRPr="00BB5431">
        <w:instrText>tc "F. NATIONS’ GRAND PRIX"</w:instrText>
      </w:r>
      <w:r w:rsidR="00787B74" w:rsidRPr="00BB5431">
        <w:fldChar w:fldCharType="end"/>
      </w:r>
    </w:p>
    <w:p w:rsidR="00031542" w:rsidRPr="00BB5431" w:rsidRDefault="00031542" w:rsidP="001631FA">
      <w:pPr>
        <w:pStyle w:val="BFAArtNoIndent"/>
      </w:pPr>
      <w:r w:rsidRPr="00BB5431">
        <w:rPr>
          <w:b/>
          <w:bCs/>
        </w:rPr>
        <w:t>o.85.</w:t>
      </w:r>
      <w:r w:rsidRPr="00BB5431">
        <w:tab/>
        <w:t>For the scale of points for the Nations’ Grand Prix at the World Cham</w:t>
      </w:r>
      <w:r w:rsidRPr="00BB5431">
        <w:softHyphen/>
        <w:t>pionships and the Olympic Games, please refer to the Administrative Rules of the FIE</w:t>
      </w:r>
      <w:r w:rsidR="00474B7D" w:rsidRPr="00BB5431">
        <w:t>.</w:t>
      </w:r>
    </w:p>
    <w:p w:rsidR="00E82657" w:rsidRPr="00827B82" w:rsidRDefault="00D95E92" w:rsidP="00827B82">
      <w:pPr>
        <w:pStyle w:val="BFAArtNoIndent"/>
        <w:rPr>
          <w:b/>
        </w:rPr>
      </w:pPr>
      <w:r>
        <w:rPr>
          <w:b/>
        </w:rPr>
        <w:br w:type="page"/>
      </w:r>
      <w:proofErr w:type="gramStart"/>
      <w:r w:rsidR="00827B82" w:rsidRPr="00827B82">
        <w:rPr>
          <w:b/>
        </w:rPr>
        <w:lastRenderedPageBreak/>
        <w:t>o.86</w:t>
      </w:r>
      <w:proofErr w:type="gramEnd"/>
      <w:r w:rsidR="00827B82" w:rsidRPr="00827B82">
        <w:rPr>
          <w:b/>
        </w:rPr>
        <w:tab/>
      </w:r>
      <w:r w:rsidR="00E82657" w:rsidRPr="00827B82">
        <w:rPr>
          <w:b/>
        </w:rPr>
        <w:t>Table of Financial Penalties and Fines</w:t>
      </w:r>
    </w:p>
    <w:tbl>
      <w:tblPr>
        <w:tblpPr w:leftFromText="180" w:rightFromText="180" w:vertAnchor="text" w:horzAnchor="margin" w:tblpX="70" w:tblpY="24"/>
        <w:tblW w:w="4877"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70" w:type="dxa"/>
          <w:right w:w="70" w:type="dxa"/>
        </w:tblCellMar>
        <w:tblLook w:val="04A0" w:firstRow="1" w:lastRow="0" w:firstColumn="1" w:lastColumn="0" w:noHBand="0" w:noVBand="1"/>
        <w:tblPrChange w:id="652" w:author="Peter Smith" w:date="2014-02-05T21:14:00Z">
          <w:tblPr>
            <w:tblpPr w:leftFromText="180" w:rightFromText="180" w:vertAnchor="text" w:horzAnchor="margin" w:tblpX="70" w:tblpY="24"/>
            <w:tblW w:w="5234"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70" w:type="dxa"/>
              <w:right w:w="70" w:type="dxa"/>
            </w:tblCellMar>
            <w:tblLook w:val="04A0" w:firstRow="1" w:lastRow="0" w:firstColumn="1" w:lastColumn="0" w:noHBand="0" w:noVBand="1"/>
          </w:tblPr>
        </w:tblPrChange>
      </w:tblPr>
      <w:tblGrid>
        <w:gridCol w:w="1449"/>
        <w:gridCol w:w="1040"/>
        <w:gridCol w:w="1050"/>
        <w:gridCol w:w="990"/>
        <w:gridCol w:w="1070"/>
        <w:gridCol w:w="1119"/>
        <w:tblGridChange w:id="653">
          <w:tblGrid>
            <w:gridCol w:w="1449"/>
            <w:gridCol w:w="1040"/>
            <w:gridCol w:w="1050"/>
            <w:gridCol w:w="991"/>
            <w:gridCol w:w="1560"/>
            <w:gridCol w:w="1119"/>
          </w:tblGrid>
        </w:tblGridChange>
      </w:tblGrid>
      <w:tr w:rsidR="00827B82" w:rsidRPr="00BB5431" w:rsidTr="00DF7E86">
        <w:trPr>
          <w:trHeight w:val="699"/>
          <w:trPrChange w:id="654" w:author="Peter Smith" w:date="2014-02-05T21:14:00Z">
            <w:trPr>
              <w:trHeight w:val="699"/>
            </w:trPr>
          </w:trPrChange>
        </w:trPr>
        <w:tc>
          <w:tcPr>
            <w:tcW w:w="1079" w:type="pct"/>
            <w:tcBorders>
              <w:top w:val="single" w:sz="4" w:space="0" w:color="0070C0"/>
              <w:left w:val="single" w:sz="4" w:space="0" w:color="0070C0"/>
              <w:bottom w:val="single" w:sz="4" w:space="0" w:color="0070C0"/>
              <w:right w:val="single" w:sz="4" w:space="0" w:color="0070C0"/>
            </w:tcBorders>
            <w:vAlign w:val="center"/>
            <w:tcPrChange w:id="655" w:author="Peter Smith" w:date="2014-02-05T21:14:00Z">
              <w:tcPr>
                <w:tcW w:w="1005" w:type="pct"/>
                <w:tcBorders>
                  <w:top w:val="single" w:sz="4" w:space="0" w:color="0070C0"/>
                  <w:left w:val="single" w:sz="4" w:space="0" w:color="0070C0"/>
                  <w:bottom w:val="single" w:sz="4" w:space="0" w:color="0070C0"/>
                  <w:right w:val="single" w:sz="4" w:space="0" w:color="0070C0"/>
                </w:tcBorders>
                <w:vAlign w:val="center"/>
              </w:tcPr>
            </w:tcPrChange>
          </w:tcPr>
          <w:p w:rsidR="00E82657" w:rsidRPr="00BB5431" w:rsidRDefault="00E82657" w:rsidP="00827B82">
            <w:pPr>
              <w:spacing w:before="120" w:after="100" w:afterAutospacing="1" w:line="240" w:lineRule="auto"/>
              <w:rPr>
                <w:rFonts w:ascii="Times New Roman" w:hAnsi="Times New Roman"/>
                <w:b/>
                <w:bCs/>
                <w:sz w:val="18"/>
                <w:szCs w:val="18"/>
              </w:rPr>
            </w:pPr>
          </w:p>
        </w:tc>
        <w:tc>
          <w:tcPr>
            <w:tcW w:w="774" w:type="pct"/>
            <w:tcBorders>
              <w:top w:val="single" w:sz="4" w:space="0" w:color="0070C0"/>
              <w:left w:val="single" w:sz="4" w:space="0" w:color="0070C0"/>
              <w:bottom w:val="single" w:sz="4" w:space="0" w:color="0070C0"/>
              <w:right w:val="single" w:sz="4" w:space="0" w:color="0070C0"/>
            </w:tcBorders>
            <w:tcPrChange w:id="656"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Article</w:t>
            </w:r>
          </w:p>
        </w:tc>
        <w:tc>
          <w:tcPr>
            <w:tcW w:w="781" w:type="pct"/>
            <w:tcBorders>
              <w:top w:val="single" w:sz="4" w:space="0" w:color="0070C0"/>
              <w:left w:val="single" w:sz="4" w:space="0" w:color="0070C0"/>
              <w:bottom w:val="single" w:sz="4" w:space="0" w:color="0070C0"/>
              <w:right w:val="single" w:sz="4" w:space="0" w:color="0070C0"/>
            </w:tcBorders>
            <w:tcPrChange w:id="657"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Amount</w:t>
            </w:r>
          </w:p>
        </w:tc>
        <w:tc>
          <w:tcPr>
            <w:tcW w:w="737" w:type="pct"/>
            <w:tcBorders>
              <w:top w:val="single" w:sz="4" w:space="0" w:color="0070C0"/>
              <w:left w:val="single" w:sz="4" w:space="0" w:color="0070C0"/>
              <w:bottom w:val="single" w:sz="4" w:space="0" w:color="0070C0"/>
              <w:right w:val="single" w:sz="4" w:space="0" w:color="0070C0"/>
            </w:tcBorders>
            <w:tcPrChange w:id="658"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Date of payment</w:t>
            </w:r>
          </w:p>
        </w:tc>
        <w:tc>
          <w:tcPr>
            <w:tcW w:w="796" w:type="pct"/>
            <w:tcBorders>
              <w:top w:val="single" w:sz="4" w:space="0" w:color="0070C0"/>
              <w:left w:val="single" w:sz="4" w:space="0" w:color="0070C0"/>
              <w:bottom w:val="single" w:sz="4" w:space="0" w:color="0070C0"/>
              <w:right w:val="single" w:sz="4" w:space="0" w:color="0070C0"/>
            </w:tcBorders>
            <w:tcPrChange w:id="659"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To be paid to</w:t>
            </w:r>
          </w:p>
        </w:tc>
        <w:tc>
          <w:tcPr>
            <w:tcW w:w="833" w:type="pct"/>
            <w:tcBorders>
              <w:top w:val="single" w:sz="4" w:space="0" w:color="0070C0"/>
              <w:left w:val="single" w:sz="4" w:space="0" w:color="0070C0"/>
              <w:bottom w:val="single" w:sz="4" w:space="0" w:color="0070C0"/>
              <w:right w:val="single" w:sz="4" w:space="0" w:color="0070C0"/>
            </w:tcBorders>
            <w:tcPrChange w:id="660"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b/>
                <w:sz w:val="18"/>
                <w:szCs w:val="18"/>
              </w:rPr>
            </w:pPr>
            <w:r w:rsidRPr="00BB5431">
              <w:rPr>
                <w:rFonts w:ascii="Times New Roman" w:hAnsi="Times New Roman"/>
                <w:b/>
                <w:sz w:val="18"/>
                <w:szCs w:val="18"/>
              </w:rPr>
              <w:t>By whom</w:t>
            </w:r>
          </w:p>
        </w:tc>
      </w:tr>
      <w:tr w:rsidR="001631FA" w:rsidRPr="00BB5431" w:rsidTr="00DF7E86">
        <w:trPr>
          <w:trHeight w:val="987"/>
          <w:trPrChange w:id="661" w:author="Peter Smith" w:date="2014-02-05T21:14:00Z">
            <w:trPr>
              <w:trHeight w:val="987"/>
            </w:trPr>
          </w:trPrChange>
        </w:trPr>
        <w:tc>
          <w:tcPr>
            <w:tcW w:w="1079" w:type="pct"/>
            <w:tcBorders>
              <w:top w:val="single" w:sz="4" w:space="0" w:color="0070C0"/>
              <w:left w:val="single" w:sz="4" w:space="0" w:color="0070C0"/>
              <w:bottom w:val="single" w:sz="4" w:space="0" w:color="0070C0"/>
              <w:right w:val="single" w:sz="4" w:space="0" w:color="0070C0"/>
            </w:tcBorders>
            <w:tcPrChange w:id="662"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World Championships after closing date</w:t>
            </w:r>
          </w:p>
        </w:tc>
        <w:tc>
          <w:tcPr>
            <w:tcW w:w="774" w:type="pct"/>
            <w:tcBorders>
              <w:top w:val="single" w:sz="4" w:space="0" w:color="0070C0"/>
              <w:left w:val="single" w:sz="4" w:space="0" w:color="0070C0"/>
              <w:bottom w:val="single" w:sz="4" w:space="0" w:color="0070C0"/>
              <w:right w:val="single" w:sz="4" w:space="0" w:color="0070C0"/>
            </w:tcBorders>
            <w:tcPrChange w:id="663"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o.53.3</w:t>
            </w:r>
          </w:p>
        </w:tc>
        <w:tc>
          <w:tcPr>
            <w:tcW w:w="781" w:type="pct"/>
            <w:tcBorders>
              <w:top w:val="single" w:sz="4" w:space="0" w:color="0070C0"/>
              <w:left w:val="single" w:sz="4" w:space="0" w:color="0070C0"/>
              <w:bottom w:val="single" w:sz="4" w:space="0" w:color="0070C0"/>
              <w:right w:val="single" w:sz="4" w:space="0" w:color="0070C0"/>
            </w:tcBorders>
            <w:tcPrChange w:id="664"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Change w:id="665"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Change w:id="666"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667"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1631FA" w:rsidRPr="00BB5431" w:rsidTr="00DF7E86">
        <w:trPr>
          <w:trHeight w:val="830"/>
          <w:trPrChange w:id="668" w:author="Peter Smith" w:date="2014-02-05T21:14:00Z">
            <w:trPr>
              <w:trHeight w:val="830"/>
            </w:trPr>
          </w:trPrChange>
        </w:trPr>
        <w:tc>
          <w:tcPr>
            <w:tcW w:w="1079" w:type="pct"/>
            <w:tcBorders>
              <w:top w:val="single" w:sz="4" w:space="0" w:color="0070C0"/>
              <w:left w:val="single" w:sz="4" w:space="0" w:color="0070C0"/>
              <w:bottom w:val="single" w:sz="4" w:space="0" w:color="0070C0"/>
              <w:right w:val="single" w:sz="4" w:space="0" w:color="0070C0"/>
            </w:tcBorders>
            <w:tcPrChange w:id="669"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rPr>
                <w:rFonts w:ascii="Times New Roman" w:hAnsi="Times New Roman"/>
                <w:sz w:val="18"/>
                <w:szCs w:val="18"/>
              </w:rPr>
            </w:pPr>
            <w:r w:rsidRPr="00BB5431">
              <w:rPr>
                <w:rFonts w:ascii="Times New Roman" w:hAnsi="Times New Roman"/>
                <w:sz w:val="18"/>
                <w:szCs w:val="18"/>
              </w:rPr>
              <w:t>Entry to other FIE competitions after closing date</w:t>
            </w:r>
            <w:ins w:id="670" w:author="Peter Smith" w:date="2013-12-29T20:59:00Z">
              <w:r w:rsidR="004E5EC2">
                <w:rPr>
                  <w:rFonts w:ascii="Times New Roman" w:hAnsi="Times New Roman"/>
                  <w:sz w:val="18"/>
                  <w:szCs w:val="18"/>
                </w:rPr>
                <w:t xml:space="preserve"> until the Tuesday preceding the competition</w:t>
              </w:r>
            </w:ins>
          </w:p>
        </w:tc>
        <w:tc>
          <w:tcPr>
            <w:tcW w:w="774" w:type="pct"/>
            <w:tcBorders>
              <w:top w:val="single" w:sz="4" w:space="0" w:color="0070C0"/>
              <w:left w:val="single" w:sz="4" w:space="0" w:color="0070C0"/>
              <w:bottom w:val="single" w:sz="4" w:space="0" w:color="0070C0"/>
              <w:right w:val="single" w:sz="4" w:space="0" w:color="0070C0"/>
            </w:tcBorders>
            <w:tcPrChange w:id="671"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o.54.4</w:t>
            </w:r>
            <w:ins w:id="672" w:author="Peter Smith" w:date="2013-12-29T21:25:00Z">
              <w:r w:rsidR="002F052B">
                <w:rPr>
                  <w:rFonts w:ascii="Times New Roman" w:hAnsi="Times New Roman"/>
                  <w:sz w:val="18"/>
                  <w:szCs w:val="18"/>
                </w:rPr>
                <w:t xml:space="preserve"> a)</w:t>
              </w:r>
            </w:ins>
          </w:p>
        </w:tc>
        <w:tc>
          <w:tcPr>
            <w:tcW w:w="781" w:type="pct"/>
            <w:tcBorders>
              <w:top w:val="single" w:sz="4" w:space="0" w:color="0070C0"/>
              <w:left w:val="single" w:sz="4" w:space="0" w:color="0070C0"/>
              <w:bottom w:val="single" w:sz="4" w:space="0" w:color="0070C0"/>
              <w:right w:val="single" w:sz="4" w:space="0" w:color="0070C0"/>
            </w:tcBorders>
            <w:tcPrChange w:id="673"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A039D2" w:rsidP="00827B82">
            <w:pPr>
              <w:spacing w:before="120" w:after="100" w:afterAutospacing="1" w:line="240" w:lineRule="auto"/>
              <w:jc w:val="center"/>
              <w:rPr>
                <w:rFonts w:ascii="Times New Roman" w:hAnsi="Times New Roman"/>
                <w:sz w:val="18"/>
                <w:szCs w:val="18"/>
              </w:rPr>
            </w:pPr>
            <w:r>
              <w:rPr>
                <w:rFonts w:ascii="Times New Roman" w:hAnsi="Times New Roman"/>
                <w:sz w:val="18"/>
                <w:szCs w:val="18"/>
              </w:rPr>
              <w:t>150 e</w:t>
            </w:r>
            <w:r w:rsidR="00E82657" w:rsidRPr="00BB5431">
              <w:rPr>
                <w:rFonts w:ascii="Times New Roman" w:hAnsi="Times New Roman"/>
                <w:sz w:val="18"/>
                <w:szCs w:val="18"/>
              </w:rPr>
              <w:t>uros per entry</w:t>
            </w:r>
          </w:p>
        </w:tc>
        <w:tc>
          <w:tcPr>
            <w:tcW w:w="737" w:type="pct"/>
            <w:tcBorders>
              <w:top w:val="single" w:sz="4" w:space="0" w:color="0070C0"/>
              <w:left w:val="single" w:sz="4" w:space="0" w:color="0070C0"/>
              <w:bottom w:val="single" w:sz="4" w:space="0" w:color="0070C0"/>
              <w:right w:val="single" w:sz="4" w:space="0" w:color="0070C0"/>
            </w:tcBorders>
            <w:tcPrChange w:id="674"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With the entry</w:t>
            </w:r>
          </w:p>
        </w:tc>
        <w:tc>
          <w:tcPr>
            <w:tcW w:w="796" w:type="pct"/>
            <w:tcBorders>
              <w:top w:val="single" w:sz="4" w:space="0" w:color="0070C0"/>
              <w:left w:val="single" w:sz="4" w:space="0" w:color="0070C0"/>
              <w:bottom w:val="single" w:sz="4" w:space="0" w:color="0070C0"/>
              <w:right w:val="single" w:sz="4" w:space="0" w:color="0070C0"/>
            </w:tcBorders>
            <w:tcPrChange w:id="675"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676"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E82657" w:rsidRPr="00BB5431" w:rsidRDefault="00E82657" w:rsidP="00827B8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DF7E86">
        <w:trPr>
          <w:trHeight w:val="855"/>
          <w:trPrChange w:id="677" w:author="Peter Smith" w:date="2014-02-05T21:14:00Z">
            <w:trPr>
              <w:trHeight w:val="855"/>
            </w:trPr>
          </w:trPrChange>
        </w:trPr>
        <w:tc>
          <w:tcPr>
            <w:tcW w:w="1079" w:type="pct"/>
            <w:tcBorders>
              <w:top w:val="single" w:sz="4" w:space="0" w:color="0070C0"/>
              <w:left w:val="single" w:sz="4" w:space="0" w:color="0070C0"/>
              <w:bottom w:val="single" w:sz="4" w:space="0" w:color="0070C0"/>
              <w:right w:val="single" w:sz="4" w:space="0" w:color="0070C0"/>
            </w:tcBorders>
            <w:tcPrChange w:id="678"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060302">
            <w:pPr>
              <w:spacing w:before="120" w:after="100" w:afterAutospacing="1" w:line="240" w:lineRule="auto"/>
              <w:rPr>
                <w:rFonts w:ascii="Times New Roman" w:hAnsi="Times New Roman"/>
                <w:sz w:val="18"/>
                <w:szCs w:val="18"/>
              </w:rPr>
            </w:pPr>
            <w:ins w:id="679" w:author="Peter Smith" w:date="2013-12-29T21:00:00Z">
              <w:r w:rsidRPr="00BB5431">
                <w:rPr>
                  <w:rFonts w:ascii="Times New Roman" w:hAnsi="Times New Roman"/>
                  <w:sz w:val="18"/>
                  <w:szCs w:val="18"/>
                </w:rPr>
                <w:t>Entry to other FIE competitions after closing date</w:t>
              </w:r>
              <w:r>
                <w:rPr>
                  <w:rFonts w:ascii="Times New Roman" w:hAnsi="Times New Roman"/>
                  <w:sz w:val="18"/>
                  <w:szCs w:val="18"/>
                </w:rPr>
                <w:t xml:space="preserve">, from the Wednesday and until the day (12 </w:t>
              </w:r>
            </w:ins>
            <w:ins w:id="680" w:author="Peter Smith" w:date="2013-12-29T21:25:00Z">
              <w:r w:rsidR="002F052B">
                <w:rPr>
                  <w:rFonts w:ascii="Times New Roman" w:hAnsi="Times New Roman"/>
                  <w:sz w:val="18"/>
                  <w:szCs w:val="18"/>
                </w:rPr>
                <w:t>noon</w:t>
              </w:r>
            </w:ins>
            <w:ins w:id="681" w:author="Peter Smith" w:date="2013-12-29T21:00:00Z">
              <w:r>
                <w:rPr>
                  <w:rFonts w:ascii="Times New Roman" w:hAnsi="Times New Roman"/>
                  <w:sz w:val="18"/>
                  <w:szCs w:val="18"/>
                </w:rPr>
                <w:t xml:space="preserve"> local time) preceding the competition</w:t>
              </w:r>
            </w:ins>
          </w:p>
        </w:tc>
        <w:tc>
          <w:tcPr>
            <w:tcW w:w="774" w:type="pct"/>
            <w:tcBorders>
              <w:top w:val="single" w:sz="4" w:space="0" w:color="0070C0"/>
              <w:left w:val="single" w:sz="4" w:space="0" w:color="0070C0"/>
              <w:bottom w:val="single" w:sz="4" w:space="0" w:color="0070C0"/>
              <w:right w:val="single" w:sz="4" w:space="0" w:color="0070C0"/>
            </w:tcBorders>
            <w:tcPrChange w:id="682"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83" w:author="Peter Smith" w:date="2013-12-29T21:00:00Z">
              <w:r w:rsidRPr="00BB5431">
                <w:rPr>
                  <w:rFonts w:ascii="Times New Roman" w:hAnsi="Times New Roman"/>
                  <w:sz w:val="18"/>
                  <w:szCs w:val="18"/>
                </w:rPr>
                <w:t>o.54.4</w:t>
              </w:r>
            </w:ins>
            <w:ins w:id="684" w:author="Peter Smith" w:date="2013-12-29T21:25:00Z">
              <w:r w:rsidR="002F052B">
                <w:rPr>
                  <w:rFonts w:ascii="Times New Roman" w:hAnsi="Times New Roman"/>
                  <w:sz w:val="18"/>
                  <w:szCs w:val="18"/>
                </w:rPr>
                <w:t xml:space="preserve"> b)</w:t>
              </w:r>
            </w:ins>
          </w:p>
        </w:tc>
        <w:tc>
          <w:tcPr>
            <w:tcW w:w="781" w:type="pct"/>
            <w:tcBorders>
              <w:top w:val="single" w:sz="4" w:space="0" w:color="0070C0"/>
              <w:left w:val="single" w:sz="4" w:space="0" w:color="0070C0"/>
              <w:bottom w:val="single" w:sz="4" w:space="0" w:color="0070C0"/>
              <w:right w:val="single" w:sz="4" w:space="0" w:color="0070C0"/>
            </w:tcBorders>
            <w:tcPrChange w:id="685"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Del="00A65252" w:rsidRDefault="002F052B" w:rsidP="004E5EC2">
            <w:pPr>
              <w:spacing w:before="120" w:after="100" w:afterAutospacing="1" w:line="240" w:lineRule="auto"/>
              <w:jc w:val="center"/>
              <w:rPr>
                <w:rFonts w:ascii="Times New Roman" w:hAnsi="Times New Roman"/>
                <w:sz w:val="18"/>
                <w:szCs w:val="18"/>
              </w:rPr>
            </w:pPr>
            <w:ins w:id="686" w:author="Peter Smith" w:date="2013-12-29T21:25:00Z">
              <w:r>
                <w:rPr>
                  <w:rFonts w:ascii="Times New Roman" w:hAnsi="Times New Roman"/>
                  <w:sz w:val="18"/>
                  <w:szCs w:val="18"/>
                </w:rPr>
                <w:t>2</w:t>
              </w:r>
            </w:ins>
            <w:ins w:id="687" w:author="Peter Smith" w:date="2013-12-29T21:00:00Z">
              <w:r w:rsidR="004E5EC2">
                <w:rPr>
                  <w:rFonts w:ascii="Times New Roman" w:hAnsi="Times New Roman"/>
                  <w:sz w:val="18"/>
                  <w:szCs w:val="18"/>
                </w:rPr>
                <w:t>50 e</w:t>
              </w:r>
              <w:r w:rsidR="004E5EC2" w:rsidRPr="00BB5431">
                <w:rPr>
                  <w:rFonts w:ascii="Times New Roman" w:hAnsi="Times New Roman"/>
                  <w:sz w:val="18"/>
                  <w:szCs w:val="18"/>
                </w:rPr>
                <w:t>uros per entry</w:t>
              </w:r>
            </w:ins>
          </w:p>
        </w:tc>
        <w:tc>
          <w:tcPr>
            <w:tcW w:w="737" w:type="pct"/>
            <w:tcBorders>
              <w:top w:val="single" w:sz="4" w:space="0" w:color="0070C0"/>
              <w:left w:val="single" w:sz="4" w:space="0" w:color="0070C0"/>
              <w:bottom w:val="single" w:sz="4" w:space="0" w:color="0070C0"/>
              <w:right w:val="single" w:sz="4" w:space="0" w:color="0070C0"/>
            </w:tcBorders>
            <w:tcPrChange w:id="688"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89" w:author="Peter Smith" w:date="2013-12-29T21:00:00Z">
              <w:r w:rsidRPr="00BB5431">
                <w:rPr>
                  <w:rFonts w:ascii="Times New Roman" w:hAnsi="Times New Roman"/>
                  <w:sz w:val="18"/>
                  <w:szCs w:val="18"/>
                </w:rPr>
                <w:t>With the entry</w:t>
              </w:r>
            </w:ins>
          </w:p>
        </w:tc>
        <w:tc>
          <w:tcPr>
            <w:tcW w:w="796" w:type="pct"/>
            <w:tcBorders>
              <w:top w:val="single" w:sz="4" w:space="0" w:color="0070C0"/>
              <w:left w:val="single" w:sz="4" w:space="0" w:color="0070C0"/>
              <w:bottom w:val="single" w:sz="4" w:space="0" w:color="0070C0"/>
              <w:right w:val="single" w:sz="4" w:space="0" w:color="0070C0"/>
            </w:tcBorders>
            <w:tcPrChange w:id="690"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91" w:author="Peter Smith" w:date="2013-12-29T21:00:00Z">
              <w:r w:rsidRPr="00BB5431">
                <w:rPr>
                  <w:rFonts w:ascii="Times New Roman" w:hAnsi="Times New Roman"/>
                  <w:sz w:val="18"/>
                  <w:szCs w:val="18"/>
                </w:rPr>
                <w:t>FIE</w:t>
              </w:r>
            </w:ins>
          </w:p>
        </w:tc>
        <w:tc>
          <w:tcPr>
            <w:tcW w:w="833" w:type="pct"/>
            <w:tcBorders>
              <w:top w:val="single" w:sz="4" w:space="0" w:color="0070C0"/>
              <w:left w:val="single" w:sz="4" w:space="0" w:color="0070C0"/>
              <w:bottom w:val="single" w:sz="4" w:space="0" w:color="0070C0"/>
              <w:right w:val="single" w:sz="4" w:space="0" w:color="0070C0"/>
            </w:tcBorders>
            <w:tcPrChange w:id="692"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ins w:id="693" w:author="Peter Smith" w:date="2013-12-29T21:00:00Z">
              <w:r w:rsidRPr="00BB5431">
                <w:rPr>
                  <w:rFonts w:ascii="Times New Roman" w:hAnsi="Times New Roman"/>
                  <w:sz w:val="18"/>
                  <w:szCs w:val="18"/>
                </w:rPr>
                <w:t>By the National Federation</w:t>
              </w:r>
            </w:ins>
          </w:p>
        </w:tc>
      </w:tr>
      <w:tr w:rsidR="004E5EC2" w:rsidRPr="00BB5431" w:rsidTr="00DF7E86">
        <w:trPr>
          <w:trHeight w:val="855"/>
          <w:trPrChange w:id="694" w:author="Peter Smith" w:date="2014-02-05T21:14:00Z">
            <w:trPr>
              <w:trHeight w:val="855"/>
            </w:trPr>
          </w:trPrChange>
        </w:trPr>
        <w:tc>
          <w:tcPr>
            <w:tcW w:w="1079" w:type="pct"/>
            <w:tcBorders>
              <w:top w:val="single" w:sz="4" w:space="0" w:color="0070C0"/>
              <w:left w:val="single" w:sz="4" w:space="0" w:color="0070C0"/>
              <w:bottom w:val="single" w:sz="4" w:space="0" w:color="0070C0"/>
              <w:right w:val="single" w:sz="4" w:space="0" w:color="0070C0"/>
            </w:tcBorders>
            <w:tcPrChange w:id="695"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If a fencer or team duly entered does not turn up</w:t>
            </w:r>
          </w:p>
        </w:tc>
        <w:tc>
          <w:tcPr>
            <w:tcW w:w="774" w:type="pct"/>
            <w:tcBorders>
              <w:top w:val="single" w:sz="4" w:space="0" w:color="0070C0"/>
              <w:left w:val="single" w:sz="4" w:space="0" w:color="0070C0"/>
              <w:bottom w:val="single" w:sz="4" w:space="0" w:color="0070C0"/>
              <w:right w:val="single" w:sz="4" w:space="0" w:color="0070C0"/>
            </w:tcBorders>
            <w:tcPrChange w:id="696"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o.31.4,  o.33.3, o.54.5</w:t>
            </w:r>
          </w:p>
        </w:tc>
        <w:tc>
          <w:tcPr>
            <w:tcW w:w="781" w:type="pct"/>
            <w:tcBorders>
              <w:top w:val="single" w:sz="4" w:space="0" w:color="0070C0"/>
              <w:left w:val="single" w:sz="4" w:space="0" w:color="0070C0"/>
              <w:bottom w:val="single" w:sz="4" w:space="0" w:color="0070C0"/>
              <w:right w:val="single" w:sz="4" w:space="0" w:color="0070C0"/>
            </w:tcBorders>
            <w:tcPrChange w:id="697"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del w:id="698" w:author="Peter Smith" w:date="2013-12-29T18:51:00Z">
              <w:r w:rsidDel="00A65252">
                <w:rPr>
                  <w:rFonts w:ascii="Times New Roman" w:hAnsi="Times New Roman"/>
                  <w:sz w:val="18"/>
                  <w:szCs w:val="18"/>
                </w:rPr>
                <w:delText xml:space="preserve">750 CHF or </w:delText>
              </w:r>
            </w:del>
            <w:r>
              <w:rPr>
                <w:rFonts w:ascii="Times New Roman" w:hAnsi="Times New Roman"/>
                <w:sz w:val="18"/>
                <w:szCs w:val="18"/>
              </w:rPr>
              <w:t>500 e</w:t>
            </w:r>
            <w:r w:rsidRPr="00BB5431">
              <w:rPr>
                <w:rFonts w:ascii="Times New Roman" w:hAnsi="Times New Roman"/>
                <w:sz w:val="18"/>
                <w:szCs w:val="18"/>
              </w:rPr>
              <w:t>uros per fencer or team</w:t>
            </w:r>
          </w:p>
        </w:tc>
        <w:tc>
          <w:tcPr>
            <w:tcW w:w="737" w:type="pct"/>
            <w:tcBorders>
              <w:top w:val="single" w:sz="4" w:space="0" w:color="0070C0"/>
              <w:left w:val="single" w:sz="4" w:space="0" w:color="0070C0"/>
              <w:bottom w:val="single" w:sz="4" w:space="0" w:color="0070C0"/>
              <w:right w:val="single" w:sz="4" w:space="0" w:color="0070C0"/>
            </w:tcBorders>
            <w:tcPrChange w:id="699"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Change w:id="700"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701"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r w:rsidR="004E5EC2" w:rsidRPr="00BB5431" w:rsidTr="00DF7E86">
        <w:trPr>
          <w:trHeight w:val="981"/>
          <w:trPrChange w:id="702" w:author="Peter Smith" w:date="2014-02-05T21:14:00Z">
            <w:trPr>
              <w:trHeight w:val="981"/>
            </w:trPr>
          </w:trPrChange>
        </w:trPr>
        <w:tc>
          <w:tcPr>
            <w:tcW w:w="1079" w:type="pct"/>
            <w:tcBorders>
              <w:top w:val="single" w:sz="4" w:space="0" w:color="0070C0"/>
              <w:left w:val="single" w:sz="4" w:space="0" w:color="0070C0"/>
              <w:bottom w:val="single" w:sz="4" w:space="0" w:color="0070C0"/>
              <w:right w:val="single" w:sz="4" w:space="0" w:color="0070C0"/>
            </w:tcBorders>
            <w:tcPrChange w:id="703"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rPr>
                <w:rFonts w:ascii="Times New Roman" w:hAnsi="Times New Roman"/>
                <w:sz w:val="18"/>
                <w:szCs w:val="18"/>
              </w:rPr>
            </w:pPr>
            <w:r w:rsidRPr="00BB5431">
              <w:rPr>
                <w:rFonts w:ascii="Times New Roman" w:hAnsi="Times New Roman"/>
                <w:sz w:val="18"/>
                <w:szCs w:val="18"/>
              </w:rPr>
              <w:t>Participation of a fencer or team not properly entered</w:t>
            </w:r>
          </w:p>
        </w:tc>
        <w:tc>
          <w:tcPr>
            <w:tcW w:w="774" w:type="pct"/>
            <w:tcBorders>
              <w:top w:val="single" w:sz="4" w:space="0" w:color="0070C0"/>
              <w:left w:val="single" w:sz="4" w:space="0" w:color="0070C0"/>
              <w:bottom w:val="single" w:sz="4" w:space="0" w:color="0070C0"/>
              <w:right w:val="single" w:sz="4" w:space="0" w:color="0070C0"/>
            </w:tcBorders>
            <w:tcPrChange w:id="704"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o.54.6</w:t>
            </w:r>
          </w:p>
        </w:tc>
        <w:tc>
          <w:tcPr>
            <w:tcW w:w="781" w:type="pct"/>
            <w:tcBorders>
              <w:top w:val="single" w:sz="4" w:space="0" w:color="0070C0"/>
              <w:left w:val="single" w:sz="4" w:space="0" w:color="0070C0"/>
              <w:bottom w:val="single" w:sz="4" w:space="0" w:color="0070C0"/>
              <w:right w:val="single" w:sz="4" w:space="0" w:color="0070C0"/>
            </w:tcBorders>
            <w:tcPrChange w:id="705"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060302">
            <w:pPr>
              <w:spacing w:before="120" w:after="100" w:afterAutospacing="1" w:line="240" w:lineRule="auto"/>
              <w:jc w:val="center"/>
              <w:rPr>
                <w:rFonts w:ascii="Times New Roman" w:hAnsi="Times New Roman"/>
                <w:sz w:val="18"/>
                <w:szCs w:val="18"/>
              </w:rPr>
            </w:pPr>
            <w:del w:id="706" w:author="Peter Smith" w:date="2013-12-29T18:51:00Z">
              <w:r w:rsidRPr="00BB5431" w:rsidDel="00A65252">
                <w:rPr>
                  <w:rFonts w:ascii="Times New Roman" w:hAnsi="Times New Roman"/>
                  <w:sz w:val="18"/>
                  <w:szCs w:val="18"/>
                </w:rPr>
                <w:delText>1500</w:delText>
              </w:r>
              <w:r w:rsidDel="00A65252">
                <w:rPr>
                  <w:rFonts w:ascii="Times New Roman" w:hAnsi="Times New Roman"/>
                  <w:sz w:val="18"/>
                  <w:szCs w:val="18"/>
                </w:rPr>
                <w:delText xml:space="preserve"> CHF or </w:delText>
              </w:r>
            </w:del>
            <w:r>
              <w:rPr>
                <w:rFonts w:ascii="Times New Roman" w:hAnsi="Times New Roman"/>
                <w:sz w:val="18"/>
                <w:szCs w:val="18"/>
              </w:rPr>
              <w:t>1000 e</w:t>
            </w:r>
            <w:r w:rsidRPr="00BB5431">
              <w:rPr>
                <w:rFonts w:ascii="Times New Roman" w:hAnsi="Times New Roman"/>
                <w:sz w:val="18"/>
                <w:szCs w:val="18"/>
              </w:rPr>
              <w:t>uros per improper  participation</w:t>
            </w:r>
          </w:p>
        </w:tc>
        <w:tc>
          <w:tcPr>
            <w:tcW w:w="737" w:type="pct"/>
            <w:tcBorders>
              <w:top w:val="single" w:sz="4" w:space="0" w:color="0070C0"/>
              <w:left w:val="single" w:sz="4" w:space="0" w:color="0070C0"/>
              <w:bottom w:val="single" w:sz="4" w:space="0" w:color="0070C0"/>
              <w:right w:val="single" w:sz="4" w:space="0" w:color="0070C0"/>
            </w:tcBorders>
            <w:tcPrChange w:id="707"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On receipt of notification of the fine</w:t>
            </w:r>
          </w:p>
        </w:tc>
        <w:tc>
          <w:tcPr>
            <w:tcW w:w="796" w:type="pct"/>
            <w:tcBorders>
              <w:top w:val="single" w:sz="4" w:space="0" w:color="0070C0"/>
              <w:left w:val="single" w:sz="4" w:space="0" w:color="0070C0"/>
              <w:bottom w:val="single" w:sz="4" w:space="0" w:color="0070C0"/>
              <w:right w:val="single" w:sz="4" w:space="0" w:color="0070C0"/>
            </w:tcBorders>
            <w:tcPrChange w:id="708"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FIE</w:t>
            </w:r>
          </w:p>
        </w:tc>
        <w:tc>
          <w:tcPr>
            <w:tcW w:w="833" w:type="pct"/>
            <w:tcBorders>
              <w:top w:val="single" w:sz="4" w:space="0" w:color="0070C0"/>
              <w:left w:val="single" w:sz="4" w:space="0" w:color="0070C0"/>
              <w:bottom w:val="single" w:sz="4" w:space="0" w:color="0070C0"/>
              <w:right w:val="single" w:sz="4" w:space="0" w:color="0070C0"/>
            </w:tcBorders>
            <w:tcPrChange w:id="709" w:author="Peter Smith" w:date="2014-02-05T21:14:00Z">
              <w:tcPr>
                <w:tcW w:w="776"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organiser</w:t>
            </w:r>
          </w:p>
        </w:tc>
      </w:tr>
      <w:tr w:rsidR="004E5EC2" w:rsidRPr="00BB5431" w:rsidTr="00DF7E86">
        <w:trPr>
          <w:trHeight w:val="1535"/>
          <w:trPrChange w:id="710" w:author="Peter Smith" w:date="2014-02-05T21:14:00Z">
            <w:trPr>
              <w:trHeight w:val="1535"/>
            </w:trPr>
          </w:trPrChange>
        </w:trPr>
        <w:tc>
          <w:tcPr>
            <w:tcW w:w="1079" w:type="pct"/>
            <w:tcBorders>
              <w:top w:val="single" w:sz="4" w:space="0" w:color="0070C0"/>
              <w:left w:val="single" w:sz="4" w:space="0" w:color="0070C0"/>
              <w:bottom w:val="single" w:sz="4" w:space="0" w:color="0070C0"/>
              <w:right w:val="single" w:sz="4" w:space="0" w:color="0070C0"/>
            </w:tcBorders>
            <w:tcPrChange w:id="711" w:author="Peter Smith" w:date="2014-02-05T21:14:00Z">
              <w:tcPr>
                <w:tcW w:w="1005"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Required number of referees n</w:t>
            </w:r>
            <w:r>
              <w:rPr>
                <w:rFonts w:ascii="Times New Roman" w:hAnsi="Times New Roman"/>
                <w:sz w:val="18"/>
                <w:szCs w:val="18"/>
              </w:rPr>
              <w:t>ot respected</w:t>
            </w:r>
          </w:p>
        </w:tc>
        <w:tc>
          <w:tcPr>
            <w:tcW w:w="774" w:type="pct"/>
            <w:tcBorders>
              <w:top w:val="single" w:sz="4" w:space="0" w:color="0070C0"/>
              <w:left w:val="single" w:sz="4" w:space="0" w:color="0070C0"/>
              <w:bottom w:val="single" w:sz="4" w:space="0" w:color="0070C0"/>
              <w:right w:val="single" w:sz="4" w:space="0" w:color="0070C0"/>
            </w:tcBorders>
            <w:tcPrChange w:id="712" w:author="Peter Smith" w:date="2014-02-05T21:14:00Z">
              <w:tcPr>
                <w:tcW w:w="721"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Pr>
                <w:rFonts w:ascii="Times New Roman" w:hAnsi="Times New Roman"/>
                <w:sz w:val="18"/>
                <w:szCs w:val="18"/>
              </w:rPr>
              <w:t>o.81.1</w:t>
            </w:r>
          </w:p>
        </w:tc>
        <w:tc>
          <w:tcPr>
            <w:tcW w:w="781" w:type="pct"/>
            <w:tcBorders>
              <w:top w:val="single" w:sz="4" w:space="0" w:color="0070C0"/>
              <w:left w:val="single" w:sz="4" w:space="0" w:color="0070C0"/>
              <w:bottom w:val="single" w:sz="4" w:space="0" w:color="0070C0"/>
              <w:right w:val="single" w:sz="4" w:space="0" w:color="0070C0"/>
            </w:tcBorders>
            <w:tcPrChange w:id="713" w:author="Peter Smith" w:date="2014-02-05T21:14:00Z">
              <w:tcPr>
                <w:tcW w:w="728"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060302">
            <w:pPr>
              <w:spacing w:before="120" w:after="100" w:afterAutospacing="1" w:line="240" w:lineRule="auto"/>
              <w:jc w:val="center"/>
              <w:rPr>
                <w:rFonts w:ascii="Times New Roman" w:hAnsi="Times New Roman"/>
                <w:sz w:val="18"/>
                <w:szCs w:val="18"/>
              </w:rPr>
            </w:pPr>
            <w:del w:id="714" w:author="Peter Smith" w:date="2013-12-29T18:51:00Z">
              <w:r w:rsidDel="00A65252">
                <w:rPr>
                  <w:rFonts w:ascii="Times New Roman" w:hAnsi="Times New Roman"/>
                  <w:sz w:val="18"/>
                  <w:szCs w:val="18"/>
                </w:rPr>
                <w:delText xml:space="preserve">1500 CHF or </w:delText>
              </w:r>
            </w:del>
            <w:r>
              <w:rPr>
                <w:rFonts w:ascii="Times New Roman" w:hAnsi="Times New Roman"/>
                <w:sz w:val="18"/>
                <w:szCs w:val="18"/>
              </w:rPr>
              <w:t>1000 e</w:t>
            </w:r>
            <w:r w:rsidRPr="00BB5431">
              <w:rPr>
                <w:rFonts w:ascii="Times New Roman" w:hAnsi="Times New Roman"/>
                <w:sz w:val="18"/>
                <w:szCs w:val="18"/>
              </w:rPr>
              <w:t>uros per referee</w:t>
            </w:r>
          </w:p>
        </w:tc>
        <w:tc>
          <w:tcPr>
            <w:tcW w:w="737" w:type="pct"/>
            <w:tcBorders>
              <w:top w:val="single" w:sz="4" w:space="0" w:color="0070C0"/>
              <w:left w:val="single" w:sz="4" w:space="0" w:color="0070C0"/>
              <w:bottom w:val="single" w:sz="4" w:space="0" w:color="0070C0"/>
              <w:right w:val="single" w:sz="4" w:space="0" w:color="0070C0"/>
            </w:tcBorders>
            <w:tcPrChange w:id="715" w:author="Peter Smith" w:date="2014-02-05T21:14:00Z">
              <w:tcPr>
                <w:tcW w:w="687"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At the same time as the information is sent to the organiser</w:t>
            </w:r>
          </w:p>
        </w:tc>
        <w:tc>
          <w:tcPr>
            <w:tcW w:w="796" w:type="pct"/>
            <w:tcBorders>
              <w:top w:val="single" w:sz="4" w:space="0" w:color="0070C0"/>
              <w:left w:val="single" w:sz="4" w:space="0" w:color="0070C0"/>
              <w:bottom w:val="single" w:sz="4" w:space="0" w:color="0070C0"/>
              <w:right w:val="single" w:sz="4" w:space="0" w:color="0070C0"/>
            </w:tcBorders>
            <w:tcPrChange w:id="716" w:author="Peter Smith" w:date="2014-02-05T21:14:00Z">
              <w:tcPr>
                <w:tcW w:w="1082" w:type="pct"/>
                <w:tcBorders>
                  <w:top w:val="single" w:sz="4" w:space="0" w:color="0070C0"/>
                  <w:left w:val="single" w:sz="4" w:space="0" w:color="0070C0"/>
                  <w:bottom w:val="single" w:sz="4" w:space="0" w:color="0070C0"/>
                  <w:right w:val="single" w:sz="4" w:space="0" w:color="0070C0"/>
                </w:tcBorders>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Organiser</w:t>
            </w:r>
          </w:p>
        </w:tc>
        <w:tc>
          <w:tcPr>
            <w:tcW w:w="833" w:type="pct"/>
            <w:tcBorders>
              <w:top w:val="single" w:sz="4" w:space="0" w:color="0070C0"/>
              <w:left w:val="single" w:sz="4" w:space="0" w:color="0070C0"/>
              <w:bottom w:val="single" w:sz="4" w:space="0" w:color="0070C0"/>
              <w:right w:val="single" w:sz="4" w:space="0" w:color="0070C0"/>
            </w:tcBorders>
            <w:hideMark/>
            <w:tcPrChange w:id="717" w:author="Peter Smith" w:date="2014-02-05T21:14:00Z">
              <w:tcPr>
                <w:tcW w:w="776" w:type="pct"/>
                <w:tcBorders>
                  <w:top w:val="single" w:sz="4" w:space="0" w:color="0070C0"/>
                  <w:left w:val="single" w:sz="4" w:space="0" w:color="0070C0"/>
                  <w:bottom w:val="single" w:sz="4" w:space="0" w:color="0070C0"/>
                  <w:right w:val="single" w:sz="4" w:space="0" w:color="0070C0"/>
                </w:tcBorders>
                <w:hideMark/>
              </w:tcPr>
            </w:tcPrChange>
          </w:tcPr>
          <w:p w:rsidR="004E5EC2" w:rsidRPr="00BB5431" w:rsidRDefault="004E5EC2" w:rsidP="004E5EC2">
            <w:pPr>
              <w:spacing w:before="120" w:after="100" w:afterAutospacing="1" w:line="240" w:lineRule="auto"/>
              <w:jc w:val="center"/>
              <w:rPr>
                <w:rFonts w:ascii="Times New Roman" w:hAnsi="Times New Roman"/>
                <w:sz w:val="18"/>
                <w:szCs w:val="18"/>
              </w:rPr>
            </w:pPr>
            <w:r w:rsidRPr="00BB5431">
              <w:rPr>
                <w:rFonts w:ascii="Times New Roman" w:hAnsi="Times New Roman"/>
                <w:sz w:val="18"/>
                <w:szCs w:val="18"/>
              </w:rPr>
              <w:t>By the National Federation</w:t>
            </w:r>
          </w:p>
        </w:tc>
      </w:tr>
    </w:tbl>
    <w:p w:rsidR="002E548F" w:rsidRDefault="002E7DD9" w:rsidP="002E548F">
      <w:pPr>
        <w:pStyle w:val="BFAChapterHead"/>
      </w:pPr>
      <w:r>
        <w:lastRenderedPageBreak/>
        <w:t>Chapter 8</w:t>
      </w:r>
    </w:p>
    <w:p w:rsidR="002E548F" w:rsidRDefault="002E548F" w:rsidP="002E7DD9">
      <w:pPr>
        <w:pStyle w:val="BFAChapterNobreak"/>
      </w:pPr>
      <w:r>
        <w:t>Veterans World Championships</w:t>
      </w:r>
    </w:p>
    <w:p w:rsidR="002E7DD9" w:rsidRPr="002E7DD9" w:rsidRDefault="002E7DD9" w:rsidP="002E7DD9">
      <w:pPr>
        <w:pStyle w:val="BFAArtNoIndent"/>
      </w:pPr>
      <w:proofErr w:type="gramStart"/>
      <w:r w:rsidRPr="002B34F9">
        <w:rPr>
          <w:b/>
        </w:rPr>
        <w:t>o.87</w:t>
      </w:r>
      <w:proofErr w:type="gramEnd"/>
      <w:r w:rsidRPr="002B34F9">
        <w:rPr>
          <w:b/>
        </w:rPr>
        <w:t xml:space="preserve"> </w:t>
      </w:r>
      <w:r w:rsidRPr="002B34F9">
        <w:rPr>
          <w:b/>
        </w:rPr>
        <w:tab/>
      </w:r>
      <w:r w:rsidRPr="002B34F9">
        <w:t>The organisers must submit the programme of events to the Executive Committee for its approval.</w:t>
      </w:r>
    </w:p>
    <w:p w:rsidR="002E7DD9" w:rsidRPr="00093E44" w:rsidRDefault="002E7DD9" w:rsidP="002E7DD9">
      <w:pPr>
        <w:pStyle w:val="BFAArtNoIndent"/>
        <w:rPr>
          <w:b/>
        </w:rPr>
      </w:pPr>
      <w:proofErr w:type="gramStart"/>
      <w:r w:rsidRPr="00093E44">
        <w:rPr>
          <w:b/>
        </w:rPr>
        <w:t>o.88</w:t>
      </w:r>
      <w:proofErr w:type="gramEnd"/>
      <w:r w:rsidRPr="00093E44">
        <w:rPr>
          <w:b/>
          <w:i/>
          <w:iCs/>
        </w:rPr>
        <w:tab/>
      </w:r>
      <w:r w:rsidRPr="00093E44">
        <w:rPr>
          <w:b/>
        </w:rPr>
        <w:t>Entries for competitions</w:t>
      </w:r>
    </w:p>
    <w:p w:rsidR="002E7DD9" w:rsidRPr="002E7DD9" w:rsidRDefault="002E7DD9" w:rsidP="002E7DD9">
      <w:pPr>
        <w:pStyle w:val="BFAArtIndent1"/>
      </w:pPr>
      <w:r>
        <w:tab/>
      </w:r>
      <w:r w:rsidRPr="002B34F9">
        <w:t xml:space="preserve">Entries must be sent to the organisers by the </w:t>
      </w:r>
      <w:r w:rsidRPr="00093E44">
        <w:t>competitors’</w:t>
      </w:r>
      <w:r w:rsidRPr="002B34F9">
        <w:t xml:space="preserve"> national federation.</w:t>
      </w:r>
    </w:p>
    <w:p w:rsidR="002E7DD9" w:rsidRPr="002E7DD9" w:rsidRDefault="002E7DD9" w:rsidP="002E7DD9">
      <w:pPr>
        <w:pStyle w:val="BFAArtNoIndent"/>
      </w:pPr>
      <w:proofErr w:type="gramStart"/>
      <w:r w:rsidRPr="002B34F9">
        <w:rPr>
          <w:b/>
        </w:rPr>
        <w:t>o.89</w:t>
      </w:r>
      <w:proofErr w:type="gramEnd"/>
      <w:r w:rsidRPr="002B34F9">
        <w:rPr>
          <w:b/>
        </w:rPr>
        <w:tab/>
      </w:r>
      <w:r w:rsidRPr="002B34F9">
        <w:t>At the Veterans World Championships, entries for the individual events are limited to four fencers in each category  per gender, per weapon and per nation.</w:t>
      </w:r>
    </w:p>
    <w:p w:rsidR="002E7DD9" w:rsidRPr="00093E44" w:rsidRDefault="002E7DD9" w:rsidP="002E7DD9">
      <w:pPr>
        <w:pStyle w:val="BFAArtNoIndent"/>
        <w:rPr>
          <w:b/>
        </w:rPr>
      </w:pPr>
      <w:proofErr w:type="gramStart"/>
      <w:r w:rsidRPr="00093E44">
        <w:rPr>
          <w:b/>
          <w:bCs/>
        </w:rPr>
        <w:t>o.90</w:t>
      </w:r>
      <w:proofErr w:type="gramEnd"/>
      <w:r w:rsidRPr="00093E44">
        <w:rPr>
          <w:b/>
        </w:rPr>
        <w:tab/>
        <w:t>Composition of the pools</w:t>
      </w:r>
    </w:p>
    <w:p w:rsidR="002E7DD9" w:rsidRPr="002B34F9" w:rsidRDefault="002E7DD9" w:rsidP="002E7DD9">
      <w:pPr>
        <w:pStyle w:val="BFAArtIndent1"/>
      </w:pPr>
      <w:r>
        <w:tab/>
      </w:r>
      <w:r w:rsidRPr="002B34F9">
        <w:t>When dra</w:t>
      </w:r>
      <w:r w:rsidR="00C63283">
        <w:t>wing the pools, the Directoire T</w:t>
      </w:r>
      <w:r w:rsidRPr="002B34F9">
        <w:t>echnique will take into account the following orders of strength:</w:t>
      </w:r>
    </w:p>
    <w:p w:rsidR="002E7DD9" w:rsidRPr="002B34F9" w:rsidRDefault="002E7DD9" w:rsidP="002E7DD9">
      <w:pPr>
        <w:pStyle w:val="BFAArtIndent2"/>
      </w:pPr>
      <w:r w:rsidRPr="002B34F9">
        <w:t>1. The 32 highest ranked in the previous year’s Championships, irrespective of age category changes;</w:t>
      </w:r>
    </w:p>
    <w:p w:rsidR="002E7DD9" w:rsidRPr="002B34F9" w:rsidRDefault="002E7DD9" w:rsidP="002E7DD9">
      <w:pPr>
        <w:pStyle w:val="BFAArtIndent2"/>
      </w:pPr>
      <w:r w:rsidRPr="002B34F9">
        <w:t xml:space="preserve">2. The 32 highest ranked in the last Zone championships, irrespective of </w:t>
      </w:r>
      <w:proofErr w:type="gramStart"/>
      <w:r w:rsidRPr="002B34F9">
        <w:t>age  category</w:t>
      </w:r>
      <w:proofErr w:type="gramEnd"/>
      <w:r w:rsidRPr="002B34F9">
        <w:t>, if available;</w:t>
      </w:r>
    </w:p>
    <w:p w:rsidR="002E7DD9" w:rsidRPr="00093E44" w:rsidRDefault="002E7DD9" w:rsidP="002E7DD9">
      <w:pPr>
        <w:pStyle w:val="BFAArtIndent2"/>
      </w:pPr>
      <w:r w:rsidRPr="002B34F9">
        <w:t>3. All other fencers in order of age, starting from the youngest.</w:t>
      </w:r>
    </w:p>
    <w:p w:rsidR="002E7DD9" w:rsidRPr="00093E44" w:rsidRDefault="002E7DD9" w:rsidP="002E7DD9">
      <w:pPr>
        <w:pStyle w:val="BFAArttxtIndent1"/>
      </w:pPr>
      <w:r w:rsidRPr="002B34F9">
        <w:t>The allocation of fencers in the pools must be made in such a way as to place fencers of the same nationality, as far as possible, in different pools, by moving them down the ranking as necessary.</w:t>
      </w:r>
    </w:p>
    <w:p w:rsidR="002E7DD9" w:rsidRPr="00093E44" w:rsidRDefault="002E7DD9" w:rsidP="002E7DD9">
      <w:pPr>
        <w:pStyle w:val="BFAArttxtIndent1"/>
      </w:pPr>
      <w:r w:rsidRPr="002B34F9">
        <w:t xml:space="preserve">If in any category there are fewer than ten competitors, the competition is held as a </w:t>
      </w:r>
      <w:proofErr w:type="spellStart"/>
      <w:r w:rsidRPr="002B34F9">
        <w:t>poule</w:t>
      </w:r>
      <w:proofErr w:type="spellEnd"/>
      <w:r w:rsidRPr="002B34F9">
        <w:t xml:space="preserve"> unique.</w:t>
      </w:r>
    </w:p>
    <w:p w:rsidR="002E7DD9" w:rsidRPr="00093E44" w:rsidRDefault="002E7DD9" w:rsidP="002E7DD9">
      <w:pPr>
        <w:autoSpaceDE w:val="0"/>
        <w:ind w:left="709" w:right="1036"/>
        <w:jc w:val="both"/>
        <w:rPr>
          <w:rFonts w:ascii="Times New Roman" w:hAnsi="Times New Roman"/>
          <w:bCs/>
          <w:color w:val="000000"/>
          <w:sz w:val="18"/>
        </w:rPr>
      </w:pPr>
      <w:r w:rsidRPr="002B34F9">
        <w:rPr>
          <w:rFonts w:ascii="Times New Roman" w:hAnsi="Times New Roman"/>
          <w:bCs/>
          <w:color w:val="000000"/>
          <w:sz w:val="18"/>
        </w:rPr>
        <w:tab/>
        <w:t xml:space="preserve">If in any category there are fewer than 6 competitors, they will fence with an adjacent age category. A separate ranking for this category will be extrapolated from the other category at the end of the competition. </w:t>
      </w:r>
    </w:p>
    <w:p w:rsidR="002E7DD9" w:rsidRPr="00093E44" w:rsidRDefault="002E7DD9" w:rsidP="002E7DD9">
      <w:pPr>
        <w:pStyle w:val="BFAArttxtIndent1"/>
      </w:pPr>
      <w:r w:rsidRPr="002B34F9">
        <w:t>If in any category there is only one competitor, the event in that category is cancelled.</w:t>
      </w:r>
    </w:p>
    <w:p w:rsidR="002E7DD9" w:rsidRPr="00093E44" w:rsidRDefault="002E7DD9" w:rsidP="002E7DD9">
      <w:pPr>
        <w:pStyle w:val="BFAArtNoIndent"/>
        <w:rPr>
          <w:b/>
        </w:rPr>
      </w:pPr>
      <w:proofErr w:type="gramStart"/>
      <w:r>
        <w:rPr>
          <w:b/>
        </w:rPr>
        <w:t>o.91</w:t>
      </w:r>
      <w:proofErr w:type="gramEnd"/>
      <w:r>
        <w:rPr>
          <w:b/>
        </w:rPr>
        <w:tab/>
      </w:r>
      <w:r w:rsidRPr="00093E44">
        <w:rPr>
          <w:b/>
        </w:rPr>
        <w:t>Duration of the matches</w:t>
      </w:r>
    </w:p>
    <w:p w:rsidR="002E7DD9" w:rsidRPr="00093E44" w:rsidRDefault="002E7DD9" w:rsidP="002E7DD9">
      <w:pPr>
        <w:pStyle w:val="BFAArttxtIndent0"/>
        <w:rPr>
          <w:rFonts w:ascii="Times" w:hAnsi="Times"/>
        </w:rPr>
      </w:pPr>
      <w:r w:rsidRPr="002B34F9">
        <w:t>The direct elimination bouts are for 10 hits or end when two periods of three minutes, with one minute rest between the periods, have passed. As an exception, at sabre, the first period ends either at the expiry of the three minutes or when one of the fencers has scored five hits.</w:t>
      </w:r>
    </w:p>
    <w:p w:rsidR="002E7DD9" w:rsidRPr="00093E44" w:rsidRDefault="002E7DD9" w:rsidP="002E7DD9">
      <w:pPr>
        <w:pStyle w:val="BFAArtNoIndent"/>
        <w:rPr>
          <w:b/>
        </w:rPr>
      </w:pPr>
      <w:proofErr w:type="gramStart"/>
      <w:r w:rsidRPr="00093E44">
        <w:rPr>
          <w:b/>
        </w:rPr>
        <w:lastRenderedPageBreak/>
        <w:t>o.92</w:t>
      </w:r>
      <w:proofErr w:type="gramEnd"/>
      <w:r w:rsidRPr="00093E44">
        <w:rPr>
          <w:b/>
        </w:rPr>
        <w:tab/>
        <w:t>Referees</w:t>
      </w:r>
    </w:p>
    <w:p w:rsidR="002E7DD9" w:rsidRPr="00093E44" w:rsidRDefault="002E7DD9" w:rsidP="002E7DD9">
      <w:pPr>
        <w:pStyle w:val="BFAArttxtIndent0"/>
        <w:rPr>
          <w:b/>
          <w:bCs/>
        </w:rPr>
      </w:pPr>
      <w:r w:rsidRPr="002B34F9">
        <w:t>Participating countries must notify at least one month in advance whether they will either bring the required number of referees or pay the penalty, in order to allow enough time to the organizers to recruit other referees</w:t>
      </w:r>
      <w:r w:rsidRPr="002B34F9">
        <w:rPr>
          <w:b/>
          <w:bCs/>
        </w:rPr>
        <w:t>.</w:t>
      </w:r>
    </w:p>
    <w:p w:rsidR="002E7DD9" w:rsidRPr="00093E44" w:rsidRDefault="002E7DD9" w:rsidP="002E7DD9">
      <w:pPr>
        <w:pStyle w:val="BFAArtNoIndent"/>
        <w:rPr>
          <w:b/>
          <w:iCs/>
        </w:rPr>
      </w:pPr>
      <w:proofErr w:type="gramStart"/>
      <w:r w:rsidRPr="00093E44">
        <w:rPr>
          <w:b/>
        </w:rPr>
        <w:t>o.93</w:t>
      </w:r>
      <w:proofErr w:type="gramEnd"/>
      <w:r w:rsidRPr="00093E44">
        <w:rPr>
          <w:b/>
        </w:rPr>
        <w:tab/>
        <w:t>Invitations for international officials</w:t>
      </w:r>
    </w:p>
    <w:p w:rsidR="002E7DD9" w:rsidRPr="00093E44" w:rsidRDefault="002E7DD9" w:rsidP="002E7DD9">
      <w:pPr>
        <w:pStyle w:val="BFAArtIndent11st"/>
        <w:rPr>
          <w:rFonts w:ascii="Times New Roman" w:hAnsi="Times New Roman"/>
        </w:rPr>
      </w:pPr>
      <w:r>
        <w:tab/>
        <w:t>1.</w:t>
      </w:r>
      <w:r>
        <w:tab/>
      </w:r>
      <w:r w:rsidRPr="002B34F9">
        <w:t>Any proposed candidature for organising the World Championships must be studied at the venue concerned by a delegate designated by the Executive Committee, at the invitation of the candidate federation.</w:t>
      </w:r>
    </w:p>
    <w:p w:rsidR="002E7DD9" w:rsidRPr="002B34F9" w:rsidRDefault="002E7DD9" w:rsidP="002E7DD9">
      <w:pPr>
        <w:pStyle w:val="BFAArtIndent1"/>
      </w:pPr>
      <w:r>
        <w:tab/>
        <w:t>2.</w:t>
      </w:r>
      <w:r>
        <w:tab/>
      </w:r>
      <w:r w:rsidRPr="002B34F9">
        <w:t>The organising committee of the World Championships, who will receive all the entry fees from the participating delegations, must, at their own expense, invite the following international officials (tourist-class return air fare, accommodation and daily allowances):</w:t>
      </w:r>
    </w:p>
    <w:p w:rsidR="002E7DD9" w:rsidRPr="002B34F9" w:rsidRDefault="002E7DD9" w:rsidP="002E7DD9">
      <w:pPr>
        <w:pStyle w:val="BFAArtIndent2"/>
      </w:pPr>
      <w:r>
        <w:t>a)</w:t>
      </w:r>
      <w:r>
        <w:tab/>
      </w:r>
      <w:r w:rsidRPr="002B34F9">
        <w:t>The President of the FIE or his representative, who presides over the World Championships and, in particular, controls the smooth running of the Directoire Technique.</w:t>
      </w:r>
    </w:p>
    <w:p w:rsidR="002E7DD9" w:rsidRPr="002B34F9" w:rsidRDefault="002E7DD9" w:rsidP="002E7DD9">
      <w:pPr>
        <w:pStyle w:val="BFAArtIndent2"/>
      </w:pPr>
      <w:r>
        <w:t>b)</w:t>
      </w:r>
      <w:r>
        <w:tab/>
      </w:r>
      <w:r w:rsidRPr="002B34F9">
        <w:t>Three members of the Directoire Technique appointed by the Executive Committee of the FIE, one of whom must belong to the organising country.</w:t>
      </w:r>
    </w:p>
    <w:p w:rsidR="002E7DD9" w:rsidRPr="002B34F9" w:rsidRDefault="002E7DD9" w:rsidP="002E7DD9">
      <w:pPr>
        <w:pStyle w:val="BFAArtIndent2"/>
      </w:pPr>
      <w:r>
        <w:t>c)</w:t>
      </w:r>
      <w:r>
        <w:tab/>
      </w:r>
      <w:r w:rsidRPr="002B34F9">
        <w:t>One member of the SEMI Committee, appointed by the Executive Committee of the FIE.</w:t>
      </w:r>
    </w:p>
    <w:p w:rsidR="002E7DD9" w:rsidRPr="002B34F9" w:rsidRDefault="002E7DD9" w:rsidP="002E7DD9">
      <w:pPr>
        <w:pStyle w:val="BFAArtIndent2"/>
      </w:pPr>
      <w:r>
        <w:t>d)</w:t>
      </w:r>
      <w:r>
        <w:tab/>
      </w:r>
      <w:r w:rsidRPr="002B34F9">
        <w:t>One member of the Refereeing Committee, appointed by the Executive Committee of the FIE.</w:t>
      </w:r>
    </w:p>
    <w:p w:rsidR="002E7DD9" w:rsidRDefault="002E7DD9" w:rsidP="002E7DD9">
      <w:pPr>
        <w:pStyle w:val="BFAArtIndent2"/>
      </w:pPr>
      <w:r>
        <w:t>e)</w:t>
      </w:r>
      <w:r>
        <w:tab/>
      </w:r>
      <w:r w:rsidRPr="002B34F9">
        <w:t>One member of the Medical Committee, appointed by the Executive Committee of the FIE.</w:t>
      </w:r>
    </w:p>
    <w:p w:rsidR="007B0FCE" w:rsidRDefault="00FD0862" w:rsidP="007738A0">
      <w:pPr>
        <w:pStyle w:val="BFAChapterHead"/>
      </w:pPr>
      <w:r>
        <w:rPr>
          <w:noProof/>
          <w:lang w:eastAsia="en-GB"/>
        </w:rPr>
        <w:lastRenderedPageBreak/>
        <w:drawing>
          <wp:inline distT="0" distB="0" distL="0" distR="0">
            <wp:extent cx="4280535" cy="6058535"/>
            <wp:effectExtent l="0" t="0" r="5715" b="0"/>
            <wp:docPr id="1" name="Picture 1" descr="07a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7a 2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0535" cy="6058535"/>
                    </a:xfrm>
                    <a:prstGeom prst="rect">
                      <a:avLst/>
                    </a:prstGeom>
                    <a:noFill/>
                    <a:ln>
                      <a:noFill/>
                    </a:ln>
                  </pic:spPr>
                </pic:pic>
              </a:graphicData>
            </a:graphic>
          </wp:inline>
        </w:drawing>
      </w:r>
    </w:p>
    <w:p w:rsidR="007B0FCE" w:rsidRDefault="00FD0862" w:rsidP="007738A0">
      <w:pPr>
        <w:pStyle w:val="BFAChapterHead"/>
      </w:pPr>
      <w:r>
        <w:rPr>
          <w:noProof/>
          <w:lang w:eastAsia="en-GB"/>
        </w:rPr>
        <w:lastRenderedPageBreak/>
        <w:drawing>
          <wp:inline distT="0" distB="0" distL="0" distR="0">
            <wp:extent cx="4055745" cy="6165215"/>
            <wp:effectExtent l="0" t="0" r="0" b="0"/>
            <wp:docPr id="2" name="Picture 2" descr="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7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5745" cy="6165215"/>
                    </a:xfrm>
                    <a:prstGeom prst="rect">
                      <a:avLst/>
                    </a:prstGeom>
                    <a:noFill/>
                    <a:ln>
                      <a:noFill/>
                    </a:ln>
                  </pic:spPr>
                </pic:pic>
              </a:graphicData>
            </a:graphic>
          </wp:inline>
        </w:drawing>
      </w:r>
    </w:p>
    <w:p w:rsidR="00031542" w:rsidRPr="00BB5431" w:rsidRDefault="00031542" w:rsidP="007738A0">
      <w:pPr>
        <w:pStyle w:val="BFAChapterHead"/>
      </w:pPr>
      <w:r w:rsidRPr="00BB5431">
        <w:lastRenderedPageBreak/>
        <w:t xml:space="preserve">INDEX TO </w:t>
      </w:r>
      <w:r w:rsidRPr="007738A0">
        <w:t>ARTICLES</w:t>
      </w:r>
      <w:r w:rsidR="00787B74" w:rsidRPr="00BB5431">
        <w:fldChar w:fldCharType="begin"/>
      </w:r>
      <w:r w:rsidRPr="00BB5431">
        <w:rPr>
          <w:color w:val="000000"/>
        </w:rPr>
        <w:instrText>tc "</w:instrText>
      </w:r>
      <w:r w:rsidRPr="00BB5431">
        <w:instrText>INDEX TO ARTICLES"</w:instrText>
      </w:r>
      <w:r w:rsidR="00787B74" w:rsidRPr="00BB5431">
        <w:fldChar w:fldCharType="end"/>
      </w:r>
    </w:p>
    <w:p w:rsidR="00031542" w:rsidRPr="00BB5431" w:rsidRDefault="00031542" w:rsidP="00031542">
      <w:pPr>
        <w:pStyle w:val="IndexNew"/>
        <w:rPr>
          <w:rFonts w:ascii="Times New Roman" w:hAnsi="Times New Roman" w:cs="Times New Roman"/>
          <w:i/>
          <w:iCs/>
        </w:rPr>
      </w:pPr>
      <w:r w:rsidRPr="00BB5431">
        <w:rPr>
          <w:rFonts w:ascii="Times New Roman" w:hAnsi="Times New Roman" w:cs="Times New Roman"/>
          <w:i/>
          <w:iCs/>
        </w:rPr>
        <w:t>Numbers refer to articles of the Rules.</w:t>
      </w:r>
    </w:p>
    <w:p w:rsidR="004901CD" w:rsidRPr="00BB5431" w:rsidRDefault="004901CD" w:rsidP="00031542">
      <w:pPr>
        <w:pStyle w:val="IndexNew"/>
        <w:rPr>
          <w:rFonts w:ascii="Times New Roman" w:hAnsi="Times New Roman" w:cs="Times New Roman"/>
          <w:i/>
          <w:iCs/>
        </w:rPr>
        <w:sectPr w:rsidR="004901CD" w:rsidRPr="00BB5431" w:rsidSect="00081919">
          <w:type w:val="continuous"/>
          <w:pgSz w:w="8391" w:h="11907" w:code="11"/>
          <w:pgMar w:top="851" w:right="567" w:bottom="851" w:left="567" w:header="454" w:footer="454" w:gutter="510"/>
          <w:cols w:space="720"/>
          <w:noEndnote/>
          <w:docGrid w:linePitch="299"/>
        </w:sectPr>
      </w:pPr>
    </w:p>
    <w:p w:rsidR="00031542" w:rsidRPr="00BB5431" w:rsidRDefault="00031542" w:rsidP="00031542">
      <w:pPr>
        <w:pStyle w:val="IndexNew"/>
        <w:rPr>
          <w:rFonts w:ascii="Times New Roman" w:hAnsi="Times New Roman" w:cs="Times New Roman"/>
          <w:i/>
          <w:iCs/>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Accident: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Age of participants: o.55</w:t>
      </w:r>
      <w:proofErr w:type="gramStart"/>
      <w:r w:rsidRPr="00BB5431">
        <w:rPr>
          <w:rFonts w:ascii="Times New Roman" w:hAnsi="Times New Roman" w:cs="Times New Roman"/>
          <w:color w:val="auto"/>
        </w:rPr>
        <w:t>,  o.80</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 Grade referee: o.76,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(change of member of team):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in the final): o.27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Announcement (number of fencers promoted from pools): o.18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Apparatus: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Appeals (against a decision): o.62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Attribution of Directoire Technique: see «Directoire Technique»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Attribution of referees: see </w:t>
      </w:r>
      <w:r w:rsidRPr="00BB5431">
        <w:rPr>
          <w:rFonts w:ascii="Times New Roman" w:hAnsi="Times New Roman" w:cs="Times New Roman"/>
          <w:color w:val="auto"/>
        </w:rPr>
        <w:br/>
        <w:t>«Referee (attribution</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Auxiliary personnel: o.6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(score-sheet): o.6, o.24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(duration): see «End of bout», «Time (of bout</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(end): see «End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(interruption): o.16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(number): o.19; see also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Bout (number of hits): see </w:t>
      </w:r>
      <w:r w:rsidRPr="00BB5431">
        <w:rPr>
          <w:rFonts w:ascii="Times New Roman" w:hAnsi="Times New Roman" w:cs="Times New Roman"/>
          <w:color w:val="auto"/>
        </w:rPr>
        <w:br/>
        <w:t>«End of bout»,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«Hits», «Score»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(order):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(for third place): o.28, o.34, o.41,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(rest between): see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(timetable): o.22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Bout Committee: see «Directoire Technique»</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Cadets: o.35, o.39, o.48, o.55, o.57, o.71ss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Calling (bouts): o.26</w:t>
      </w:r>
    </w:p>
    <w:p w:rsidR="00031542" w:rsidRPr="004213DA" w:rsidRDefault="00031542" w:rsidP="004213DA">
      <w:pPr>
        <w:pStyle w:val="IndexNew"/>
      </w:pPr>
      <w:r w:rsidRPr="004213DA">
        <w:t>Calling (fencers — initial): o.31, o.33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Candidates, championships/com</w:t>
      </w:r>
      <w:r w:rsidRPr="00BB5431">
        <w:rPr>
          <w:rFonts w:ascii="Times New Roman" w:hAnsi="Times New Roman" w:cs="Times New Roman"/>
          <w:color w:val="auto"/>
        </w:rPr>
        <w:softHyphen/>
      </w:r>
      <w:r w:rsidRPr="00BB5431">
        <w:rPr>
          <w:rFonts w:ascii="Times New Roman" w:hAnsi="Times New Roman" w:cs="Times New Roman"/>
          <w:color w:val="auto"/>
        </w:rPr>
        <w:softHyphen/>
        <w:t>pe</w:t>
      </w:r>
      <w:r w:rsidRPr="00BB5431">
        <w:rPr>
          <w:rFonts w:ascii="Times New Roman" w:hAnsi="Times New Roman" w:cs="Times New Roman"/>
          <w:color w:val="auto"/>
        </w:rPr>
        <w:softHyphen/>
        <w:t>titions: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Category </w:t>
      </w:r>
      <w:proofErr w:type="gramStart"/>
      <w:r w:rsidRPr="00BB5431">
        <w:rPr>
          <w:rFonts w:ascii="Times New Roman" w:hAnsi="Times New Roman" w:cs="Times New Roman"/>
          <w:color w:val="auto"/>
        </w:rPr>
        <w:t>A</w:t>
      </w:r>
      <w:proofErr w:type="gramEnd"/>
      <w:r w:rsidRPr="00BB5431">
        <w:rPr>
          <w:rFonts w:ascii="Times New Roman" w:hAnsi="Times New Roman" w:cs="Times New Roman"/>
          <w:color w:val="auto"/>
        </w:rPr>
        <w:t xml:space="preserve"> (competitions): see «World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Central Office of the FIE: o.4, o.62, o.63, o.67, o.77, o.83</w:t>
      </w:r>
    </w:p>
    <w:p w:rsidR="00031542" w:rsidRPr="004213DA" w:rsidRDefault="00031542" w:rsidP="004213DA">
      <w:pPr>
        <w:pStyle w:val="IndexNew"/>
      </w:pPr>
      <w:r w:rsidRPr="004213DA">
        <w:t>Change (in order of bouts): see «Bout (order</w:t>
      </w:r>
      <w:proofErr w:type="gramStart"/>
      <w:r w:rsidRPr="004213DA">
        <w:t>)»</w:t>
      </w:r>
      <w:proofErr w:type="gramEnd"/>
      <w:r w:rsidRPr="004213DA">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Circumstances outside control: o.33,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(after the pools): o.19, o.21, o.32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(FIE): o.13, o.31s,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(general): o.25, o.28, o.34, o.41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table: o.19,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Classification (teams): o.43, o.46s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Clock: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 formula: o.11ss,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Competitions (A Grade):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(individual): o.11ss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(official FIE):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Competitions (team):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Composition: see «Team», «Pool»</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Confirmation of participation: o.31, o.33,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Continental zone: o.79, o.82,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Control (doping): see «Testing (anti-doping</w:t>
      </w:r>
      <w:proofErr w:type="gramStart"/>
      <w:r w:rsidRPr="00BB5431">
        <w:rPr>
          <w:rFonts w:ascii="Times New Roman" w:hAnsi="Times New Roman" w:cs="Times New Roman"/>
          <w:color w:val="auto"/>
        </w:rPr>
        <w:t>)»</w:t>
      </w:r>
      <w:proofErr w:type="gramEnd"/>
    </w:p>
    <w:p w:rsidR="00031542" w:rsidRPr="004213DA" w:rsidRDefault="00031542" w:rsidP="004213DA">
      <w:pPr>
        <w:pStyle w:val="IndexNew"/>
      </w:pPr>
      <w:r w:rsidRPr="004213DA">
        <w:t>Control by FIE: o.63, o.67, o.71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Coup double: o.17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Criteria for World Cup: see </w:t>
      </w:r>
      <w:r w:rsidRPr="00BB5431">
        <w:rPr>
          <w:rFonts w:ascii="Times New Roman" w:hAnsi="Times New Roman" w:cs="Times New Roman"/>
          <w:color w:val="auto"/>
        </w:rPr>
        <w:br/>
        <w:t>«World Cup»</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(equipment checking/displaying first round):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(sending out invitation/pre-programme): o.50s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Deadlines (entries):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Deciding hit: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Delegates — SEMI: see «SEMI Committee»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Medical Committee: o.44, o.67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Delegates — FIE Refereeing Committee: o.67; see also «Refereeing»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o.21ss, o.29ss, o.35ss,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Direct elimination table: see «Table (direct elimination</w:t>
      </w:r>
      <w:proofErr w:type="gramStart"/>
      <w:r w:rsidRPr="00BB5431">
        <w:rPr>
          <w:rFonts w:ascii="Times New Roman" w:hAnsi="Times New Roman" w:cs="Times New Roman"/>
          <w:color w:val="auto"/>
        </w:rPr>
        <w:t>)»</w:t>
      </w:r>
      <w:proofErr w:type="gramEnd"/>
    </w:p>
    <w:p w:rsidR="00AD3095" w:rsidRPr="004213DA" w:rsidRDefault="00031542" w:rsidP="004213DA">
      <w:pPr>
        <w:pStyle w:val="IndexNew"/>
      </w:pPr>
      <w:r w:rsidRPr="004213DA">
        <w:t>Directoire Technique: o.5, o.13, o.15s, o.18, o.27,</w:t>
      </w:r>
      <w:r w:rsidR="00E80ED8" w:rsidRPr="004213DA">
        <w:t xml:space="preserve"> o.31, o.39, o.56ss, o.67, o.70.</w:t>
      </w:r>
      <w:r w:rsidRPr="004213DA">
        <w:t xml:space="preserve"> </w:t>
      </w:r>
    </w:p>
    <w:p w:rsidR="00031542" w:rsidRPr="004213DA" w:rsidRDefault="00031542" w:rsidP="004213DA">
      <w:pPr>
        <w:pStyle w:val="IndexNew"/>
      </w:pPr>
      <w:r w:rsidRPr="004213DA">
        <w:t>Display (decisions of the Directoire Technique):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Display (pools, direct elimination, scores): o.6,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Doctor: o.46,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(individuals when indices equal): o.13,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(teams): o.43, o.47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(order for pool sheet/match): o.13,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Drawing lots (to decide winner if scores equal):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Drugs: see «Anti-doping»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End of bout: o.17, o.24, o.44</w:t>
      </w:r>
      <w:r w:rsidR="00367884">
        <w:rPr>
          <w:rFonts w:ascii="Times New Roman" w:hAnsi="Times New Roman" w:cs="Times New Roman"/>
          <w:color w:val="auto"/>
        </w:rPr>
        <w:t>, o.91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Entries: o.9, o.31, o.33, o.50ss, o.65, o.71, </w:t>
      </w:r>
      <w:r w:rsidR="00E80ED8" w:rsidRPr="00BB5431">
        <w:rPr>
          <w:rFonts w:ascii="Times New Roman" w:hAnsi="Times New Roman" w:cs="Times New Roman"/>
          <w:color w:val="auto"/>
        </w:rPr>
        <w:t>o.72, o.78,</w:t>
      </w:r>
      <w:r w:rsidR="00E80ED8" w:rsidRPr="00BB5431">
        <w:rPr>
          <w:rFonts w:ascii="Times New Roman" w:hAnsi="Times New Roman" w:cs="Times New Roman"/>
          <w:color w:val="0070C0"/>
        </w:rPr>
        <w:t xml:space="preserve"> </w:t>
      </w:r>
      <w:r w:rsidRPr="00BB5431">
        <w:rPr>
          <w:rFonts w:ascii="Times New Roman" w:hAnsi="Times New Roman" w:cs="Times New Roman"/>
          <w:color w:val="auto"/>
        </w:rPr>
        <w:t>o.79</w:t>
      </w:r>
      <w:r w:rsidR="00367884">
        <w:rPr>
          <w:rFonts w:ascii="Times New Roman" w:hAnsi="Times New Roman" w:cs="Times New Roman"/>
          <w:color w:val="auto"/>
        </w:rPr>
        <w:t>, o.88s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Entry form: o.52ss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indices):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points):o.83s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(of ranking): o.31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Equality (score at end of time): o.17, o.24, o.44</w:t>
      </w:r>
    </w:p>
    <w:p w:rsidR="00031542" w:rsidRPr="004213DA" w:rsidRDefault="00031542" w:rsidP="004213DA">
      <w:pPr>
        <w:pStyle w:val="IndexNew"/>
      </w:pPr>
      <w:r w:rsidRPr="004213DA">
        <w:t>Equipment (checking): o.8, o.10, o.70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Equipment (organisation):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Exclusion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Executive Committee: o.48, o.57, o.66s, o.69s, o.73,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Exemptions: see «Seeding»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Experts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Expiry of time: see «Equality (score at end of time</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 «End of bout», «Time (of bout)»</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Extra minute: see «Equality (score at end of time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Fencers (obligations of): see «Obligation(s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FIE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Finals (of competitions): o.10s, o.27,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Fine: o.31, o.33, o.54,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Forbidden substances: see </w:t>
      </w:r>
      <w:r w:rsidRPr="00BB5431">
        <w:rPr>
          <w:rFonts w:ascii="Times New Roman" w:hAnsi="Times New Roman" w:cs="Times New Roman"/>
          <w:color w:val="auto"/>
        </w:rPr>
        <w:br/>
        <w:t>«Anti-doping»</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‘Force majeure’: o.33, o.44,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Functions of the Referee: see «Referee»</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Grand Prix (competitions): o.31, o.33, o.54, o.75, o.77, o.7</w:t>
      </w:r>
      <w:ins w:id="718" w:author="psmith" w:date="2014-08-19T17:43:00Z">
        <w:r w:rsidR="00FC0CD8">
          <w:t>8</w:t>
        </w:r>
      </w:ins>
      <w:del w:id="719" w:author="psmith" w:date="2014-08-19T17:43:00Z">
        <w:r w:rsidRPr="004213DA" w:rsidDel="00FC0CD8">
          <w:delText>9</w:delText>
        </w:r>
      </w:del>
      <w:r w:rsidRPr="004213DA">
        <w:t>, o.81,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Grand Prix (nations): o.84</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(decisive):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(double): o.17</w:t>
      </w:r>
    </w:p>
    <w:p w:rsidR="00031542" w:rsidRPr="004213DA" w:rsidRDefault="00031542" w:rsidP="004213DA">
      <w:pPr>
        <w:pStyle w:val="IndexNew"/>
      </w:pPr>
      <w:r w:rsidRPr="004213DA">
        <w:t>Hits (number): o.17, o.19, o.23s,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(received): see «Indices»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Hits (scored): see «Indices»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Illness: o.46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Indices: o.18s, o.32s, o.40,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Individual: see «Competitions (individual</w:t>
      </w:r>
      <w:proofErr w:type="gramStart"/>
      <w:r w:rsidRPr="00BB5431">
        <w:rPr>
          <w:rFonts w:ascii="Times New Roman" w:hAnsi="Times New Roman" w:cs="Times New Roman"/>
          <w:color w:val="auto"/>
        </w:rPr>
        <w:t>)»</w:t>
      </w:r>
      <w:proofErr w:type="gramEnd"/>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Injury: o.44, o.46, o.54</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International officials: o.67, o.74, o.93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Interruption of a bout: o.16</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Junior World Championships: see «World Championships»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Lap: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Licence: o.2</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Masters: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Match: o.42,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Medical delegate: o.44, o.67</w:t>
      </w:r>
    </w:p>
    <w:p w:rsidR="00031542" w:rsidRPr="004213DA" w:rsidRDefault="00031542" w:rsidP="004213DA">
      <w:pPr>
        <w:pStyle w:val="IndexNew"/>
      </w:pPr>
      <w:r w:rsidRPr="004213DA">
        <w:lastRenderedPageBreak/>
        <w:t>Modification of order of bouts: o.14s, o.44</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Nationality of fencers: o.13, o.15, o.21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Neutrality: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Noticeboard: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participating countries (minimum):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fencers: see «Entries», «Team», «Quotas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Number of hits: see «Hits»</w:t>
      </w:r>
    </w:p>
    <w:p w:rsidR="00031542" w:rsidRPr="00BB5431" w:rsidRDefault="00031542" w:rsidP="00031542">
      <w:pPr>
        <w:pStyle w:val="IndexNew"/>
        <w:rPr>
          <w:rFonts w:ascii="Times New Roman" w:hAnsi="Times New Roman" w:cs="Times New Roman"/>
          <w:color w:val="auto"/>
        </w:rPr>
      </w:pPr>
    </w:p>
    <w:p w:rsidR="00031542" w:rsidRPr="004213DA" w:rsidRDefault="00031542" w:rsidP="004213DA">
      <w:pPr>
        <w:pStyle w:val="IndexNew"/>
      </w:pPr>
      <w:r w:rsidRPr="004213DA">
        <w:t>Obligation (to confirm participation): o.31, o.33,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Obligations (of organisers): o.6ss, o.48ss, o.64, o.66s, o.70, o.73s, o.76ss</w:t>
      </w:r>
    </w:p>
    <w:p w:rsidR="00031542" w:rsidRPr="004213DA" w:rsidRDefault="00031542" w:rsidP="004213DA">
      <w:pPr>
        <w:pStyle w:val="IndexNew"/>
      </w:pPr>
      <w:r w:rsidRPr="004213DA">
        <w:t>Obligations (of Directoire Technique): o.58, o.60ss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Observer (FIE): see Supervisor</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Official competitions of FIE: see «World Cup», «World Championships», </w:t>
      </w:r>
      <w:proofErr w:type="gramStart"/>
      <w:r w:rsidRPr="00BB5431">
        <w:rPr>
          <w:rFonts w:ascii="Times New Roman" w:hAnsi="Times New Roman" w:cs="Times New Roman"/>
          <w:color w:val="auto"/>
        </w:rPr>
        <w:t>«</w:t>
      </w:r>
      <w:proofErr w:type="gramEnd"/>
      <w:r w:rsidRPr="00BB5431">
        <w:rPr>
          <w:rFonts w:ascii="Times New Roman" w:hAnsi="Times New Roman" w:cs="Times New Roman"/>
          <w:color w:val="auto"/>
        </w:rPr>
        <w:t>Olympic Games»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Official FIE rankings: o.13, o.31, o.43, o.47, o.65, o.76,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Olympic Games: o.4, o.9ss, o.42ss, o.48, o.57, o.61,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Open World Championships: see «World Championships»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Order of bouts: o.14ss, o.26,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Organisation of competitions: o.3ss, o.48ss,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Organising Committee: o.3, o.6s, o.49, o.51, o.53s, o.69s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Participants: see «Entries», </w:t>
      </w:r>
      <w:r w:rsidRPr="00BB5431">
        <w:rPr>
          <w:rFonts w:ascii="Times New Roman" w:hAnsi="Times New Roman" w:cs="Times New Roman"/>
          <w:color w:val="auto"/>
        </w:rPr>
        <w:br/>
        <w:t>«Quotas (of fencers for World Cup competitions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Penalties (financial): o.31, o.33, o.54, o.81</w:t>
      </w:r>
      <w:r w:rsidR="00E80ED8" w:rsidRPr="00BB5431">
        <w:rPr>
          <w:rFonts w:ascii="Times New Roman" w:hAnsi="Times New Roman" w:cs="Times New Roman"/>
          <w:color w:val="auto"/>
        </w:rPr>
        <w:t>, o.86</w:t>
      </w:r>
    </w:p>
    <w:p w:rsidR="00031542" w:rsidRPr="004213DA" w:rsidRDefault="00031542" w:rsidP="004213DA">
      <w:pPr>
        <w:pStyle w:val="IndexNew"/>
      </w:pPr>
      <w:r w:rsidRPr="004213DA">
        <w:t>Period (direct elimination bout): o.23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Phase: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Piste: o.33, o.58,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Points: see «Scale of points»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Pool: o.10, o.12ss, o.18, o.28, o.32, o.39s, o.76</w:t>
      </w:r>
      <w:r w:rsidR="00367884">
        <w:rPr>
          <w:rFonts w:ascii="Times New Roman" w:hAnsi="Times New Roman" w:cs="Times New Roman"/>
          <w:color w:val="auto"/>
        </w:rPr>
        <w:t>, o.90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Position of fencers in pools: see «Order of bouts», «Pool»</w:t>
      </w:r>
    </w:p>
    <w:p w:rsidR="00031542" w:rsidRPr="004213DA" w:rsidRDefault="00031542" w:rsidP="004213DA">
      <w:pPr>
        <w:pStyle w:val="IndexNew"/>
      </w:pPr>
      <w:r w:rsidRPr="004213DA">
        <w:t>Posting (of pools, direct elimination): o.10, o.22,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President of jury: see «Referee»</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Prize winners: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Problem: o.60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Programme of events: o.48s</w:t>
      </w:r>
      <w:r w:rsidR="00367884">
        <w:rPr>
          <w:rFonts w:ascii="Times New Roman" w:hAnsi="Times New Roman" w:cs="Times New Roman"/>
          <w:color w:val="auto"/>
        </w:rPr>
        <w:t>, o.87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Protests: see «Appeals»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fencers: o.11, o.18s, o.28, o.32,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Qualification of teams: o.65</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Quarter (of direct elimination table): o.26, o.33, o.40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Quotas (of fencers for World Cup competitions): o.7</w:t>
      </w:r>
      <w:ins w:id="720" w:author="psmith" w:date="2014-08-19T17:56:00Z">
        <w:r w:rsidR="00060302">
          <w:rPr>
            <w:rFonts w:ascii="Times New Roman" w:hAnsi="Times New Roman" w:cs="Times New Roman"/>
            <w:color w:val="auto"/>
          </w:rPr>
          <w:t>8</w:t>
        </w:r>
      </w:ins>
      <w:del w:id="721" w:author="psmith" w:date="2014-08-19T17:56:00Z">
        <w:r w:rsidRPr="00BB5431" w:rsidDel="00060302">
          <w:rPr>
            <w:rFonts w:ascii="Times New Roman" w:hAnsi="Times New Roman" w:cs="Times New Roman"/>
            <w:color w:val="auto"/>
          </w:rPr>
          <w:delText>9</w:delText>
        </w:r>
      </w:del>
      <w:r w:rsidRPr="00BB5431">
        <w:rPr>
          <w:rFonts w:ascii="Times New Roman" w:hAnsi="Times New Roman" w:cs="Times New Roman"/>
          <w:color w:val="auto"/>
        </w:rPr>
        <w:t>, o.83</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o.83s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Rankings, team: o.43, o.47, o.65,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o.6, o.16s, o.24, o.44, o.70, o.76, o.81</w:t>
      </w:r>
      <w:r w:rsidR="00367884">
        <w:rPr>
          <w:rFonts w:ascii="Times New Roman" w:hAnsi="Times New Roman" w:cs="Times New Roman"/>
          <w:color w:val="auto"/>
        </w:rPr>
        <w:t>, o.92</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 (attribution): o.58,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(Committee): o.66, o.70, o.73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Refereeing (delegates): o.58, o.62, o.72, o.74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Regional games: o.68ss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Relay: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Repairer (electrical equipment):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Replacing fencer: o.42, o.44, o.53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Reserve: o.42, o.44, 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Rest: o.16, o.23, o.26; see also «Time (between bouts</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Result: see «Score»</w:t>
      </w:r>
    </w:p>
    <w:p w:rsidR="00031542" w:rsidRPr="004213DA" w:rsidRDefault="00031542" w:rsidP="004213DA">
      <w:pPr>
        <w:pStyle w:val="IndexNew"/>
      </w:pPr>
      <w:r w:rsidRPr="004213DA">
        <w:t>Round (direct elimination table): o.26, o.28, o.33, o.46,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Round (pools): see «Pool»</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Sabre: o.48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Satellite: 0.54,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Scale of points: o.83ss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o.17, o.24,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 (sheet): o.6, o.13, o.15, o.17, o.24, o.44,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Score-board (for finals):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Scorers: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Seeding: o.19, o.31ss, o.39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SEMI (Committee): o.67, o.70, o.76</w:t>
      </w:r>
    </w:p>
    <w:p w:rsidR="00D46BD1" w:rsidRPr="00BB5431" w:rsidRDefault="00D46BD1" w:rsidP="00D46BD1">
      <w:pPr>
        <w:pStyle w:val="IndexNew"/>
        <w:rPr>
          <w:ins w:id="722" w:author="psmith" w:date="2014-08-21T20:51:00Z"/>
          <w:rFonts w:ascii="Times New Roman" w:hAnsi="Times New Roman" w:cs="Times New Roman"/>
          <w:color w:val="auto"/>
        </w:rPr>
      </w:pPr>
      <w:ins w:id="723" w:author="psmith" w:date="2014-08-21T20:51:00Z">
        <w:r>
          <w:rPr>
            <w:rFonts w:ascii="Times New Roman" w:hAnsi="Times New Roman" w:cs="Times New Roman"/>
            <w:color w:val="auto"/>
          </w:rPr>
          <w:t>Senior</w:t>
        </w:r>
        <w:r w:rsidRPr="00BB5431">
          <w:rPr>
            <w:rFonts w:ascii="Times New Roman" w:hAnsi="Times New Roman" w:cs="Times New Roman"/>
            <w:color w:val="auto"/>
          </w:rPr>
          <w:t xml:space="preserve"> World Championships: see «World Championships»</w:t>
        </w:r>
      </w:ins>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Signs (names of fencers):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Specialist (personnel):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Specification (‘Cahier de charges’): o.49</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Substitution of a team member: </w:t>
      </w:r>
      <w:r w:rsidRPr="00BB5431">
        <w:rPr>
          <w:rFonts w:ascii="Times New Roman" w:hAnsi="Times New Roman" w:cs="Times New Roman"/>
          <w:color w:val="auto"/>
        </w:rPr>
        <w:br/>
        <w:t>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Superintendent of the apparatus: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Supervisor: o.62, o.77</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(direct elimination): o.11, o.21ss, o.32ss, o.43, o.46s, o.58</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Table (time of drawing): o.47</w:t>
      </w:r>
    </w:p>
    <w:p w:rsidR="00031542" w:rsidRPr="004213DA" w:rsidRDefault="00031542" w:rsidP="004213DA">
      <w:pPr>
        <w:pStyle w:val="IndexNew"/>
      </w:pPr>
      <w:r w:rsidRPr="004213DA">
        <w:t>Team: o.42ss, o.45ss, o.48,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(captain): o.13, o.44, o.59s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Team (classification): o.43, o.46s</w:t>
      </w:r>
    </w:p>
    <w:p w:rsidR="00031542" w:rsidRPr="004213DA" w:rsidRDefault="00031542" w:rsidP="004213DA">
      <w:pPr>
        <w:pStyle w:val="IndexNew"/>
      </w:pPr>
      <w:r w:rsidRPr="004213DA">
        <w:t>Team (replacement of a fencer):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Testing (anti-doping): o.64, o.76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Third (place): o.28, o.34, o.41, o.43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(equal scores): o.17, o.24, o.44</w:t>
      </w:r>
    </w:p>
    <w:p w:rsidR="00031542" w:rsidRPr="004213DA" w:rsidRDefault="00031542" w:rsidP="004213DA">
      <w:pPr>
        <w:pStyle w:val="IndexNew"/>
      </w:pPr>
      <w:r w:rsidRPr="004213DA">
        <w:t>Tie (seeding/indicators): o.19, o.31ss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(third place): see «Third (place</w:t>
      </w:r>
      <w:proofErr w:type="gramStart"/>
      <w:r w:rsidRPr="00BB5431">
        <w:rPr>
          <w:rFonts w:ascii="Times New Roman" w:hAnsi="Times New Roman" w:cs="Times New Roman"/>
          <w:color w:val="auto"/>
        </w:rPr>
        <w:t>)»</w:t>
      </w:r>
      <w:proofErr w:type="gramEnd"/>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Tie (world rankings): o.83</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(between bouts): o.16, o.23, o.26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(maximum participation for fencer): o.10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 (of bout): o.17, o.23, o.44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Time-keeper: o.6</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Timetable: o.10, o.22, o.60</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Website, FIE: o.31, o.53s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Withdrawal: o.20, o.25, o.44,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o.48ss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(formula, individual events): o.29ss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lastRenderedPageBreak/>
        <w:t>World Championships (formula, team events): o.42ss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(juniors and cadets — organisation): o.71ss</w:t>
      </w:r>
    </w:p>
    <w:p w:rsidR="00031542"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Championships (</w:t>
      </w:r>
      <w:del w:id="724" w:author="psmith" w:date="2014-08-21T20:50:00Z">
        <w:r w:rsidRPr="00BB5431" w:rsidDel="00E771D4">
          <w:rPr>
            <w:rFonts w:ascii="Times New Roman" w:hAnsi="Times New Roman" w:cs="Times New Roman"/>
            <w:color w:val="auto"/>
          </w:rPr>
          <w:delText>open</w:delText>
        </w:r>
      </w:del>
      <w:ins w:id="725" w:author="psmith" w:date="2014-08-21T20:50:00Z">
        <w:r w:rsidR="00E771D4">
          <w:rPr>
            <w:rFonts w:ascii="Times New Roman" w:hAnsi="Times New Roman" w:cs="Times New Roman"/>
            <w:color w:val="auto"/>
          </w:rPr>
          <w:t>senior</w:t>
        </w:r>
      </w:ins>
      <w:r w:rsidRPr="00BB5431">
        <w:rPr>
          <w:rFonts w:ascii="Times New Roman" w:hAnsi="Times New Roman" w:cs="Times New Roman"/>
          <w:color w:val="auto"/>
        </w:rPr>
        <w:t xml:space="preserve"> — organisation): o.65ss</w:t>
      </w:r>
    </w:p>
    <w:p w:rsidR="00367884" w:rsidRPr="00BB5431" w:rsidRDefault="00367884" w:rsidP="00031542">
      <w:pPr>
        <w:pStyle w:val="IndexNew"/>
        <w:rPr>
          <w:rFonts w:ascii="Times New Roman" w:hAnsi="Times New Roman" w:cs="Times New Roman"/>
          <w:color w:val="auto"/>
        </w:rPr>
      </w:pPr>
      <w:r>
        <w:rPr>
          <w:rFonts w:ascii="Times New Roman" w:hAnsi="Times New Roman" w:cs="Times New Roman"/>
          <w:color w:val="auto"/>
        </w:rPr>
        <w:t xml:space="preserve">World Championships (veterans): o.57, o.87ss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o.75ss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(age limit — juniors): o.55, o.80</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(criteria): o.76ss</w:t>
      </w:r>
    </w:p>
    <w:p w:rsidR="00031542" w:rsidRPr="00BB5431" w:rsidRDefault="00031542" w:rsidP="00031542">
      <w:pPr>
        <w:pStyle w:val="IndexNew"/>
        <w:rPr>
          <w:rFonts w:ascii="Times New Roman" w:hAnsi="Times New Roman" w:cs="Times New Roman"/>
          <w:strike/>
          <w:color w:val="FF0000"/>
        </w:rPr>
      </w:pPr>
      <w:r w:rsidRPr="00BB5431">
        <w:rPr>
          <w:rFonts w:ascii="Times New Roman" w:hAnsi="Times New Roman" w:cs="Times New Roman"/>
          <w:color w:val="auto"/>
        </w:rPr>
        <w:t xml:space="preserve">World Cup (Directoire Technique): o.57 </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(entries): o.54</w:t>
      </w:r>
    </w:p>
    <w:p w:rsidR="00031542" w:rsidRPr="004213DA" w:rsidRDefault="00031542" w:rsidP="004213DA">
      <w:pPr>
        <w:pStyle w:val="IndexNew"/>
      </w:pPr>
      <w:r w:rsidRPr="004213DA">
        <w:t>World Cup (formulae): o.29ss, o.35ss, o.45ss</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(number of referees): o.81</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 xml:space="preserve">World Cup (number of participants): </w:t>
      </w:r>
      <w:r w:rsidR="00E80ED8" w:rsidRPr="00BB5431">
        <w:rPr>
          <w:rFonts w:ascii="Times New Roman" w:hAnsi="Times New Roman" w:cs="Times New Roman"/>
          <w:color w:val="auto"/>
        </w:rPr>
        <w:t>o.78</w:t>
      </w:r>
      <w:del w:id="726" w:author="psmith" w:date="2014-08-19T17:56:00Z">
        <w:r w:rsidR="00E80ED8" w:rsidRPr="00BB5431" w:rsidDel="00060302">
          <w:rPr>
            <w:rFonts w:ascii="Times New Roman" w:hAnsi="Times New Roman" w:cs="Times New Roman"/>
            <w:color w:val="auto"/>
          </w:rPr>
          <w:delText>,</w:delText>
        </w:r>
        <w:r w:rsidR="00E80ED8" w:rsidRPr="00BB5431" w:rsidDel="00060302">
          <w:rPr>
            <w:rFonts w:ascii="Times New Roman" w:hAnsi="Times New Roman" w:cs="Times New Roman"/>
            <w:color w:val="0070C0"/>
          </w:rPr>
          <w:delText xml:space="preserve"> </w:delText>
        </w:r>
        <w:r w:rsidRPr="00BB5431" w:rsidDel="00060302">
          <w:rPr>
            <w:rFonts w:ascii="Times New Roman" w:hAnsi="Times New Roman" w:cs="Times New Roman"/>
            <w:color w:val="auto"/>
          </w:rPr>
          <w:delText>o.79</w:delText>
        </w:r>
      </w:del>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(Supervisor): o.77</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Cup (rankings): o.75</w:t>
      </w:r>
    </w:p>
    <w:p w:rsidR="00031542" w:rsidRPr="004213DA" w:rsidRDefault="00031542" w:rsidP="004213DA">
      <w:pPr>
        <w:pStyle w:val="IndexNew"/>
      </w:pPr>
      <w:r w:rsidRPr="004213DA">
        <w:t>World Cup (Team): o.45ss, o.75, o.82, o.84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World rankings: see «Rankings»</w:t>
      </w:r>
    </w:p>
    <w:p w:rsidR="00031542" w:rsidRPr="00BB5431" w:rsidRDefault="00031542" w:rsidP="00031542">
      <w:pPr>
        <w:pStyle w:val="IndexNew"/>
        <w:rPr>
          <w:rFonts w:ascii="Times New Roman" w:hAnsi="Times New Roman" w:cs="Times New Roman"/>
          <w:color w:val="auto"/>
        </w:rPr>
      </w:pP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Zonal Championships: o.7</w:t>
      </w:r>
      <w:ins w:id="727" w:author="psmith" w:date="2014-08-19T17:56:00Z">
        <w:r w:rsidR="00060302">
          <w:rPr>
            <w:rFonts w:ascii="Times New Roman" w:hAnsi="Times New Roman" w:cs="Times New Roman"/>
            <w:color w:val="auto"/>
          </w:rPr>
          <w:t>8</w:t>
        </w:r>
      </w:ins>
      <w:del w:id="728" w:author="psmith" w:date="2014-08-19T17:56:00Z">
        <w:r w:rsidRPr="00BB5431" w:rsidDel="00060302">
          <w:rPr>
            <w:rFonts w:ascii="Times New Roman" w:hAnsi="Times New Roman" w:cs="Times New Roman"/>
            <w:color w:val="auto"/>
          </w:rPr>
          <w:delText>9</w:delText>
        </w:r>
      </w:del>
      <w:r w:rsidRPr="00BB5431">
        <w:rPr>
          <w:rFonts w:ascii="Times New Roman" w:hAnsi="Times New Roman" w:cs="Times New Roman"/>
          <w:color w:val="auto"/>
        </w:rPr>
        <w:t xml:space="preserve">, o.83s, </w:t>
      </w:r>
      <w:r w:rsidRPr="00BB5431">
        <w:rPr>
          <w:rFonts w:ascii="Times New Roman" w:hAnsi="Times New Roman" w:cs="Times New Roman"/>
          <w:color w:val="13017C"/>
        </w:rPr>
        <w:t>o.54</w:t>
      </w:r>
    </w:p>
    <w:p w:rsidR="00031542" w:rsidRPr="00BB5431" w:rsidRDefault="00031542" w:rsidP="00031542">
      <w:pPr>
        <w:pStyle w:val="IndexNew"/>
        <w:rPr>
          <w:rFonts w:ascii="Times New Roman" w:hAnsi="Times New Roman" w:cs="Times New Roman"/>
          <w:color w:val="auto"/>
        </w:rPr>
      </w:pPr>
      <w:r w:rsidRPr="00BB5431">
        <w:rPr>
          <w:rFonts w:ascii="Times New Roman" w:hAnsi="Times New Roman" w:cs="Times New Roman"/>
          <w:color w:val="auto"/>
        </w:rPr>
        <w:t>Zone (continental): o.7</w:t>
      </w:r>
      <w:ins w:id="729" w:author="psmith" w:date="2014-08-19T17:57:00Z">
        <w:r w:rsidR="00060302">
          <w:rPr>
            <w:rFonts w:ascii="Times New Roman" w:hAnsi="Times New Roman" w:cs="Times New Roman"/>
            <w:color w:val="auto"/>
          </w:rPr>
          <w:t>8</w:t>
        </w:r>
      </w:ins>
      <w:del w:id="730" w:author="psmith" w:date="2014-08-19T17:57:00Z">
        <w:r w:rsidRPr="00BB5431" w:rsidDel="00060302">
          <w:rPr>
            <w:rFonts w:ascii="Times New Roman" w:hAnsi="Times New Roman" w:cs="Times New Roman"/>
            <w:color w:val="auto"/>
          </w:rPr>
          <w:delText>9</w:delText>
        </w:r>
      </w:del>
      <w:r w:rsidRPr="00BB5431">
        <w:rPr>
          <w:rFonts w:ascii="Times New Roman" w:hAnsi="Times New Roman" w:cs="Times New Roman"/>
          <w:color w:val="auto"/>
        </w:rPr>
        <w:t>, o.83s</w:t>
      </w:r>
    </w:p>
    <w:p w:rsidR="00892D1D" w:rsidRPr="00BB5431" w:rsidRDefault="00892D1D" w:rsidP="00031542">
      <w:pPr>
        <w:rPr>
          <w:rFonts w:ascii="Times New Roman" w:hAnsi="Times New Roman"/>
        </w:rPr>
      </w:pPr>
    </w:p>
    <w:sectPr w:rsidR="00892D1D" w:rsidRPr="00BB5431" w:rsidSect="001052C4">
      <w:type w:val="continuous"/>
      <w:pgSz w:w="8391" w:h="11907" w:code="11"/>
      <w:pgMar w:top="1134" w:right="567" w:bottom="1134" w:left="0" w:header="720" w:footer="720" w:gutter="1134"/>
      <w:cols w:num="2"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16E" w:rsidRDefault="001C616E" w:rsidP="009C3BC5">
      <w:pPr>
        <w:spacing w:after="0" w:line="240" w:lineRule="auto"/>
      </w:pPr>
      <w:r>
        <w:separator/>
      </w:r>
    </w:p>
  </w:endnote>
  <w:endnote w:type="continuationSeparator" w:id="0">
    <w:p w:rsidR="001C616E" w:rsidRDefault="001C616E" w:rsidP="009C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CD8" w:rsidDel="00981C4C" w:rsidRDefault="00FC0CD8">
    <w:pPr>
      <w:tabs>
        <w:tab w:val="center" w:pos="3261"/>
        <w:tab w:val="right" w:pos="6663"/>
      </w:tabs>
      <w:autoSpaceDE w:val="0"/>
      <w:autoSpaceDN w:val="0"/>
      <w:adjustRightInd w:val="0"/>
      <w:spacing w:before="120" w:after="0" w:line="200" w:lineRule="atLeast"/>
      <w:rPr>
        <w:del w:id="76" w:author="Peter Smith" w:date="2013-12-29T16:42:00Z"/>
        <w:rFonts w:ascii="Times New Roman" w:hAnsi="Times New Roman"/>
        <w:i/>
        <w:iCs/>
        <w:sz w:val="12"/>
        <w:szCs w:val="12"/>
      </w:rPr>
      <w:pPrChange w:id="77" w:author="Peter Smith" w:date="2013-12-29T16:42:00Z">
        <w:pPr>
          <w:tabs>
            <w:tab w:val="center" w:pos="3261"/>
            <w:tab w:val="right" w:pos="6663"/>
          </w:tabs>
          <w:autoSpaceDE w:val="0"/>
          <w:autoSpaceDN w:val="0"/>
          <w:adjustRightInd w:val="0"/>
          <w:spacing w:after="0" w:line="200" w:lineRule="atLeast"/>
        </w:pPr>
      </w:pPrChange>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Pr>
        <w:rFonts w:ascii="Times New Roman" w:hAnsi="Times New Roman"/>
        <w:i/>
        <w:iCs/>
        <w:noProof/>
        <w:sz w:val="12"/>
        <w:szCs w:val="12"/>
      </w:rPr>
      <w:t>4</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Rules for Competitions</w:t>
    </w:r>
    <w:del w:id="78" w:author="Peter Smith" w:date="2013-12-29T16:42:00Z">
      <w:r w:rsidDel="00981C4C">
        <w:rPr>
          <w:rFonts w:ascii="Times New Roman" w:hAnsi="Times New Roman"/>
          <w:i/>
          <w:iCs/>
          <w:sz w:val="12"/>
          <w:szCs w:val="12"/>
        </w:rPr>
        <w:delText>,</w:delText>
      </w:r>
    </w:del>
    <w:r>
      <w:rPr>
        <w:rFonts w:ascii="Times New Roman" w:hAnsi="Times New Roman"/>
        <w:i/>
        <w:iCs/>
        <w:sz w:val="12"/>
        <w:szCs w:val="12"/>
      </w:rPr>
      <w:t xml:space="preserve"> </w:t>
    </w:r>
    <w:del w:id="79" w:author="Peter Smith" w:date="2013-12-29T16:42:00Z">
      <w:r w:rsidDel="00981C4C">
        <w:rPr>
          <w:rFonts w:ascii="Times New Roman" w:hAnsi="Times New Roman"/>
          <w:i/>
          <w:iCs/>
          <w:sz w:val="12"/>
          <w:szCs w:val="12"/>
        </w:rPr>
        <w:delText>2010</w:delText>
      </w:r>
    </w:del>
  </w:p>
  <w:p w:rsidR="00FC0CD8" w:rsidRPr="00820203" w:rsidRDefault="00FC0CD8">
    <w:pPr>
      <w:tabs>
        <w:tab w:val="center" w:pos="3261"/>
        <w:tab w:val="right" w:pos="6663"/>
      </w:tabs>
      <w:autoSpaceDE w:val="0"/>
      <w:autoSpaceDN w:val="0"/>
      <w:adjustRightInd w:val="0"/>
      <w:spacing w:before="120" w:after="0" w:line="200" w:lineRule="atLeast"/>
      <w:rPr>
        <w:rFonts w:ascii="Times New Roman" w:hAnsi="Times New Roman"/>
        <w:i/>
        <w:iCs/>
        <w:sz w:val="12"/>
        <w:szCs w:val="12"/>
      </w:rPr>
      <w:pPrChange w:id="80" w:author="Peter Smith" w:date="2013-12-29T16:42:00Z">
        <w:pPr>
          <w:tabs>
            <w:tab w:val="center" w:pos="3261"/>
            <w:tab w:val="right" w:pos="6663"/>
          </w:tabs>
          <w:autoSpaceDE w:val="0"/>
          <w:autoSpaceDN w:val="0"/>
          <w:adjustRightInd w:val="0"/>
          <w:spacing w:after="0" w:line="200" w:lineRule="atLeast"/>
        </w:pPr>
      </w:pPrChange>
    </w:pPr>
    <w:ins w:id="81" w:author="Peter Smith" w:date="2013-12-30T23:51:00Z">
      <w:r>
        <w:rPr>
          <w:rFonts w:ascii="Times New Roman" w:hAnsi="Times New Roman"/>
          <w:i/>
          <w:iCs/>
          <w:sz w:val="12"/>
          <w:szCs w:val="12"/>
        </w:rPr>
        <w:br/>
      </w:r>
    </w:ins>
    <w:r>
      <w:rPr>
        <w:rFonts w:ascii="Times New Roman" w:hAnsi="Times New Roman"/>
        <w:i/>
        <w:iCs/>
        <w:sz w:val="12"/>
        <w:szCs w:val="12"/>
      </w:rPr>
      <w:t>Updated</w:t>
    </w:r>
    <w:ins w:id="82" w:author="psmith" w:date="2014-06-01T22:21:00Z">
      <w:r>
        <w:rPr>
          <w:rFonts w:ascii="Times New Roman" w:hAnsi="Times New Roman"/>
          <w:i/>
          <w:iCs/>
          <w:sz w:val="12"/>
          <w:szCs w:val="12"/>
        </w:rPr>
        <w:t xml:space="preserve"> </w:t>
      </w:r>
    </w:ins>
    <w:ins w:id="83" w:author="psmith" w:date="2014-06-01T22:22:00Z">
      <w:r>
        <w:rPr>
          <w:rFonts w:ascii="Times New Roman" w:hAnsi="Times New Roman"/>
          <w:i/>
          <w:iCs/>
          <w:sz w:val="12"/>
          <w:szCs w:val="12"/>
        </w:rPr>
        <w:t>June</w:t>
      </w:r>
    </w:ins>
    <w:del w:id="84" w:author="psmith" w:date="2014-06-01T22:22:00Z">
      <w:r w:rsidDel="003C2080">
        <w:rPr>
          <w:rFonts w:ascii="Times New Roman" w:hAnsi="Times New Roman"/>
          <w:i/>
          <w:iCs/>
          <w:sz w:val="12"/>
          <w:szCs w:val="12"/>
        </w:rPr>
        <w:delText xml:space="preserve"> </w:delText>
      </w:r>
    </w:del>
    <w:del w:id="85" w:author="Peter Smith" w:date="2013-12-29T16:42:00Z">
      <w:r w:rsidDel="00981C4C">
        <w:rPr>
          <w:rFonts w:ascii="Times New Roman" w:hAnsi="Times New Roman"/>
          <w:i/>
          <w:iCs/>
          <w:sz w:val="12"/>
          <w:szCs w:val="12"/>
        </w:rPr>
        <w:delText xml:space="preserve">March </w:delText>
      </w:r>
    </w:del>
    <w:ins w:id="86" w:author="Peter Smith" w:date="2013-12-29T16:42:00Z">
      <w:del w:id="87" w:author="psmith" w:date="2014-06-01T22:21:00Z">
        <w:r w:rsidDel="003C2080">
          <w:rPr>
            <w:rFonts w:ascii="Times New Roman" w:hAnsi="Times New Roman"/>
            <w:i/>
            <w:iCs/>
            <w:sz w:val="12"/>
            <w:szCs w:val="12"/>
          </w:rPr>
          <w:delText>January</w:delText>
        </w:r>
      </w:del>
      <w:r>
        <w:rPr>
          <w:rFonts w:ascii="Times New Roman" w:hAnsi="Times New Roman"/>
          <w:i/>
          <w:iCs/>
          <w:sz w:val="12"/>
          <w:szCs w:val="12"/>
        </w:rPr>
        <w:t xml:space="preserve"> </w:t>
      </w:r>
    </w:ins>
    <w:r>
      <w:rPr>
        <w:rFonts w:ascii="Times New Roman" w:hAnsi="Times New Roman"/>
        <w:i/>
        <w:iCs/>
        <w:sz w:val="12"/>
        <w:szCs w:val="12"/>
      </w:rPr>
      <w:t>201</w:t>
    </w:r>
    <w:ins w:id="88" w:author="Peter Smith" w:date="2013-12-29T16:42:00Z">
      <w:r>
        <w:rPr>
          <w:rFonts w:ascii="Times New Roman" w:hAnsi="Times New Roman"/>
          <w:i/>
          <w:iCs/>
          <w:sz w:val="12"/>
          <w:szCs w:val="12"/>
        </w:rPr>
        <w:t>4</w:t>
      </w:r>
    </w:ins>
    <w:del w:id="89" w:author="Peter Smith" w:date="2013-12-29T16:42:00Z">
      <w:r w:rsidDel="00981C4C">
        <w:rPr>
          <w:rFonts w:ascii="Times New Roman" w:hAnsi="Times New Roman"/>
          <w:i/>
          <w:iCs/>
          <w:sz w:val="12"/>
          <w:szCs w:val="12"/>
        </w:rPr>
        <w:delText>3</w:delText>
      </w:r>
    </w:del>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p>
  <w:p w:rsidR="00FC0CD8" w:rsidRPr="00C4134F" w:rsidRDefault="00FC0CD8" w:rsidP="00C4134F">
    <w:pPr>
      <w:pStyle w:val="Footer"/>
      <w:rPr>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CD8" w:rsidRPr="004A6F1C" w:rsidRDefault="00FC0CD8">
    <w:pPr>
      <w:tabs>
        <w:tab w:val="center" w:pos="3261"/>
        <w:tab w:val="right" w:pos="6663"/>
      </w:tabs>
      <w:autoSpaceDE w:val="0"/>
      <w:autoSpaceDN w:val="0"/>
      <w:adjustRightInd w:val="0"/>
      <w:spacing w:before="120" w:after="0" w:line="200" w:lineRule="atLeast"/>
      <w:rPr>
        <w:rFonts w:ascii="Times New Roman" w:hAnsi="Times New Roman"/>
        <w:i/>
        <w:iCs/>
        <w:sz w:val="12"/>
        <w:szCs w:val="12"/>
        <w:rPrChange w:id="124" w:author="psmith" w:date="2014-08-17T21:34:00Z">
          <w:rPr/>
        </w:rPrChange>
      </w:rPr>
      <w:pPrChange w:id="125" w:author="psmith" w:date="2014-08-17T21:34:00Z">
        <w:pPr>
          <w:pStyle w:val="Footer"/>
        </w:pPr>
      </w:pPrChange>
    </w:pPr>
    <w:ins w:id="126" w:author="psmith" w:date="2014-08-17T21:34:00Z">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ins>
    <w:r w:rsidR="00C264BE">
      <w:rPr>
        <w:rFonts w:ascii="Times New Roman" w:hAnsi="Times New Roman"/>
        <w:i/>
        <w:iCs/>
        <w:noProof/>
        <w:sz w:val="12"/>
        <w:szCs w:val="12"/>
      </w:rPr>
      <w:t>10</w:t>
    </w:r>
    <w:ins w:id="127" w:author="psmith" w:date="2014-08-17T21:34:00Z">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Updated August 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CD8" w:rsidRPr="00820203" w:rsidRDefault="00FC0CD8" w:rsidP="00981C4C">
    <w:pPr>
      <w:tabs>
        <w:tab w:val="center" w:pos="3261"/>
        <w:tab w:val="right" w:pos="6663"/>
      </w:tabs>
      <w:autoSpaceDE w:val="0"/>
      <w:autoSpaceDN w:val="0"/>
      <w:adjustRightInd w:val="0"/>
      <w:spacing w:before="120" w:after="0" w:line="200" w:lineRule="atLeast"/>
      <w:rPr>
        <w:rFonts w:ascii="Times New Roman" w:hAnsi="Times New Roman"/>
        <w:i/>
        <w:iCs/>
        <w:sz w:val="12"/>
        <w:szCs w:val="12"/>
      </w:rPr>
    </w:pPr>
    <w:r>
      <w:rPr>
        <w:rFonts w:ascii="Times New Roman" w:hAnsi="Times New Roman"/>
        <w:i/>
        <w:iCs/>
        <w:color w:val="000000"/>
        <w:sz w:val="12"/>
        <w:szCs w:val="12"/>
      </w:rPr>
      <w:t>Book 2</w:t>
    </w:r>
    <w:r w:rsidRPr="009C3BC5">
      <w:rPr>
        <w:rFonts w:ascii="Times New Roman" w:hAnsi="Times New Roman"/>
        <w:i/>
        <w:iCs/>
        <w:color w:val="000000"/>
        <w:sz w:val="12"/>
        <w:szCs w:val="12"/>
      </w:rPr>
      <w:t>.</w:t>
    </w:r>
    <w:r>
      <w:rPr>
        <w:rFonts w:ascii="Times New Roman" w:hAnsi="Times New Roman"/>
        <w:i/>
        <w:iCs/>
        <w:color w:val="000000"/>
        <w:sz w:val="12"/>
        <w:szCs w:val="12"/>
      </w:rPr>
      <w:t>Organisation</w:t>
    </w:r>
    <w:r w:rsidRPr="009C3BC5">
      <w:rPr>
        <w:rFonts w:ascii="Times New Roman" w:hAnsi="Times New Roman"/>
        <w:i/>
        <w:iCs/>
        <w:color w:val="000000"/>
        <w:sz w:val="12"/>
        <w:szCs w:val="12"/>
      </w:rPr>
      <w:t xml:space="preserve"> Rules</w:t>
    </w:r>
    <w:r>
      <w:rPr>
        <w:rFonts w:ascii="Times New Roman" w:hAnsi="Times New Roman"/>
        <w:i/>
        <w:iCs/>
        <w:sz w:val="12"/>
        <w:szCs w:val="12"/>
      </w:rPr>
      <w:tab/>
    </w:r>
    <w:r w:rsidRPr="00036D64">
      <w:rPr>
        <w:rFonts w:ascii="Times New Roman" w:hAnsi="Times New Roman"/>
        <w:i/>
        <w:iCs/>
        <w:sz w:val="12"/>
        <w:szCs w:val="12"/>
      </w:rPr>
      <w:fldChar w:fldCharType="begin"/>
    </w:r>
    <w:r w:rsidRPr="00036D64">
      <w:rPr>
        <w:rFonts w:ascii="Times New Roman" w:hAnsi="Times New Roman"/>
        <w:i/>
        <w:iCs/>
        <w:sz w:val="12"/>
        <w:szCs w:val="12"/>
      </w:rPr>
      <w:instrText xml:space="preserve"> PAGE   \* MERGEFORMAT </w:instrText>
    </w:r>
    <w:r w:rsidRPr="00036D64">
      <w:rPr>
        <w:rFonts w:ascii="Times New Roman" w:hAnsi="Times New Roman"/>
        <w:i/>
        <w:iCs/>
        <w:sz w:val="12"/>
        <w:szCs w:val="12"/>
      </w:rPr>
      <w:fldChar w:fldCharType="separate"/>
    </w:r>
    <w:r w:rsidR="00C264BE">
      <w:rPr>
        <w:rFonts w:ascii="Times New Roman" w:hAnsi="Times New Roman"/>
        <w:i/>
        <w:iCs/>
        <w:noProof/>
        <w:sz w:val="12"/>
        <w:szCs w:val="12"/>
      </w:rPr>
      <w:t>33</w:t>
    </w:r>
    <w:r w:rsidRPr="00036D64">
      <w:rPr>
        <w:rFonts w:ascii="Times New Roman" w:hAnsi="Times New Roman"/>
        <w:i/>
        <w:iCs/>
        <w:sz w:val="12"/>
        <w:szCs w:val="12"/>
      </w:rPr>
      <w:fldChar w:fldCharType="end"/>
    </w:r>
    <w:r>
      <w:rPr>
        <w:rFonts w:ascii="Times New Roman" w:hAnsi="Times New Roman"/>
        <w:i/>
        <w:iCs/>
        <w:sz w:val="12"/>
        <w:szCs w:val="12"/>
      </w:rPr>
      <w:t xml:space="preserve"> </w:t>
    </w:r>
    <w:r>
      <w:rPr>
        <w:rFonts w:ascii="Times New Roman" w:hAnsi="Times New Roman"/>
        <w:i/>
        <w:iCs/>
        <w:sz w:val="12"/>
        <w:szCs w:val="12"/>
      </w:rPr>
      <w:tab/>
      <w:t xml:space="preserve">Rules for Competitions </w:t>
    </w:r>
    <w:r>
      <w:rPr>
        <w:rFonts w:ascii="Times New Roman" w:hAnsi="Times New Roman"/>
        <w:i/>
        <w:iCs/>
        <w:sz w:val="12"/>
        <w:szCs w:val="12"/>
      </w:rPr>
      <w:br/>
      <w:t xml:space="preserve">Updated </w:t>
    </w:r>
    <w:del w:id="242" w:author="psmith" w:date="2014-06-01T22:17:00Z">
      <w:r w:rsidDel="00332179">
        <w:rPr>
          <w:rFonts w:ascii="Times New Roman" w:hAnsi="Times New Roman"/>
          <w:i/>
          <w:iCs/>
          <w:sz w:val="12"/>
          <w:szCs w:val="12"/>
        </w:rPr>
        <w:delText xml:space="preserve">January </w:delText>
      </w:r>
    </w:del>
    <w:ins w:id="243" w:author="psmith" w:date="2014-08-17T21:18:00Z">
      <w:r>
        <w:rPr>
          <w:rFonts w:ascii="Times New Roman" w:hAnsi="Times New Roman"/>
          <w:i/>
          <w:iCs/>
          <w:sz w:val="12"/>
          <w:szCs w:val="12"/>
        </w:rPr>
        <w:t>August</w:t>
      </w:r>
    </w:ins>
    <w:ins w:id="244" w:author="psmith" w:date="2014-06-01T22:17:00Z">
      <w:r>
        <w:rPr>
          <w:rFonts w:ascii="Times New Roman" w:hAnsi="Times New Roman"/>
          <w:i/>
          <w:iCs/>
          <w:sz w:val="12"/>
          <w:szCs w:val="12"/>
        </w:rPr>
        <w:t xml:space="preserve"> </w:t>
      </w:r>
    </w:ins>
    <w:r>
      <w:rPr>
        <w:rFonts w:ascii="Times New Roman" w:hAnsi="Times New Roman"/>
        <w:i/>
        <w:iCs/>
        <w:sz w:val="12"/>
        <w:szCs w:val="12"/>
      </w:rPr>
      <w:t>2014</w:t>
    </w:r>
    <w:r w:rsidRPr="009C3BC5">
      <w:rPr>
        <w:rFonts w:ascii="Times New Roman" w:hAnsi="Times New Roman"/>
        <w:i/>
        <w:iCs/>
        <w:sz w:val="12"/>
        <w:szCs w:val="12"/>
      </w:rPr>
      <w:tab/>
    </w:r>
    <w:r>
      <w:rPr>
        <w:rFonts w:ascii="Times New Roman" w:hAnsi="Times New Roman"/>
        <w:i/>
        <w:iCs/>
        <w:sz w:val="12"/>
        <w:szCs w:val="12"/>
      </w:rPr>
      <w:tab/>
    </w:r>
    <w:r w:rsidRPr="009C3BC5">
      <w:rPr>
        <w:rFonts w:ascii="Times New Roman" w:hAnsi="Times New Roman"/>
        <w:i/>
        <w:iCs/>
        <w:sz w:val="12"/>
        <w:szCs w:val="12"/>
      </w:rPr>
      <w:t>Copyright British Fencing</w:t>
    </w:r>
  </w:p>
  <w:p w:rsidR="00FC0CD8" w:rsidRPr="00C4134F" w:rsidRDefault="00FC0CD8" w:rsidP="00C4134F">
    <w:pPr>
      <w:pStyle w:val="Footer"/>
      <w:rPr>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16E" w:rsidRDefault="001C616E" w:rsidP="009C3BC5">
      <w:pPr>
        <w:spacing w:after="0" w:line="240" w:lineRule="auto"/>
      </w:pPr>
      <w:r>
        <w:separator/>
      </w:r>
    </w:p>
  </w:footnote>
  <w:footnote w:type="continuationSeparator" w:id="0">
    <w:p w:rsidR="001C616E" w:rsidRDefault="001C616E" w:rsidP="009C3B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5861"/>
    <w:multiLevelType w:val="hybridMultilevel"/>
    <w:tmpl w:val="DC042710"/>
    <w:lvl w:ilvl="0" w:tplc="A7FCF5CA">
      <w:numFmt w:val="bullet"/>
      <w:lvlText w:val="—"/>
      <w:lvlJc w:val="left"/>
      <w:pPr>
        <w:ind w:left="1380" w:hanging="360"/>
      </w:pPr>
      <w:rPr>
        <w:rFonts w:ascii="Times New Roman" w:eastAsia="Calibri" w:hAnsi="Times New Roman" w:cs="Times New Roman"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1">
    <w:nsid w:val="3F0E3A6D"/>
    <w:multiLevelType w:val="hybridMultilevel"/>
    <w:tmpl w:val="5DBA3396"/>
    <w:lvl w:ilvl="0" w:tplc="08090001">
      <w:start w:val="1"/>
      <w:numFmt w:val="bullet"/>
      <w:lvlText w:val=""/>
      <w:lvlJc w:val="left"/>
      <w:pPr>
        <w:ind w:left="1739" w:hanging="360"/>
      </w:pPr>
      <w:rPr>
        <w:rFonts w:ascii="Symbol" w:hAnsi="Symbol" w:hint="default"/>
      </w:rPr>
    </w:lvl>
    <w:lvl w:ilvl="1" w:tplc="08090003" w:tentative="1">
      <w:start w:val="1"/>
      <w:numFmt w:val="bullet"/>
      <w:lvlText w:val="o"/>
      <w:lvlJc w:val="left"/>
      <w:pPr>
        <w:ind w:left="2459" w:hanging="360"/>
      </w:pPr>
      <w:rPr>
        <w:rFonts w:ascii="Courier New" w:hAnsi="Courier New" w:cs="Courier New" w:hint="default"/>
      </w:rPr>
    </w:lvl>
    <w:lvl w:ilvl="2" w:tplc="08090005" w:tentative="1">
      <w:start w:val="1"/>
      <w:numFmt w:val="bullet"/>
      <w:lvlText w:val=""/>
      <w:lvlJc w:val="left"/>
      <w:pPr>
        <w:ind w:left="3179" w:hanging="360"/>
      </w:pPr>
      <w:rPr>
        <w:rFonts w:ascii="Wingdings" w:hAnsi="Wingdings" w:hint="default"/>
      </w:rPr>
    </w:lvl>
    <w:lvl w:ilvl="3" w:tplc="08090001" w:tentative="1">
      <w:start w:val="1"/>
      <w:numFmt w:val="bullet"/>
      <w:lvlText w:val=""/>
      <w:lvlJc w:val="left"/>
      <w:pPr>
        <w:ind w:left="3899" w:hanging="360"/>
      </w:pPr>
      <w:rPr>
        <w:rFonts w:ascii="Symbol" w:hAnsi="Symbol" w:hint="default"/>
      </w:rPr>
    </w:lvl>
    <w:lvl w:ilvl="4" w:tplc="08090003" w:tentative="1">
      <w:start w:val="1"/>
      <w:numFmt w:val="bullet"/>
      <w:lvlText w:val="o"/>
      <w:lvlJc w:val="left"/>
      <w:pPr>
        <w:ind w:left="4619" w:hanging="360"/>
      </w:pPr>
      <w:rPr>
        <w:rFonts w:ascii="Courier New" w:hAnsi="Courier New" w:cs="Courier New" w:hint="default"/>
      </w:rPr>
    </w:lvl>
    <w:lvl w:ilvl="5" w:tplc="08090005" w:tentative="1">
      <w:start w:val="1"/>
      <w:numFmt w:val="bullet"/>
      <w:lvlText w:val=""/>
      <w:lvlJc w:val="left"/>
      <w:pPr>
        <w:ind w:left="5339" w:hanging="360"/>
      </w:pPr>
      <w:rPr>
        <w:rFonts w:ascii="Wingdings" w:hAnsi="Wingdings" w:hint="default"/>
      </w:rPr>
    </w:lvl>
    <w:lvl w:ilvl="6" w:tplc="08090001" w:tentative="1">
      <w:start w:val="1"/>
      <w:numFmt w:val="bullet"/>
      <w:lvlText w:val=""/>
      <w:lvlJc w:val="left"/>
      <w:pPr>
        <w:ind w:left="6059" w:hanging="360"/>
      </w:pPr>
      <w:rPr>
        <w:rFonts w:ascii="Symbol" w:hAnsi="Symbol" w:hint="default"/>
      </w:rPr>
    </w:lvl>
    <w:lvl w:ilvl="7" w:tplc="08090003" w:tentative="1">
      <w:start w:val="1"/>
      <w:numFmt w:val="bullet"/>
      <w:lvlText w:val="o"/>
      <w:lvlJc w:val="left"/>
      <w:pPr>
        <w:ind w:left="6779" w:hanging="360"/>
      </w:pPr>
      <w:rPr>
        <w:rFonts w:ascii="Courier New" w:hAnsi="Courier New" w:cs="Courier New" w:hint="default"/>
      </w:rPr>
    </w:lvl>
    <w:lvl w:ilvl="8" w:tplc="08090005" w:tentative="1">
      <w:start w:val="1"/>
      <w:numFmt w:val="bullet"/>
      <w:lvlText w:val=""/>
      <w:lvlJc w:val="left"/>
      <w:pPr>
        <w:ind w:left="7499" w:hanging="360"/>
      </w:pPr>
      <w:rPr>
        <w:rFonts w:ascii="Wingdings" w:hAnsi="Wingdings" w:hint="default"/>
      </w:rPr>
    </w:lvl>
  </w:abstractNum>
  <w:abstractNum w:abstractNumId="2">
    <w:nsid w:val="41482E69"/>
    <w:multiLevelType w:val="hybridMultilevel"/>
    <w:tmpl w:val="2DF0CDA8"/>
    <w:lvl w:ilvl="0" w:tplc="561E4A64">
      <w:start w:val="1"/>
      <w:numFmt w:val="decimal"/>
      <w:lvlText w:val="%1."/>
      <w:lvlJc w:val="left"/>
      <w:pPr>
        <w:ind w:left="840" w:hanging="360"/>
      </w:pPr>
      <w:rPr>
        <w:rFonts w:hint="default"/>
        <w:b/>
        <w:color w:val="auto"/>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nsid w:val="6BF96F08"/>
    <w:multiLevelType w:val="hybridMultilevel"/>
    <w:tmpl w:val="C838B3DE"/>
    <w:lvl w:ilvl="0" w:tplc="4148CE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2C"/>
    <w:rsid w:val="00000650"/>
    <w:rsid w:val="0000124E"/>
    <w:rsid w:val="00026719"/>
    <w:rsid w:val="00027D45"/>
    <w:rsid w:val="00031542"/>
    <w:rsid w:val="00041C27"/>
    <w:rsid w:val="0005301E"/>
    <w:rsid w:val="00055C2C"/>
    <w:rsid w:val="00057FEA"/>
    <w:rsid w:val="00060302"/>
    <w:rsid w:val="00063B31"/>
    <w:rsid w:val="000668B7"/>
    <w:rsid w:val="00081036"/>
    <w:rsid w:val="00081919"/>
    <w:rsid w:val="000830F8"/>
    <w:rsid w:val="00085B82"/>
    <w:rsid w:val="00093AB9"/>
    <w:rsid w:val="000A0EF6"/>
    <w:rsid w:val="000A1B9E"/>
    <w:rsid w:val="000C48EA"/>
    <w:rsid w:val="000D1370"/>
    <w:rsid w:val="000F720B"/>
    <w:rsid w:val="00100F52"/>
    <w:rsid w:val="001052C4"/>
    <w:rsid w:val="001146DE"/>
    <w:rsid w:val="001204F8"/>
    <w:rsid w:val="001261F4"/>
    <w:rsid w:val="001263B2"/>
    <w:rsid w:val="00144990"/>
    <w:rsid w:val="00153B13"/>
    <w:rsid w:val="001631FA"/>
    <w:rsid w:val="00166943"/>
    <w:rsid w:val="00197B59"/>
    <w:rsid w:val="001B71E7"/>
    <w:rsid w:val="001C616E"/>
    <w:rsid w:val="001D34C2"/>
    <w:rsid w:val="001D5132"/>
    <w:rsid w:val="001D74E7"/>
    <w:rsid w:val="001E0DE0"/>
    <w:rsid w:val="001E2377"/>
    <w:rsid w:val="001E4214"/>
    <w:rsid w:val="001F4021"/>
    <w:rsid w:val="001F79C7"/>
    <w:rsid w:val="00216667"/>
    <w:rsid w:val="00241EFB"/>
    <w:rsid w:val="00263517"/>
    <w:rsid w:val="0028796B"/>
    <w:rsid w:val="002A1BF1"/>
    <w:rsid w:val="002E05ED"/>
    <w:rsid w:val="002E548F"/>
    <w:rsid w:val="002E60A7"/>
    <w:rsid w:val="002E7DD9"/>
    <w:rsid w:val="002F052B"/>
    <w:rsid w:val="003001E7"/>
    <w:rsid w:val="00304EFA"/>
    <w:rsid w:val="00306726"/>
    <w:rsid w:val="00310585"/>
    <w:rsid w:val="00312E86"/>
    <w:rsid w:val="00315E7B"/>
    <w:rsid w:val="00332179"/>
    <w:rsid w:val="00334592"/>
    <w:rsid w:val="00351A6F"/>
    <w:rsid w:val="00357E29"/>
    <w:rsid w:val="00367884"/>
    <w:rsid w:val="003A0510"/>
    <w:rsid w:val="003A05CA"/>
    <w:rsid w:val="003A2462"/>
    <w:rsid w:val="003C196B"/>
    <w:rsid w:val="003C2080"/>
    <w:rsid w:val="003C4C23"/>
    <w:rsid w:val="003C72C8"/>
    <w:rsid w:val="003C78E7"/>
    <w:rsid w:val="003D2527"/>
    <w:rsid w:val="003D29A4"/>
    <w:rsid w:val="003D5D58"/>
    <w:rsid w:val="003E6EE3"/>
    <w:rsid w:val="003F2722"/>
    <w:rsid w:val="003F28EB"/>
    <w:rsid w:val="004211BC"/>
    <w:rsid w:val="004213DA"/>
    <w:rsid w:val="004365F0"/>
    <w:rsid w:val="00454FB4"/>
    <w:rsid w:val="00461AEA"/>
    <w:rsid w:val="00474B7D"/>
    <w:rsid w:val="00474D04"/>
    <w:rsid w:val="00482DB3"/>
    <w:rsid w:val="004878F8"/>
    <w:rsid w:val="004901CD"/>
    <w:rsid w:val="00490B93"/>
    <w:rsid w:val="00491D0C"/>
    <w:rsid w:val="00496CFF"/>
    <w:rsid w:val="004A379B"/>
    <w:rsid w:val="004A6C07"/>
    <w:rsid w:val="004A6D1F"/>
    <w:rsid w:val="004A6F1C"/>
    <w:rsid w:val="004B1560"/>
    <w:rsid w:val="004B2E64"/>
    <w:rsid w:val="004B3B66"/>
    <w:rsid w:val="004B503C"/>
    <w:rsid w:val="004B7317"/>
    <w:rsid w:val="004D3634"/>
    <w:rsid w:val="004E28C2"/>
    <w:rsid w:val="004E415C"/>
    <w:rsid w:val="004E5EC2"/>
    <w:rsid w:val="004F11C1"/>
    <w:rsid w:val="004F7089"/>
    <w:rsid w:val="005211C1"/>
    <w:rsid w:val="00551004"/>
    <w:rsid w:val="00557BD0"/>
    <w:rsid w:val="00561359"/>
    <w:rsid w:val="00564C87"/>
    <w:rsid w:val="0057095E"/>
    <w:rsid w:val="00573016"/>
    <w:rsid w:val="00576648"/>
    <w:rsid w:val="00576D2B"/>
    <w:rsid w:val="00580B07"/>
    <w:rsid w:val="00582E39"/>
    <w:rsid w:val="00585019"/>
    <w:rsid w:val="0059051A"/>
    <w:rsid w:val="00590668"/>
    <w:rsid w:val="005928D9"/>
    <w:rsid w:val="005B3141"/>
    <w:rsid w:val="005B36C3"/>
    <w:rsid w:val="005E3E8C"/>
    <w:rsid w:val="005F321E"/>
    <w:rsid w:val="00606CCC"/>
    <w:rsid w:val="00614C36"/>
    <w:rsid w:val="00643CD7"/>
    <w:rsid w:val="00644B33"/>
    <w:rsid w:val="0065552F"/>
    <w:rsid w:val="006557DD"/>
    <w:rsid w:val="00665AD7"/>
    <w:rsid w:val="00671E19"/>
    <w:rsid w:val="006777B1"/>
    <w:rsid w:val="00685422"/>
    <w:rsid w:val="00697163"/>
    <w:rsid w:val="006C0639"/>
    <w:rsid w:val="006D53C3"/>
    <w:rsid w:val="006F0FC7"/>
    <w:rsid w:val="006F53DD"/>
    <w:rsid w:val="006F6751"/>
    <w:rsid w:val="007011FD"/>
    <w:rsid w:val="00702484"/>
    <w:rsid w:val="00702A57"/>
    <w:rsid w:val="00704FF0"/>
    <w:rsid w:val="0070759A"/>
    <w:rsid w:val="00713DD4"/>
    <w:rsid w:val="007207B7"/>
    <w:rsid w:val="007263F0"/>
    <w:rsid w:val="0076050E"/>
    <w:rsid w:val="00761D31"/>
    <w:rsid w:val="00761D44"/>
    <w:rsid w:val="00763196"/>
    <w:rsid w:val="007738A0"/>
    <w:rsid w:val="0077409B"/>
    <w:rsid w:val="007764CF"/>
    <w:rsid w:val="0078072D"/>
    <w:rsid w:val="00787B74"/>
    <w:rsid w:val="007B0FCE"/>
    <w:rsid w:val="007B4F0A"/>
    <w:rsid w:val="007D3693"/>
    <w:rsid w:val="007E6982"/>
    <w:rsid w:val="007F4BE3"/>
    <w:rsid w:val="00800D23"/>
    <w:rsid w:val="00802724"/>
    <w:rsid w:val="00810E27"/>
    <w:rsid w:val="0081684D"/>
    <w:rsid w:val="00820203"/>
    <w:rsid w:val="0082688F"/>
    <w:rsid w:val="008272B4"/>
    <w:rsid w:val="00827B82"/>
    <w:rsid w:val="00827C10"/>
    <w:rsid w:val="00830738"/>
    <w:rsid w:val="00832ED2"/>
    <w:rsid w:val="008404EA"/>
    <w:rsid w:val="00844E11"/>
    <w:rsid w:val="00860767"/>
    <w:rsid w:val="00872A34"/>
    <w:rsid w:val="00884C36"/>
    <w:rsid w:val="008918F5"/>
    <w:rsid w:val="00892D1D"/>
    <w:rsid w:val="008B33EF"/>
    <w:rsid w:val="008C140B"/>
    <w:rsid w:val="008D6B39"/>
    <w:rsid w:val="008E2879"/>
    <w:rsid w:val="00905291"/>
    <w:rsid w:val="0091442C"/>
    <w:rsid w:val="009208EE"/>
    <w:rsid w:val="00941355"/>
    <w:rsid w:val="009567C8"/>
    <w:rsid w:val="00960A3F"/>
    <w:rsid w:val="00960DC4"/>
    <w:rsid w:val="00967A97"/>
    <w:rsid w:val="0098199A"/>
    <w:rsid w:val="00981C4C"/>
    <w:rsid w:val="00986CA5"/>
    <w:rsid w:val="009A79A5"/>
    <w:rsid w:val="009C3BC5"/>
    <w:rsid w:val="009D218C"/>
    <w:rsid w:val="009E100E"/>
    <w:rsid w:val="009E12C6"/>
    <w:rsid w:val="00A039D2"/>
    <w:rsid w:val="00A11B71"/>
    <w:rsid w:val="00A121A5"/>
    <w:rsid w:val="00A1349C"/>
    <w:rsid w:val="00A17BEA"/>
    <w:rsid w:val="00A25343"/>
    <w:rsid w:val="00A319A9"/>
    <w:rsid w:val="00A32F2B"/>
    <w:rsid w:val="00A446EC"/>
    <w:rsid w:val="00A5665F"/>
    <w:rsid w:val="00A65252"/>
    <w:rsid w:val="00A76108"/>
    <w:rsid w:val="00A77AEA"/>
    <w:rsid w:val="00A812A4"/>
    <w:rsid w:val="00A85A36"/>
    <w:rsid w:val="00A86653"/>
    <w:rsid w:val="00A87A82"/>
    <w:rsid w:val="00A9391E"/>
    <w:rsid w:val="00AA02C4"/>
    <w:rsid w:val="00AA3582"/>
    <w:rsid w:val="00AD0E79"/>
    <w:rsid w:val="00AD3095"/>
    <w:rsid w:val="00AD5E76"/>
    <w:rsid w:val="00AE2DB3"/>
    <w:rsid w:val="00AE5D19"/>
    <w:rsid w:val="00AF2DA6"/>
    <w:rsid w:val="00AF7D17"/>
    <w:rsid w:val="00B00E58"/>
    <w:rsid w:val="00B01E58"/>
    <w:rsid w:val="00B07598"/>
    <w:rsid w:val="00B07AAA"/>
    <w:rsid w:val="00B1499F"/>
    <w:rsid w:val="00B53808"/>
    <w:rsid w:val="00B60EDB"/>
    <w:rsid w:val="00B634F6"/>
    <w:rsid w:val="00B64725"/>
    <w:rsid w:val="00B84F07"/>
    <w:rsid w:val="00B92616"/>
    <w:rsid w:val="00BA44F9"/>
    <w:rsid w:val="00BB099A"/>
    <w:rsid w:val="00BB5431"/>
    <w:rsid w:val="00BD13E7"/>
    <w:rsid w:val="00BD3BA6"/>
    <w:rsid w:val="00BE17F8"/>
    <w:rsid w:val="00BE7A21"/>
    <w:rsid w:val="00BE7BCD"/>
    <w:rsid w:val="00C131EA"/>
    <w:rsid w:val="00C264BE"/>
    <w:rsid w:val="00C2784F"/>
    <w:rsid w:val="00C36A20"/>
    <w:rsid w:val="00C4134F"/>
    <w:rsid w:val="00C47180"/>
    <w:rsid w:val="00C503F0"/>
    <w:rsid w:val="00C55AE0"/>
    <w:rsid w:val="00C63283"/>
    <w:rsid w:val="00C76017"/>
    <w:rsid w:val="00C7608B"/>
    <w:rsid w:val="00C815BB"/>
    <w:rsid w:val="00C8396C"/>
    <w:rsid w:val="00C854EC"/>
    <w:rsid w:val="00C92393"/>
    <w:rsid w:val="00C92E46"/>
    <w:rsid w:val="00C953E0"/>
    <w:rsid w:val="00CB2C25"/>
    <w:rsid w:val="00CB3477"/>
    <w:rsid w:val="00CB406D"/>
    <w:rsid w:val="00CD757D"/>
    <w:rsid w:val="00CE0198"/>
    <w:rsid w:val="00CF5D55"/>
    <w:rsid w:val="00D06EAE"/>
    <w:rsid w:val="00D366FF"/>
    <w:rsid w:val="00D40D4E"/>
    <w:rsid w:val="00D45532"/>
    <w:rsid w:val="00D46BD1"/>
    <w:rsid w:val="00D602D7"/>
    <w:rsid w:val="00D72AFF"/>
    <w:rsid w:val="00D75B19"/>
    <w:rsid w:val="00D80042"/>
    <w:rsid w:val="00D95E92"/>
    <w:rsid w:val="00D97694"/>
    <w:rsid w:val="00DA1AEF"/>
    <w:rsid w:val="00DA39D1"/>
    <w:rsid w:val="00DA6466"/>
    <w:rsid w:val="00DB0609"/>
    <w:rsid w:val="00DC698B"/>
    <w:rsid w:val="00DD17C6"/>
    <w:rsid w:val="00DD65C9"/>
    <w:rsid w:val="00DD718D"/>
    <w:rsid w:val="00DF7E86"/>
    <w:rsid w:val="00E10FE0"/>
    <w:rsid w:val="00E13887"/>
    <w:rsid w:val="00E36FF6"/>
    <w:rsid w:val="00E4586C"/>
    <w:rsid w:val="00E47F3D"/>
    <w:rsid w:val="00E51535"/>
    <w:rsid w:val="00E54807"/>
    <w:rsid w:val="00E56891"/>
    <w:rsid w:val="00E5774E"/>
    <w:rsid w:val="00E62A91"/>
    <w:rsid w:val="00E74A9F"/>
    <w:rsid w:val="00E771D4"/>
    <w:rsid w:val="00E80ED8"/>
    <w:rsid w:val="00E8208F"/>
    <w:rsid w:val="00E82657"/>
    <w:rsid w:val="00E929E9"/>
    <w:rsid w:val="00EA50BF"/>
    <w:rsid w:val="00EB0D56"/>
    <w:rsid w:val="00EB7165"/>
    <w:rsid w:val="00EC5941"/>
    <w:rsid w:val="00EE19DF"/>
    <w:rsid w:val="00EE2EAA"/>
    <w:rsid w:val="00EF0887"/>
    <w:rsid w:val="00F11178"/>
    <w:rsid w:val="00F12172"/>
    <w:rsid w:val="00F23146"/>
    <w:rsid w:val="00F56628"/>
    <w:rsid w:val="00F713B6"/>
    <w:rsid w:val="00FB557A"/>
    <w:rsid w:val="00FC0CD8"/>
    <w:rsid w:val="00FC6910"/>
    <w:rsid w:val="00FD0862"/>
    <w:rsid w:val="00FD0B60"/>
    <w:rsid w:val="00FD488C"/>
    <w:rsid w:val="00FE2C33"/>
    <w:rsid w:val="00FE5BDB"/>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 w:type="paragraph" w:styleId="Revision">
    <w:name w:val="Revision"/>
    <w:hidden/>
    <w:uiPriority w:val="99"/>
    <w:semiHidden/>
    <w:rsid w:val="0006030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ind w:left="600" w:hanging="360"/>
    </w:pPr>
    <w:rPr>
      <w:rFonts w:ascii="Times" w:hAnsi="Times" w:cs="Times"/>
      <w:sz w:val="18"/>
      <w:szCs w:val="18"/>
      <w:lang w:eastAsia="en-US"/>
    </w:rPr>
  </w:style>
  <w:style w:type="paragraph" w:customStyle="1" w:styleId="TOCBFABheadChapter">
    <w:name w:val="TOC(BFA) B head Chapter"/>
    <w:uiPriority w:val="99"/>
    <w:rsid w:val="009C3BC5"/>
    <w:pPr>
      <w:tabs>
        <w:tab w:val="right" w:leader="dot" w:pos="5640"/>
      </w:tabs>
      <w:autoSpaceDE w:val="0"/>
      <w:autoSpaceDN w:val="0"/>
      <w:adjustRightInd w:val="0"/>
      <w:spacing w:before="80"/>
      <w:ind w:left="240" w:hanging="240"/>
    </w:pPr>
    <w:rPr>
      <w:rFonts w:ascii="Times" w:hAnsi="Times" w:cs="Times"/>
      <w:sz w:val="18"/>
      <w:szCs w:val="18"/>
      <w:lang w:eastAsia="en-US"/>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jc w:val="center"/>
    </w:pPr>
    <w:rPr>
      <w:rFonts w:ascii="Times" w:hAnsi="Times" w:cs="Times"/>
      <w:b/>
      <w:bCs/>
      <w:sz w:val="22"/>
      <w:szCs w:val="22"/>
      <w:lang w:eastAsia="en-US"/>
    </w:rPr>
  </w:style>
  <w:style w:type="paragraph" w:customStyle="1" w:styleId="TOCBFAAhead">
    <w:name w:val="TOC(BFA) A head"/>
    <w:uiPriority w:val="99"/>
    <w:rsid w:val="009C3BC5"/>
    <w:pPr>
      <w:tabs>
        <w:tab w:val="right" w:leader="dot" w:pos="5670"/>
      </w:tabs>
      <w:autoSpaceDE w:val="0"/>
      <w:autoSpaceDN w:val="0"/>
      <w:adjustRightInd w:val="0"/>
      <w:spacing w:before="160" w:after="80"/>
      <w:jc w:val="center"/>
    </w:pPr>
    <w:rPr>
      <w:rFonts w:ascii="Times" w:hAnsi="Times" w:cs="Times"/>
      <w:color w:val="000000"/>
      <w:lang w:eastAsia="en-US"/>
    </w:rPr>
  </w:style>
  <w:style w:type="paragraph" w:styleId="Header">
    <w:name w:val="header"/>
    <w:basedOn w:val="Normal"/>
    <w:link w:val="HeaderChar"/>
    <w:uiPriority w:val="99"/>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C5"/>
  </w:style>
  <w:style w:type="paragraph" w:styleId="Footer">
    <w:name w:val="footer"/>
    <w:basedOn w:val="Normal"/>
    <w:link w:val="FooterChar"/>
    <w:uiPriority w:val="99"/>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sz w:val="18"/>
      <w:szCs w:val="18"/>
    </w:rPr>
  </w:style>
  <w:style w:type="paragraph" w:customStyle="1" w:styleId="BFAChapterHead">
    <w:name w:val="BFA Chapter Head"/>
    <w:basedOn w:val="Normal"/>
    <w:next w:val="Normal"/>
    <w:link w:val="BFAChapterHeadChar"/>
    <w:qFormat/>
    <w:rsid w:val="005B36C3"/>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240" w:line="200" w:lineRule="atLeast"/>
      <w:jc w:val="center"/>
      <w:outlineLvl w:val="0"/>
    </w:pPr>
    <w:rPr>
      <w:rFonts w:ascii="Times New Roman" w:hAnsi="Times New Roman"/>
      <w:b/>
      <w:bCs/>
      <w:sz w:val="18"/>
      <w:szCs w:val="18"/>
    </w:rPr>
  </w:style>
  <w:style w:type="character" w:customStyle="1" w:styleId="BFAChapterHeadChar">
    <w:name w:val="BFA Chapter Head Char"/>
    <w:link w:val="BFAChapterHead"/>
    <w:rsid w:val="00B53808"/>
    <w:rPr>
      <w:rFonts w:ascii="Times New Roman" w:hAnsi="Times New Roman"/>
      <w:b/>
      <w:bCs/>
      <w:sz w:val="18"/>
      <w:szCs w:val="18"/>
      <w:lang w:eastAsia="en-US"/>
    </w:rPr>
  </w:style>
  <w:style w:type="paragraph" w:customStyle="1" w:styleId="Articlefirstpnumbd">
    <w:name w:val="Article firstp numb’d"/>
    <w:basedOn w:val="Articlenextpnumbd"/>
    <w:uiPriority w:val="99"/>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FAArttxtDblIndent">
    <w:name w:val="BFA Art txt Dbl Indent"/>
    <w:basedOn w:val="Normal"/>
    <w:link w:val="BFAArttxtDblIndentChar"/>
    <w:qFormat/>
    <w:rsid w:val="00AF2DA6"/>
    <w:pPr>
      <w:tabs>
        <w:tab w:val="left" w:pos="1020"/>
      </w:tabs>
      <w:autoSpaceDE w:val="0"/>
      <w:autoSpaceDN w:val="0"/>
      <w:adjustRightInd w:val="0"/>
      <w:spacing w:line="200" w:lineRule="atLeast"/>
      <w:ind w:left="1020" w:hanging="238"/>
      <w:jc w:val="both"/>
    </w:pPr>
    <w:rPr>
      <w:rFonts w:ascii="Times New Roman" w:hAnsi="Times New Roman"/>
      <w:sz w:val="18"/>
      <w:szCs w:val="18"/>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lang w:eastAsia="en-US"/>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lang w:eastAsia="en-US"/>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lang w:eastAsia="en-US"/>
    </w:rPr>
  </w:style>
  <w:style w:type="paragraph" w:customStyle="1" w:styleId="IndexNew">
    <w:name w:val="IndexNew"/>
    <w:rsid w:val="00031542"/>
    <w:pPr>
      <w:tabs>
        <w:tab w:val="left" w:pos="480"/>
      </w:tabs>
      <w:autoSpaceDE w:val="0"/>
      <w:autoSpaceDN w:val="0"/>
      <w:adjustRightInd w:val="0"/>
      <w:spacing w:line="200" w:lineRule="atLeast"/>
      <w:ind w:left="240" w:hanging="240"/>
    </w:pPr>
    <w:rPr>
      <w:rFonts w:ascii="Times" w:hAnsi="Times" w:cs="Times"/>
      <w:color w:val="000000"/>
      <w:sz w:val="18"/>
      <w:szCs w:val="18"/>
      <w:lang w:eastAsia="en-US"/>
    </w:rPr>
  </w:style>
  <w:style w:type="paragraph" w:customStyle="1" w:styleId="BFASub-Chapter">
    <w:name w:val="BFA Sub-Chapter"/>
    <w:basedOn w:val="Normal"/>
    <w:link w:val="BFASub-ChapterChar"/>
    <w:qFormat/>
    <w:rsid w:val="004213DA"/>
    <w:pPr>
      <w:pageBreakBefore/>
      <w:tabs>
        <w:tab w:val="left" w:pos="480"/>
      </w:tabs>
      <w:autoSpaceDE w:val="0"/>
      <w:autoSpaceDN w:val="0"/>
      <w:adjustRightInd w:val="0"/>
      <w:spacing w:line="200" w:lineRule="atLeast"/>
      <w:ind w:left="482"/>
    </w:pPr>
    <w:rPr>
      <w:rFonts w:ascii="Times" w:hAnsi="Times" w:cs="Times"/>
      <w:b/>
      <w:bCs/>
      <w:sz w:val="18"/>
      <w:szCs w:val="18"/>
    </w:rPr>
  </w:style>
  <w:style w:type="character" w:customStyle="1" w:styleId="BFASub-ChapterChar">
    <w:name w:val="BFA Sub-Chapter Char"/>
    <w:link w:val="BFASub-Chapter"/>
    <w:rsid w:val="004213DA"/>
    <w:rPr>
      <w:rFonts w:ascii="Times" w:hAnsi="Times" w:cs="Times"/>
      <w:b/>
      <w:bCs/>
      <w:sz w:val="18"/>
      <w:szCs w:val="18"/>
      <w:lang w:eastAsia="en-US"/>
    </w:rPr>
  </w:style>
  <w:style w:type="paragraph" w:styleId="DocumentMap">
    <w:name w:val="Document Map"/>
    <w:basedOn w:val="Normal"/>
    <w:link w:val="DocumentMapChar"/>
    <w:uiPriority w:val="99"/>
    <w:semiHidden/>
    <w:unhideWhenUsed/>
    <w:rsid w:val="00DB060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B0609"/>
    <w:rPr>
      <w:rFonts w:ascii="Tahoma" w:hAnsi="Tahoma" w:cs="Tahoma"/>
      <w:sz w:val="16"/>
      <w:szCs w:val="16"/>
    </w:rPr>
  </w:style>
  <w:style w:type="paragraph" w:customStyle="1" w:styleId="BFAArtSingleindent1st">
    <w:name w:val="BFA Art Single indent 1st"/>
    <w:basedOn w:val="BFAArtSingleindent"/>
    <w:link w:val="BFAArtSingleindent1stChar"/>
    <w:qFormat/>
    <w:rsid w:val="005B36C3"/>
  </w:style>
  <w:style w:type="paragraph" w:customStyle="1" w:styleId="BFAArtSingleindent">
    <w:name w:val="BFA Art Single indent"/>
    <w:basedOn w:val="Normal"/>
    <w:link w:val="BFAArtSingleindentChar"/>
    <w:qFormat/>
    <w:rsid w:val="00FC6910"/>
    <w:pPr>
      <w:tabs>
        <w:tab w:val="left" w:pos="480"/>
        <w:tab w:val="left" w:pos="720"/>
      </w:tabs>
      <w:autoSpaceDE w:val="0"/>
      <w:autoSpaceDN w:val="0"/>
      <w:adjustRightInd w:val="0"/>
      <w:spacing w:line="200" w:lineRule="atLeast"/>
      <w:ind w:left="720" w:hanging="720"/>
      <w:jc w:val="both"/>
    </w:pPr>
    <w:rPr>
      <w:rFonts w:ascii="Times" w:hAnsi="Times" w:cs="Times"/>
      <w:sz w:val="18"/>
      <w:szCs w:val="18"/>
    </w:rPr>
  </w:style>
  <w:style w:type="character" w:customStyle="1" w:styleId="BFAArtSingleindent1stChar">
    <w:name w:val="BFA Art Single indent 1st Char"/>
    <w:link w:val="BFAArtSingleindent1st"/>
    <w:rsid w:val="00E74A9F"/>
    <w:rPr>
      <w:rFonts w:ascii="Times" w:hAnsi="Times" w:cs="Times"/>
      <w:sz w:val="18"/>
      <w:szCs w:val="18"/>
      <w:lang w:eastAsia="en-US"/>
    </w:rPr>
  </w:style>
  <w:style w:type="paragraph" w:customStyle="1" w:styleId="BFAChapterNobreak">
    <w:name w:val="BFA Chapter No break"/>
    <w:basedOn w:val="BFAChapterHead"/>
    <w:qFormat/>
    <w:rsid w:val="005B36C3"/>
    <w:pPr>
      <w:keepLines/>
      <w:pageBreakBefore w:val="0"/>
      <w:outlineLvl w:val="1"/>
    </w:pPr>
  </w:style>
  <w:style w:type="character" w:customStyle="1" w:styleId="BFAArtSingleindentChar">
    <w:name w:val="BFA Art Single indent Char"/>
    <w:link w:val="BFAArtSingleindent"/>
    <w:rsid w:val="00FC6910"/>
    <w:rPr>
      <w:rFonts w:ascii="Times" w:hAnsi="Times" w:cs="Times"/>
      <w:sz w:val="18"/>
      <w:szCs w:val="18"/>
      <w:lang w:eastAsia="en-US"/>
    </w:rPr>
  </w:style>
  <w:style w:type="paragraph" w:customStyle="1" w:styleId="BFAHeading1">
    <w:name w:val="BFA Heading 1"/>
    <w:basedOn w:val="Normal"/>
    <w:qFormat/>
    <w:rsid w:val="005B36C3"/>
    <w:pPr>
      <w:keepNext/>
      <w:tabs>
        <w:tab w:val="left" w:pos="480"/>
      </w:tabs>
      <w:autoSpaceDE w:val="0"/>
      <w:autoSpaceDN w:val="0"/>
      <w:adjustRightInd w:val="0"/>
      <w:spacing w:before="240" w:after="120" w:line="200" w:lineRule="atLeast"/>
      <w:ind w:left="482"/>
      <w:outlineLvl w:val="2"/>
    </w:pPr>
    <w:rPr>
      <w:rFonts w:ascii="Times New Roman" w:hAnsi="Times New Roman"/>
      <w:b/>
      <w:bCs/>
      <w:caps/>
      <w:sz w:val="18"/>
      <w:szCs w:val="18"/>
    </w:rPr>
  </w:style>
  <w:style w:type="paragraph" w:customStyle="1" w:styleId="BFAHeading2">
    <w:name w:val="BFA Heading 2"/>
    <w:basedOn w:val="Normal"/>
    <w:qFormat/>
    <w:rsid w:val="005B36C3"/>
    <w:pPr>
      <w:keepNext/>
      <w:tabs>
        <w:tab w:val="left" w:pos="480"/>
      </w:tabs>
      <w:autoSpaceDE w:val="0"/>
      <w:autoSpaceDN w:val="0"/>
      <w:adjustRightInd w:val="0"/>
      <w:spacing w:before="240" w:after="120" w:line="200" w:lineRule="atLeast"/>
      <w:ind w:left="482"/>
      <w:outlineLvl w:val="3"/>
    </w:pPr>
    <w:rPr>
      <w:rFonts w:ascii="Times New Roman" w:hAnsi="Times New Roman"/>
      <w:b/>
      <w:bCs/>
      <w:sz w:val="18"/>
      <w:szCs w:val="18"/>
    </w:rPr>
  </w:style>
  <w:style w:type="paragraph" w:customStyle="1" w:styleId="BFAPart-First">
    <w:name w:val="BFA Part - First"/>
    <w:basedOn w:val="Normal"/>
    <w:qFormat/>
    <w:rsid w:val="005B36C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PartTitle">
    <w:name w:val="BFA Part Title"/>
    <w:basedOn w:val="Normal"/>
    <w:qFormat/>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2"/>
      <w:jc w:val="center"/>
      <w:outlineLvl w:val="0"/>
    </w:pPr>
    <w:rPr>
      <w:rFonts w:ascii="Times New Roman" w:hAnsi="Times New Roman"/>
      <w:i/>
      <w:iCs/>
      <w:sz w:val="20"/>
      <w:szCs w:val="20"/>
    </w:rPr>
  </w:style>
  <w:style w:type="paragraph" w:customStyle="1" w:styleId="BFASubjectheading">
    <w:name w:val="BFA Subject heading"/>
    <w:basedOn w:val="Normal"/>
    <w:qFormat/>
    <w:rsid w:val="00454FB4"/>
    <w:pPr>
      <w:keepNext/>
      <w:tabs>
        <w:tab w:val="left" w:pos="480"/>
      </w:tabs>
      <w:autoSpaceDE w:val="0"/>
      <w:autoSpaceDN w:val="0"/>
      <w:adjustRightInd w:val="0"/>
      <w:spacing w:before="360" w:after="120" w:line="200" w:lineRule="atLeast"/>
      <w:ind w:left="482"/>
    </w:pPr>
    <w:rPr>
      <w:rFonts w:ascii="Times New Roman" w:hAnsi="Times New Roman"/>
      <w:b/>
      <w:bCs/>
      <w:caps/>
      <w:sz w:val="18"/>
      <w:szCs w:val="18"/>
    </w:rPr>
  </w:style>
  <w:style w:type="paragraph" w:customStyle="1" w:styleId="BFASubjectSub-Head">
    <w:name w:val="BFA Subject Sub-Head"/>
    <w:basedOn w:val="Normal"/>
    <w:qFormat/>
    <w:rsid w:val="005B36C3"/>
    <w:pPr>
      <w:keepNext/>
      <w:tabs>
        <w:tab w:val="left" w:pos="480"/>
      </w:tabs>
      <w:autoSpaceDE w:val="0"/>
      <w:autoSpaceDN w:val="0"/>
      <w:adjustRightInd w:val="0"/>
      <w:spacing w:before="240" w:after="120" w:line="200" w:lineRule="atLeast"/>
      <w:ind w:left="482"/>
    </w:pPr>
    <w:rPr>
      <w:rFonts w:ascii="Times New Roman" w:hAnsi="Times New Roman"/>
      <w:b/>
      <w:bCs/>
      <w:sz w:val="18"/>
      <w:szCs w:val="18"/>
    </w:rPr>
  </w:style>
  <w:style w:type="paragraph" w:customStyle="1" w:styleId="BFASub-ChapterNoBreak">
    <w:name w:val="BFA Sub-Chapter No Break"/>
    <w:basedOn w:val="BFASub-Chapter"/>
    <w:link w:val="BFASub-ChapterNoBreakChar"/>
    <w:qFormat/>
    <w:rsid w:val="005B36C3"/>
    <w:pPr>
      <w:pageBreakBefore w:val="0"/>
    </w:pPr>
  </w:style>
  <w:style w:type="paragraph" w:styleId="BlockText">
    <w:name w:val="Block Text"/>
    <w:basedOn w:val="Normal"/>
    <w:semiHidden/>
    <w:rsid w:val="004F7089"/>
    <w:pPr>
      <w:tabs>
        <w:tab w:val="left" w:pos="5760"/>
      </w:tabs>
      <w:spacing w:after="0" w:line="240" w:lineRule="auto"/>
      <w:ind w:left="720" w:right="2880" w:hanging="180"/>
    </w:pPr>
    <w:rPr>
      <w:rFonts w:ascii="Times New Roman" w:eastAsia="Times New Roman" w:hAnsi="Times New Roman"/>
      <w:sz w:val="18"/>
      <w:szCs w:val="24"/>
    </w:rPr>
  </w:style>
  <w:style w:type="character" w:customStyle="1" w:styleId="BFASub-ChapterNoBreakChar">
    <w:name w:val="BFA Sub-Chapter No Break Char"/>
    <w:basedOn w:val="BFASub-ChapterChar"/>
    <w:link w:val="BFASub-ChapterNoBreak"/>
    <w:rsid w:val="008272B4"/>
    <w:rPr>
      <w:rFonts w:ascii="Times" w:hAnsi="Times" w:cs="Times"/>
      <w:b/>
      <w:bCs/>
      <w:sz w:val="18"/>
      <w:szCs w:val="18"/>
      <w:lang w:eastAsia="en-US"/>
    </w:rPr>
  </w:style>
  <w:style w:type="paragraph" w:customStyle="1" w:styleId="BFAArtBulletedListL4">
    <w:name w:val="BFA Art Bulleted List L4"/>
    <w:basedOn w:val="BFAArtBulletedListL3"/>
    <w:link w:val="BFAArtBulletedListL4Char"/>
    <w:qFormat/>
    <w:rsid w:val="007B4F0A"/>
    <w:pPr>
      <w:ind w:left="1564"/>
    </w:pPr>
  </w:style>
  <w:style w:type="paragraph" w:customStyle="1" w:styleId="BFAArtabc">
    <w:name w:val="BFA Art abc"/>
    <w:basedOn w:val="Normal"/>
    <w:qFormat/>
    <w:rsid w:val="005B36C3"/>
    <w:pPr>
      <w:tabs>
        <w:tab w:val="left" w:pos="1020"/>
      </w:tabs>
      <w:autoSpaceDE w:val="0"/>
      <w:autoSpaceDN w:val="0"/>
      <w:adjustRightInd w:val="0"/>
      <w:spacing w:line="200" w:lineRule="atLeast"/>
      <w:ind w:left="1020" w:hanging="238"/>
      <w:jc w:val="both"/>
    </w:pPr>
    <w:rPr>
      <w:rFonts w:ascii="Times" w:hAnsi="Times" w:cs="Times"/>
      <w:sz w:val="18"/>
      <w:szCs w:val="18"/>
    </w:rPr>
  </w:style>
  <w:style w:type="paragraph" w:customStyle="1" w:styleId="BFAArttxtSingleIndent">
    <w:name w:val="BFA Art txt Single Indent"/>
    <w:basedOn w:val="Normal"/>
    <w:link w:val="BFAArttxtSingleIndentChar"/>
    <w:qFormat/>
    <w:rsid w:val="00FC6910"/>
    <w:pPr>
      <w:tabs>
        <w:tab w:val="left" w:pos="780"/>
      </w:tabs>
      <w:autoSpaceDE w:val="0"/>
      <w:autoSpaceDN w:val="0"/>
      <w:adjustRightInd w:val="0"/>
      <w:spacing w:after="120" w:line="200" w:lineRule="atLeast"/>
      <w:ind w:left="783" w:hanging="301"/>
      <w:jc w:val="both"/>
    </w:pPr>
    <w:rPr>
      <w:rFonts w:ascii="Times" w:hAnsi="Times" w:cs="Times"/>
      <w:sz w:val="18"/>
      <w:szCs w:val="18"/>
    </w:rPr>
  </w:style>
  <w:style w:type="paragraph" w:customStyle="1" w:styleId="BFABookhead">
    <w:name w:val="BFA Book head"/>
    <w:next w:val="Normal"/>
    <w:rsid w:val="005B36C3"/>
    <w:pPr>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after="160"/>
      <w:jc w:val="center"/>
    </w:pPr>
    <w:rPr>
      <w:rFonts w:ascii="Times" w:hAnsi="Times" w:cs="Times"/>
      <w:b/>
      <w:bCs/>
      <w:sz w:val="24"/>
      <w:szCs w:val="28"/>
      <w:lang w:eastAsia="en-US"/>
    </w:rPr>
  </w:style>
  <w:style w:type="paragraph" w:customStyle="1" w:styleId="BFABookHead2">
    <w:name w:val="BFA Book Head 2"/>
    <w:basedOn w:val="BFABookhead"/>
    <w:next w:val="Normal"/>
    <w:qFormat/>
    <w:rsid w:val="005B36C3"/>
    <w:pPr>
      <w:pageBreakBefore w:val="0"/>
    </w:pPr>
  </w:style>
  <w:style w:type="paragraph" w:customStyle="1" w:styleId="BFASubjHead1">
    <w:name w:val="BFA Subj Head 1"/>
    <w:basedOn w:val="Normal"/>
    <w:qFormat/>
    <w:rsid w:val="005B36C3"/>
    <w:pPr>
      <w:keepNext/>
      <w:tabs>
        <w:tab w:val="left" w:pos="480"/>
      </w:tabs>
      <w:autoSpaceDE w:val="0"/>
      <w:autoSpaceDN w:val="0"/>
      <w:adjustRightInd w:val="0"/>
      <w:spacing w:before="360" w:after="120" w:line="200" w:lineRule="atLeast"/>
      <w:ind w:left="482"/>
    </w:pPr>
    <w:rPr>
      <w:rFonts w:ascii="Times New Roman" w:hAnsi="Times New Roman"/>
      <w:b/>
      <w:bCs/>
      <w:sz w:val="18"/>
      <w:szCs w:val="18"/>
    </w:rPr>
  </w:style>
  <w:style w:type="paragraph" w:customStyle="1" w:styleId="BFAArt123">
    <w:name w:val="BFA Art 123"/>
    <w:basedOn w:val="Normal"/>
    <w:link w:val="BFAArt123Char"/>
    <w:qFormat/>
    <w:rsid w:val="00702A57"/>
    <w:pPr>
      <w:tabs>
        <w:tab w:val="left" w:pos="780"/>
      </w:tabs>
      <w:autoSpaceDE w:val="0"/>
      <w:autoSpaceDN w:val="0"/>
      <w:adjustRightInd w:val="0"/>
      <w:spacing w:after="120" w:line="200" w:lineRule="atLeast"/>
      <w:ind w:left="720" w:hanging="238"/>
      <w:jc w:val="both"/>
    </w:pPr>
    <w:rPr>
      <w:rFonts w:ascii="Times" w:hAnsi="Times" w:cs="Times"/>
      <w:sz w:val="18"/>
      <w:szCs w:val="18"/>
    </w:rPr>
  </w:style>
  <w:style w:type="paragraph" w:customStyle="1" w:styleId="BFABoutOrder">
    <w:name w:val="BFA Bout Order"/>
    <w:basedOn w:val="Normal"/>
    <w:link w:val="BFABoutOrderChar"/>
    <w:qFormat/>
    <w:rsid w:val="00B07AAA"/>
    <w:pPr>
      <w:keepNext/>
      <w:keepLines/>
      <w:tabs>
        <w:tab w:val="center" w:pos="1080"/>
        <w:tab w:val="center" w:pos="1800"/>
        <w:tab w:val="center" w:pos="2520"/>
        <w:tab w:val="center" w:pos="3960"/>
        <w:tab w:val="center" w:pos="4680"/>
      </w:tabs>
      <w:autoSpaceDE w:val="0"/>
      <w:autoSpaceDN w:val="0"/>
      <w:adjustRightInd w:val="0"/>
      <w:spacing w:after="240" w:line="200" w:lineRule="atLeast"/>
      <w:ind w:left="482"/>
      <w:contextualSpacing/>
      <w:jc w:val="both"/>
    </w:pPr>
    <w:rPr>
      <w:rFonts w:ascii="Times New Roman" w:hAnsi="Times New Roman"/>
      <w:sz w:val="18"/>
      <w:szCs w:val="18"/>
    </w:rPr>
  </w:style>
  <w:style w:type="character" w:customStyle="1" w:styleId="BFAArt123Char">
    <w:name w:val="BFA Art 123 Char"/>
    <w:link w:val="BFAArt123"/>
    <w:rsid w:val="00702A57"/>
    <w:rPr>
      <w:rFonts w:ascii="Times" w:hAnsi="Times" w:cs="Times"/>
      <w:sz w:val="18"/>
      <w:szCs w:val="18"/>
      <w:lang w:eastAsia="en-US"/>
    </w:rPr>
  </w:style>
  <w:style w:type="paragraph" w:customStyle="1" w:styleId="BFABoutOrder3Col">
    <w:name w:val="BFA Bout Order 3 Col"/>
    <w:basedOn w:val="Normal"/>
    <w:next w:val="BFABoutOrder"/>
    <w:link w:val="BFABoutOrder3ColChar"/>
    <w:qFormat/>
    <w:rsid w:val="0078072D"/>
    <w:pPr>
      <w:keepNext/>
      <w:keepLines/>
      <w:tabs>
        <w:tab w:val="left" w:pos="1020"/>
      </w:tabs>
      <w:autoSpaceDE w:val="0"/>
      <w:autoSpaceDN w:val="0"/>
      <w:adjustRightInd w:val="0"/>
      <w:spacing w:after="240" w:line="200" w:lineRule="atLeast"/>
      <w:ind w:left="1020" w:hanging="238"/>
      <w:contextualSpacing/>
      <w:jc w:val="both"/>
    </w:pPr>
    <w:rPr>
      <w:rFonts w:ascii="Times New Roman" w:hAnsi="Times New Roman"/>
      <w:sz w:val="18"/>
      <w:szCs w:val="18"/>
    </w:rPr>
  </w:style>
  <w:style w:type="character" w:customStyle="1" w:styleId="BFABoutOrderChar">
    <w:name w:val="BFA Bout Order Char"/>
    <w:link w:val="BFABoutOrder"/>
    <w:rsid w:val="00B07AAA"/>
    <w:rPr>
      <w:rFonts w:ascii="Times New Roman" w:hAnsi="Times New Roman"/>
      <w:sz w:val="18"/>
      <w:szCs w:val="18"/>
      <w:lang w:eastAsia="en-US"/>
    </w:rPr>
  </w:style>
  <w:style w:type="paragraph" w:customStyle="1" w:styleId="BFAArtDblindent1st">
    <w:name w:val="BFA Art Dbl indent 1st"/>
    <w:basedOn w:val="Normal"/>
    <w:link w:val="BFAArtDblindent1stChar"/>
    <w:qFormat/>
    <w:rsid w:val="00697163"/>
    <w:pPr>
      <w:tabs>
        <w:tab w:val="left" w:pos="480"/>
        <w:tab w:val="left" w:pos="780"/>
        <w:tab w:val="left" w:pos="1020"/>
      </w:tabs>
      <w:autoSpaceDE w:val="0"/>
      <w:autoSpaceDN w:val="0"/>
      <w:adjustRightInd w:val="0"/>
      <w:spacing w:line="200" w:lineRule="atLeast"/>
      <w:ind w:left="1021" w:hanging="1021"/>
      <w:jc w:val="both"/>
    </w:pPr>
    <w:rPr>
      <w:rFonts w:ascii="Times New Roman" w:hAnsi="Times New Roman"/>
      <w:sz w:val="18"/>
      <w:szCs w:val="18"/>
    </w:rPr>
  </w:style>
  <w:style w:type="character" w:customStyle="1" w:styleId="BFABoutOrder3ColChar">
    <w:name w:val="BFA Bout Order 3 Col Char"/>
    <w:link w:val="BFABoutOrder3Col"/>
    <w:rsid w:val="0078072D"/>
    <w:rPr>
      <w:rFonts w:ascii="Times New Roman" w:hAnsi="Times New Roman"/>
      <w:sz w:val="18"/>
      <w:szCs w:val="18"/>
      <w:lang w:eastAsia="en-US"/>
    </w:rPr>
  </w:style>
  <w:style w:type="paragraph" w:customStyle="1" w:styleId="BFAArtDblindent">
    <w:name w:val="BFA Art Dbl indent"/>
    <w:basedOn w:val="Normal"/>
    <w:link w:val="BFAArtDblindentChar"/>
    <w:qFormat/>
    <w:rsid w:val="00B00E58"/>
    <w:pPr>
      <w:tabs>
        <w:tab w:val="left" w:pos="782"/>
        <w:tab w:val="left" w:pos="1020"/>
      </w:tabs>
      <w:autoSpaceDE w:val="0"/>
      <w:autoSpaceDN w:val="0"/>
      <w:adjustRightInd w:val="0"/>
      <w:spacing w:line="200" w:lineRule="atLeast"/>
      <w:ind w:left="1020" w:hanging="238"/>
      <w:jc w:val="both"/>
    </w:pPr>
    <w:rPr>
      <w:rFonts w:ascii="Times New Roman" w:hAnsi="Times New Roman"/>
      <w:sz w:val="18"/>
      <w:szCs w:val="18"/>
    </w:rPr>
  </w:style>
  <w:style w:type="character" w:customStyle="1" w:styleId="BFAArtDblindent1stChar">
    <w:name w:val="BFA Art Dbl indent 1st Char"/>
    <w:link w:val="BFAArtDblindent1st"/>
    <w:rsid w:val="00697163"/>
    <w:rPr>
      <w:rFonts w:ascii="Times New Roman" w:hAnsi="Times New Roman"/>
      <w:sz w:val="18"/>
      <w:szCs w:val="18"/>
      <w:lang w:eastAsia="en-US"/>
    </w:rPr>
  </w:style>
  <w:style w:type="paragraph" w:customStyle="1" w:styleId="BFAArtBulletedListL3">
    <w:name w:val="BFA Art Bulleted List L3"/>
    <w:basedOn w:val="Normal"/>
    <w:link w:val="BFAArtBulletedListL3Char"/>
    <w:qFormat/>
    <w:rsid w:val="00BB099A"/>
    <w:pPr>
      <w:tabs>
        <w:tab w:val="left" w:pos="780"/>
        <w:tab w:val="left" w:pos="1020"/>
        <w:tab w:val="left" w:pos="1260"/>
      </w:tabs>
      <w:autoSpaceDE w:val="0"/>
      <w:autoSpaceDN w:val="0"/>
      <w:adjustRightInd w:val="0"/>
      <w:spacing w:line="200" w:lineRule="atLeast"/>
      <w:ind w:left="964" w:hanging="482"/>
      <w:contextualSpacing/>
    </w:pPr>
    <w:rPr>
      <w:rFonts w:ascii="Times New Roman" w:hAnsi="Times New Roman"/>
      <w:sz w:val="18"/>
      <w:szCs w:val="18"/>
    </w:rPr>
  </w:style>
  <w:style w:type="character" w:customStyle="1" w:styleId="BFAArtDblindentChar">
    <w:name w:val="BFA Art Dbl indent Char"/>
    <w:link w:val="BFAArtDblindent"/>
    <w:rsid w:val="00B00E58"/>
    <w:rPr>
      <w:rFonts w:ascii="Times New Roman" w:hAnsi="Times New Roman"/>
      <w:sz w:val="18"/>
      <w:szCs w:val="18"/>
      <w:lang w:eastAsia="en-US"/>
    </w:rPr>
  </w:style>
  <w:style w:type="paragraph" w:customStyle="1" w:styleId="StyleBFAArt1stTimesNewRomanBold">
    <w:name w:val="Style BFA Art 1st + Times New Roman Bold"/>
    <w:basedOn w:val="Normal"/>
    <w:next w:val="BFAArttxtSingleIndent"/>
    <w:rsid w:val="004211BC"/>
    <w:pPr>
      <w:keepNext/>
      <w:keepLines/>
      <w:tabs>
        <w:tab w:val="left" w:pos="480"/>
        <w:tab w:val="left" w:pos="720"/>
      </w:tabs>
      <w:autoSpaceDE w:val="0"/>
      <w:autoSpaceDN w:val="0"/>
      <w:adjustRightInd w:val="0"/>
      <w:spacing w:line="200" w:lineRule="atLeast"/>
      <w:ind w:left="482" w:hanging="482"/>
      <w:jc w:val="both"/>
    </w:pPr>
    <w:rPr>
      <w:rFonts w:ascii="Times New Roman" w:hAnsi="Times New Roman" w:cs="Times"/>
      <w:b/>
      <w:bCs/>
      <w:sz w:val="18"/>
      <w:szCs w:val="18"/>
    </w:rPr>
  </w:style>
  <w:style w:type="character" w:customStyle="1" w:styleId="BFAArtBulletedListL3Char">
    <w:name w:val="BFA Art Bulleted List L3 Char"/>
    <w:link w:val="BFAArtBulletedListL3"/>
    <w:rsid w:val="00BB099A"/>
    <w:rPr>
      <w:rFonts w:ascii="Times New Roman" w:hAnsi="Times New Roman"/>
      <w:sz w:val="18"/>
      <w:szCs w:val="18"/>
      <w:lang w:eastAsia="en-US"/>
    </w:rPr>
  </w:style>
  <w:style w:type="paragraph" w:customStyle="1" w:styleId="BFAArtNoIndent">
    <w:name w:val="BFA Art No Indent"/>
    <w:basedOn w:val="Normal"/>
    <w:link w:val="BFAArtNoIndentChar"/>
    <w:qFormat/>
    <w:rsid w:val="00B00E58"/>
    <w:pPr>
      <w:keepLines/>
      <w:tabs>
        <w:tab w:val="left" w:pos="480"/>
        <w:tab w:val="left" w:pos="720"/>
        <w:tab w:val="left" w:pos="1021"/>
      </w:tabs>
      <w:autoSpaceDE w:val="0"/>
      <w:autoSpaceDN w:val="0"/>
      <w:adjustRightInd w:val="0"/>
      <w:spacing w:line="200" w:lineRule="atLeast"/>
      <w:ind w:left="482" w:hanging="482"/>
      <w:jc w:val="both"/>
    </w:pPr>
    <w:rPr>
      <w:rFonts w:ascii="Times New Roman" w:hAnsi="Times New Roman" w:cs="Times"/>
      <w:sz w:val="18"/>
      <w:szCs w:val="18"/>
    </w:rPr>
  </w:style>
  <w:style w:type="paragraph" w:customStyle="1" w:styleId="BFAArtListL2">
    <w:name w:val="BFA Art List L2"/>
    <w:basedOn w:val="Normal"/>
    <w:link w:val="BFAArtListL2Char"/>
    <w:qFormat/>
    <w:rsid w:val="007738A0"/>
    <w:pPr>
      <w:keepLines/>
      <w:tabs>
        <w:tab w:val="left" w:pos="720"/>
      </w:tabs>
      <w:autoSpaceDE w:val="0"/>
      <w:autoSpaceDN w:val="0"/>
      <w:adjustRightInd w:val="0"/>
      <w:spacing w:line="200" w:lineRule="atLeast"/>
      <w:ind w:left="720" w:hanging="238"/>
      <w:jc w:val="both"/>
    </w:pPr>
    <w:rPr>
      <w:rFonts w:ascii="Times New Roman" w:hAnsi="Times New Roman"/>
      <w:sz w:val="18"/>
      <w:szCs w:val="18"/>
    </w:rPr>
  </w:style>
  <w:style w:type="character" w:customStyle="1" w:styleId="BFAArtBulletedListL4Char">
    <w:name w:val="BFA Art Bulleted List L4 Char"/>
    <w:basedOn w:val="BFAArtBulletedListL3Char"/>
    <w:link w:val="BFAArtBulletedListL4"/>
    <w:rsid w:val="007B4F0A"/>
    <w:rPr>
      <w:rFonts w:ascii="Times New Roman" w:hAnsi="Times New Roman"/>
      <w:sz w:val="18"/>
      <w:szCs w:val="18"/>
      <w:lang w:eastAsia="en-US"/>
    </w:rPr>
  </w:style>
  <w:style w:type="character" w:customStyle="1" w:styleId="BFAArtNoIndentChar">
    <w:name w:val="BFA Art No Indent Char"/>
    <w:link w:val="BFAArtNoIndent"/>
    <w:rsid w:val="004211BC"/>
    <w:rPr>
      <w:rFonts w:ascii="Times New Roman" w:hAnsi="Times New Roman" w:cs="Times"/>
      <w:sz w:val="18"/>
      <w:szCs w:val="18"/>
      <w:lang w:eastAsia="en-US"/>
    </w:rPr>
  </w:style>
  <w:style w:type="paragraph" w:customStyle="1" w:styleId="BFAArttxtNoIndent">
    <w:name w:val="BFA Art txt No Indent"/>
    <w:basedOn w:val="BFAArttxtSingleIndent"/>
    <w:link w:val="BFAArttxtNoIndentChar"/>
    <w:qFormat/>
    <w:rsid w:val="00C953E0"/>
    <w:pPr>
      <w:ind w:left="482" w:firstLine="0"/>
    </w:pPr>
    <w:rPr>
      <w:rFonts w:ascii="Times New Roman" w:hAnsi="Times New Roman"/>
    </w:rPr>
  </w:style>
  <w:style w:type="character" w:customStyle="1" w:styleId="BFAArtListL2Char">
    <w:name w:val="BFA Art List L2 Char"/>
    <w:link w:val="BFAArtListL2"/>
    <w:rsid w:val="007738A0"/>
    <w:rPr>
      <w:rFonts w:ascii="Times New Roman" w:hAnsi="Times New Roman"/>
      <w:sz w:val="18"/>
      <w:szCs w:val="18"/>
      <w:lang w:eastAsia="en-US"/>
    </w:rPr>
  </w:style>
  <w:style w:type="paragraph" w:customStyle="1" w:styleId="BFAArtIndent1">
    <w:name w:val="BFA Art Indent 1"/>
    <w:basedOn w:val="Normal"/>
    <w:rsid w:val="002E7DD9"/>
    <w:pPr>
      <w:tabs>
        <w:tab w:val="left" w:pos="480"/>
        <w:tab w:val="left" w:pos="720"/>
      </w:tabs>
      <w:suppressAutoHyphens/>
      <w:autoSpaceDE w:val="0"/>
      <w:spacing w:line="200" w:lineRule="atLeast"/>
      <w:ind w:left="720" w:hanging="720"/>
      <w:jc w:val="both"/>
    </w:pPr>
    <w:rPr>
      <w:rFonts w:ascii="Times" w:hAnsi="Times" w:cs="Times"/>
      <w:sz w:val="18"/>
      <w:szCs w:val="18"/>
      <w:lang w:eastAsia="ar-SA"/>
    </w:rPr>
  </w:style>
  <w:style w:type="character" w:customStyle="1" w:styleId="BFAArttxtSingleIndentChar">
    <w:name w:val="BFA Art txt Single Indent Char"/>
    <w:link w:val="BFAArttxtSingleIndent"/>
    <w:rsid w:val="00C953E0"/>
    <w:rPr>
      <w:rFonts w:ascii="Times" w:hAnsi="Times" w:cs="Times"/>
      <w:sz w:val="18"/>
      <w:szCs w:val="18"/>
      <w:lang w:eastAsia="en-US"/>
    </w:rPr>
  </w:style>
  <w:style w:type="character" w:customStyle="1" w:styleId="BFAArttxtNoIndentChar">
    <w:name w:val="BFA Art txt No Indent Char"/>
    <w:basedOn w:val="BFAArttxtSingleIndentChar"/>
    <w:link w:val="BFAArttxtNoIndent"/>
    <w:rsid w:val="00C953E0"/>
    <w:rPr>
      <w:rFonts w:ascii="Times" w:hAnsi="Times" w:cs="Times"/>
      <w:sz w:val="18"/>
      <w:szCs w:val="18"/>
      <w:lang w:eastAsia="en-US"/>
    </w:rPr>
  </w:style>
  <w:style w:type="character" w:customStyle="1" w:styleId="BFAArttxtDblIndentChar">
    <w:name w:val="BFA Art txt Dbl Indent Char"/>
    <w:link w:val="BFAArttxtDblIndent"/>
    <w:rsid w:val="00AF2DA6"/>
    <w:rPr>
      <w:rFonts w:ascii="Times New Roman" w:hAnsi="Times New Roman"/>
      <w:sz w:val="18"/>
      <w:szCs w:val="18"/>
      <w:lang w:eastAsia="en-US"/>
    </w:rPr>
  </w:style>
  <w:style w:type="paragraph" w:customStyle="1" w:styleId="BFAArtIndent11st">
    <w:name w:val="BFA Art Indent 1 1st"/>
    <w:basedOn w:val="BFAArtIndent1"/>
    <w:rsid w:val="002E7DD9"/>
    <w:pPr>
      <w:spacing w:before="240"/>
    </w:pPr>
  </w:style>
  <w:style w:type="paragraph" w:customStyle="1" w:styleId="BFAArtIndent2">
    <w:name w:val="BFA Art Indent 2"/>
    <w:basedOn w:val="Normal"/>
    <w:rsid w:val="002E7DD9"/>
    <w:pPr>
      <w:tabs>
        <w:tab w:val="left" w:pos="782"/>
        <w:tab w:val="left" w:pos="1020"/>
      </w:tabs>
      <w:suppressAutoHyphens/>
      <w:autoSpaceDE w:val="0"/>
      <w:spacing w:line="200" w:lineRule="atLeast"/>
      <w:ind w:left="1020" w:hanging="238"/>
      <w:jc w:val="both"/>
    </w:pPr>
    <w:rPr>
      <w:rFonts w:ascii="Times New Roman" w:hAnsi="Times New Roman" w:cs="Calibri"/>
      <w:sz w:val="18"/>
      <w:szCs w:val="18"/>
      <w:lang w:eastAsia="ar-SA"/>
    </w:rPr>
  </w:style>
  <w:style w:type="paragraph" w:customStyle="1" w:styleId="BFAArttxtIndent1">
    <w:name w:val="BFA Art txt Indent 1"/>
    <w:basedOn w:val="Normal"/>
    <w:rsid w:val="002E7DD9"/>
    <w:pPr>
      <w:tabs>
        <w:tab w:val="left" w:pos="780"/>
      </w:tabs>
      <w:suppressAutoHyphens/>
      <w:autoSpaceDE w:val="0"/>
      <w:spacing w:after="120" w:line="200" w:lineRule="atLeast"/>
      <w:ind w:left="720"/>
      <w:jc w:val="both"/>
    </w:pPr>
    <w:rPr>
      <w:rFonts w:ascii="Times" w:hAnsi="Times" w:cs="Times"/>
      <w:sz w:val="18"/>
      <w:szCs w:val="18"/>
      <w:lang w:eastAsia="ar-SA"/>
    </w:rPr>
  </w:style>
  <w:style w:type="paragraph" w:customStyle="1" w:styleId="BFAArttxtIndent0">
    <w:name w:val="BFA Art txt Indent 0"/>
    <w:basedOn w:val="BFAArttxtIndent1"/>
    <w:rsid w:val="002E7DD9"/>
    <w:pPr>
      <w:ind w:left="482"/>
    </w:pPr>
    <w:rPr>
      <w:rFonts w:ascii="Times New Roman" w:hAnsi="Times New Roman"/>
    </w:rPr>
  </w:style>
  <w:style w:type="paragraph" w:styleId="Revision">
    <w:name w:val="Revision"/>
    <w:hidden/>
    <w:uiPriority w:val="99"/>
    <w:semiHidden/>
    <w:rsid w:val="0006030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5CE8D-7D48-48D8-9B49-58FF9395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49</Pages>
  <Words>12109</Words>
  <Characters>69027</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80975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Smith</dc:creator>
  <cp:lastModifiedBy>psmith</cp:lastModifiedBy>
  <cp:revision>6</cp:revision>
  <cp:lastPrinted>2014-06-16T13:23:00Z</cp:lastPrinted>
  <dcterms:created xsi:type="dcterms:W3CDTF">2014-08-17T20:23:00Z</dcterms:created>
  <dcterms:modified xsi:type="dcterms:W3CDTF">2014-10-28T18:57:00Z</dcterms:modified>
</cp:coreProperties>
</file>