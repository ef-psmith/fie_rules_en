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C5" w:rsidRDefault="009C3BC5" w:rsidP="009C3BC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320" w:line="240" w:lineRule="auto"/>
        <w:jc w:val="center"/>
        <w:rPr>
          <w:rFonts w:ascii="Times" w:hAnsi="Times" w:cs="Times"/>
          <w:b/>
          <w:bCs/>
          <w:sz w:val="28"/>
          <w:szCs w:val="28"/>
        </w:rPr>
      </w:pPr>
      <w:r>
        <w:rPr>
          <w:rFonts w:ascii="Times" w:hAnsi="Times" w:cs="Times"/>
          <w:b/>
          <w:bCs/>
          <w:sz w:val="28"/>
          <w:szCs w:val="28"/>
        </w:rPr>
        <w:t>RULES FOR COMPETITIONS</w:t>
      </w:r>
      <w:r>
        <w:rPr>
          <w:rFonts w:ascii="Times" w:hAnsi="Times" w:cs="Times"/>
          <w:b/>
          <w:bCs/>
          <w:sz w:val="28"/>
          <w:szCs w:val="28"/>
        </w:rPr>
        <w:fldChar w:fldCharType="begin"/>
      </w:r>
      <w:r>
        <w:rPr>
          <w:rFonts w:ascii="Times New Roman" w:hAnsi="Times New Roman" w:cs="Times New Roman"/>
          <w:sz w:val="24"/>
          <w:szCs w:val="24"/>
        </w:rPr>
        <w:instrText>tc "</w:instrText>
      </w:r>
      <w:r>
        <w:rPr>
          <w:rFonts w:ascii="Times" w:hAnsi="Times" w:cs="Times"/>
          <w:b/>
          <w:bCs/>
          <w:sz w:val="28"/>
          <w:szCs w:val="28"/>
        </w:rPr>
        <w:instrText>RULES FOR COMPETITIONS"</w:instrText>
      </w:r>
      <w:r>
        <w:rPr>
          <w:rFonts w:ascii="Times" w:hAnsi="Times" w:cs="Times"/>
          <w:b/>
          <w:bCs/>
          <w:sz w:val="28"/>
          <w:szCs w:val="28"/>
        </w:rPr>
        <w:fldChar w:fldCharType="end"/>
      </w:r>
    </w:p>
    <w:p w:rsidR="009C3BC5" w:rsidRDefault="009C3BC5" w:rsidP="009C3BC5">
      <w:pPr>
        <w:pStyle w:val="TOCBFABookhead"/>
        <w:spacing w:before="80" w:after="80"/>
        <w:rPr>
          <w:sz w:val="24"/>
          <w:szCs w:val="24"/>
        </w:rPr>
      </w:pPr>
      <w:r>
        <w:rPr>
          <w:sz w:val="24"/>
          <w:szCs w:val="24"/>
        </w:rPr>
        <w:t>BOOK 1. TECHNICAL RULES</w:t>
      </w:r>
    </w:p>
    <w:p w:rsidR="009C3BC5" w:rsidRDefault="009C3BC5" w:rsidP="009C3BC5">
      <w:pPr>
        <w:pStyle w:val="TOCBFABheadChapter"/>
        <w:tabs>
          <w:tab w:val="clear" w:pos="5640"/>
          <w:tab w:val="right" w:pos="5660"/>
        </w:tabs>
        <w:jc w:val="right"/>
        <w:rPr>
          <w:sz w:val="14"/>
          <w:szCs w:val="14"/>
        </w:rPr>
      </w:pPr>
      <w:r>
        <w:rPr>
          <w:sz w:val="14"/>
          <w:szCs w:val="14"/>
        </w:rPr>
        <w:tab/>
      </w:r>
      <w:r>
        <w:rPr>
          <w:b/>
          <w:bCs/>
          <w:sz w:val="14"/>
          <w:szCs w:val="14"/>
        </w:rPr>
        <w:t>Article</w:t>
      </w:r>
    </w:p>
    <w:p w:rsidR="009C3BC5" w:rsidRDefault="009C3BC5" w:rsidP="009C3BC5">
      <w:pPr>
        <w:pStyle w:val="TOCBFAAhead"/>
        <w:spacing w:before="80"/>
        <w:rPr>
          <w:color w:val="auto"/>
        </w:rPr>
      </w:pPr>
      <w:r>
        <w:rPr>
          <w:color w:val="auto"/>
        </w:rPr>
        <w:t xml:space="preserve">PART I. GENERAL RULES AND </w:t>
      </w:r>
      <w:r>
        <w:rPr>
          <w:color w:val="auto"/>
        </w:rPr>
        <w:br/>
        <w:t>RULES COMMON TO THE THREE WEAPONS</w:t>
      </w:r>
    </w:p>
    <w:p w:rsidR="009C3BC5" w:rsidRDefault="009C3BC5" w:rsidP="009C3BC5">
      <w:pPr>
        <w:pStyle w:val="TOCBFABheadChapter"/>
      </w:pPr>
      <w:r>
        <w:t>CHAPTER 1. APPLICATION OF THE RULES</w:t>
      </w:r>
    </w:p>
    <w:p w:rsidR="009C3BC5" w:rsidRDefault="009C3BC5" w:rsidP="009C3BC5">
      <w:pPr>
        <w:pStyle w:val="TOCBFAChead"/>
      </w:pPr>
      <w:r>
        <w:t>Obligatory use of the rules </w:t>
      </w:r>
      <w:r>
        <w:tab/>
        <w:t> </w:t>
      </w:r>
      <w:r>
        <w:rPr>
          <w:b/>
          <w:bCs/>
        </w:rPr>
        <w:t>t.1</w:t>
      </w:r>
    </w:p>
    <w:p w:rsidR="009C3BC5" w:rsidRDefault="009C3BC5" w:rsidP="009C3BC5">
      <w:pPr>
        <w:pStyle w:val="TOCBFABheadChapter"/>
      </w:pPr>
      <w:r>
        <w:t>CHAPTER 2. GLOSSARY</w:t>
      </w:r>
    </w:p>
    <w:p w:rsidR="009C3BC5" w:rsidRDefault="009C3BC5" w:rsidP="009C3BC5">
      <w:pPr>
        <w:pStyle w:val="TOCBFAChead"/>
      </w:pPr>
      <w:r>
        <w:t>Competitions</w:t>
      </w:r>
    </w:p>
    <w:p w:rsidR="009C3BC5" w:rsidRDefault="009C3BC5" w:rsidP="009C3BC5">
      <w:pPr>
        <w:pStyle w:val="TOCBFADhead"/>
      </w:pPr>
      <w:r>
        <w:t>Assaults and bouts </w:t>
      </w:r>
      <w:r>
        <w:tab/>
        <w:t> </w:t>
      </w:r>
      <w:r>
        <w:rPr>
          <w:b/>
          <w:bCs/>
        </w:rPr>
        <w:t>t.2</w:t>
      </w:r>
    </w:p>
    <w:p w:rsidR="009C3BC5" w:rsidRDefault="009C3BC5" w:rsidP="009C3BC5">
      <w:pPr>
        <w:pStyle w:val="TOCBFADhead"/>
      </w:pPr>
      <w:r>
        <w:t>Match </w:t>
      </w:r>
      <w:r>
        <w:tab/>
        <w:t> </w:t>
      </w:r>
      <w:r>
        <w:rPr>
          <w:b/>
          <w:bCs/>
        </w:rPr>
        <w:t>t.3</w:t>
      </w:r>
    </w:p>
    <w:p w:rsidR="009C3BC5" w:rsidRDefault="009C3BC5" w:rsidP="009C3BC5">
      <w:pPr>
        <w:pStyle w:val="TOCBFADhead"/>
      </w:pPr>
      <w:r>
        <w:t>Competition </w:t>
      </w:r>
      <w:r>
        <w:tab/>
        <w:t> </w:t>
      </w:r>
      <w:r>
        <w:rPr>
          <w:b/>
          <w:bCs/>
        </w:rPr>
        <w:t>t.4</w:t>
      </w:r>
    </w:p>
    <w:p w:rsidR="009C3BC5" w:rsidRDefault="009C3BC5" w:rsidP="009C3BC5">
      <w:pPr>
        <w:pStyle w:val="TOCBFADhead"/>
      </w:pPr>
      <w:r>
        <w:t>Championship </w:t>
      </w:r>
      <w:r>
        <w:tab/>
        <w:t> </w:t>
      </w:r>
      <w:r>
        <w:rPr>
          <w:b/>
          <w:bCs/>
        </w:rPr>
        <w:t>t.5</w:t>
      </w:r>
    </w:p>
    <w:p w:rsidR="009C3BC5" w:rsidRDefault="009C3BC5" w:rsidP="009C3BC5">
      <w:pPr>
        <w:pStyle w:val="TOCBFAChead"/>
      </w:pPr>
      <w:r>
        <w:t>Explanation of some technical terms</w:t>
      </w:r>
    </w:p>
    <w:p w:rsidR="009C3BC5" w:rsidRDefault="009C3BC5" w:rsidP="009C3BC5">
      <w:pPr>
        <w:pStyle w:val="TOCBFADhead"/>
      </w:pPr>
      <w:r>
        <w:t>Fencing time </w:t>
      </w:r>
      <w:r>
        <w:tab/>
        <w:t> </w:t>
      </w:r>
      <w:r>
        <w:rPr>
          <w:b/>
          <w:bCs/>
        </w:rPr>
        <w:t>t.6</w:t>
      </w:r>
    </w:p>
    <w:p w:rsidR="009C3BC5" w:rsidRDefault="009C3BC5" w:rsidP="009C3BC5">
      <w:pPr>
        <w:pStyle w:val="TOCBFADhead"/>
      </w:pPr>
      <w:r>
        <w:t>Offensive and defensive actions </w:t>
      </w:r>
      <w:r>
        <w:tab/>
        <w:t> </w:t>
      </w:r>
      <w:r>
        <w:rPr>
          <w:b/>
          <w:bCs/>
        </w:rPr>
        <w:t>t.7</w:t>
      </w:r>
    </w:p>
    <w:p w:rsidR="009C3BC5" w:rsidRDefault="009C3BC5" w:rsidP="009C3BC5">
      <w:pPr>
        <w:pStyle w:val="TOCBFADhead"/>
      </w:pPr>
      <w:r>
        <w:t>Offensive actions </w:t>
      </w:r>
      <w:r>
        <w:tab/>
        <w:t> </w:t>
      </w:r>
      <w:r>
        <w:rPr>
          <w:b/>
          <w:bCs/>
        </w:rPr>
        <w:t>t.8</w:t>
      </w:r>
    </w:p>
    <w:p w:rsidR="009C3BC5" w:rsidRDefault="009C3BC5" w:rsidP="009C3BC5">
      <w:pPr>
        <w:pStyle w:val="TOCBFADhead"/>
      </w:pPr>
      <w:r>
        <w:t>Defensive actions </w:t>
      </w:r>
      <w:r>
        <w:tab/>
        <w:t> </w:t>
      </w:r>
      <w:r>
        <w:rPr>
          <w:b/>
          <w:bCs/>
        </w:rPr>
        <w:t>t.9</w:t>
      </w:r>
    </w:p>
    <w:p w:rsidR="009C3BC5" w:rsidRDefault="009C3BC5" w:rsidP="009C3BC5">
      <w:pPr>
        <w:pStyle w:val="TOCBFADhead"/>
      </w:pPr>
      <w:r>
        <w:t>The point in line position </w:t>
      </w:r>
      <w:r>
        <w:tab/>
        <w:t> </w:t>
      </w:r>
      <w:r>
        <w:rPr>
          <w:b/>
          <w:bCs/>
        </w:rPr>
        <w:t>t.10</w:t>
      </w:r>
    </w:p>
    <w:p w:rsidR="009C3BC5" w:rsidRDefault="009C3BC5" w:rsidP="009C3BC5">
      <w:pPr>
        <w:pStyle w:val="TOCBFABheadChapter"/>
      </w:pPr>
      <w:r>
        <w:t>CHAPTER 3. THE FIELD OF PLAY </w:t>
      </w:r>
      <w:r>
        <w:tab/>
        <w:t> </w:t>
      </w:r>
      <w:r>
        <w:rPr>
          <w:b/>
          <w:bCs/>
        </w:rPr>
        <w:t>t.11–14</w:t>
      </w:r>
    </w:p>
    <w:p w:rsidR="009C3BC5" w:rsidRDefault="009C3BC5" w:rsidP="009C3BC5">
      <w:pPr>
        <w:pStyle w:val="TOCBFABheadChapter"/>
      </w:pPr>
      <w:r>
        <w:t>CHAPTER 4. THE FENCERS’ EQUIPMENT</w:t>
      </w:r>
    </w:p>
    <w:p w:rsidR="009C3BC5" w:rsidRDefault="009C3BC5" w:rsidP="009C3BC5">
      <w:pPr>
        <w:pStyle w:val="TOCBFAChead"/>
      </w:pPr>
      <w:r>
        <w:t>Responsibility of fencers </w:t>
      </w:r>
      <w:r>
        <w:tab/>
        <w:t> </w:t>
      </w:r>
      <w:r>
        <w:rPr>
          <w:b/>
          <w:bCs/>
        </w:rPr>
        <w:t>t.15</w:t>
      </w:r>
    </w:p>
    <w:p w:rsidR="009C3BC5" w:rsidRDefault="009C3BC5" w:rsidP="009C3BC5">
      <w:pPr>
        <w:pStyle w:val="TOCBFABheadChapter"/>
      </w:pPr>
      <w:r>
        <w:t>CHAPTER 5. FENCING</w:t>
      </w:r>
    </w:p>
    <w:p w:rsidR="009C3BC5" w:rsidRDefault="009C3BC5" w:rsidP="009C3BC5">
      <w:pPr>
        <w:pStyle w:val="TOCBFAChead"/>
      </w:pPr>
      <w:r>
        <w:t>Method of holding the weapon </w:t>
      </w:r>
      <w:r>
        <w:tab/>
        <w:t> </w:t>
      </w:r>
      <w:r>
        <w:rPr>
          <w:b/>
          <w:bCs/>
        </w:rPr>
        <w:t>t.16</w:t>
      </w:r>
    </w:p>
    <w:p w:rsidR="009C3BC5" w:rsidRDefault="009C3BC5" w:rsidP="009C3BC5">
      <w:pPr>
        <w:pStyle w:val="TOCBFAChead"/>
      </w:pPr>
      <w:r>
        <w:t>Coming on guard </w:t>
      </w:r>
      <w:r>
        <w:tab/>
        <w:t> </w:t>
      </w:r>
      <w:r>
        <w:rPr>
          <w:b/>
          <w:bCs/>
        </w:rPr>
        <w:t>t.17</w:t>
      </w:r>
    </w:p>
    <w:p w:rsidR="009C3BC5" w:rsidRDefault="009C3BC5" w:rsidP="009C3BC5">
      <w:pPr>
        <w:pStyle w:val="TOCBFAChead"/>
      </w:pPr>
      <w:r>
        <w:t>Beginning, stopping and restarting the bout </w:t>
      </w:r>
      <w:r>
        <w:tab/>
        <w:t> </w:t>
      </w:r>
      <w:r>
        <w:rPr>
          <w:b/>
          <w:bCs/>
        </w:rPr>
        <w:t>t.18</w:t>
      </w:r>
    </w:p>
    <w:p w:rsidR="009C3BC5" w:rsidRDefault="009C3BC5" w:rsidP="009C3BC5">
      <w:pPr>
        <w:pStyle w:val="TOCBFAChead"/>
      </w:pPr>
      <w:r>
        <w:t>Fencing at close quarters </w:t>
      </w:r>
      <w:r>
        <w:tab/>
        <w:t> </w:t>
      </w:r>
      <w:r>
        <w:rPr>
          <w:b/>
          <w:bCs/>
        </w:rPr>
        <w:t>t.19</w:t>
      </w:r>
    </w:p>
    <w:p w:rsidR="009C3BC5" w:rsidRDefault="009C3BC5" w:rsidP="009C3BC5">
      <w:pPr>
        <w:pStyle w:val="TOCBFAChead"/>
      </w:pPr>
      <w:r>
        <w:t>Corps à corps </w:t>
      </w:r>
      <w:r>
        <w:tab/>
        <w:t> </w:t>
      </w:r>
      <w:r>
        <w:rPr>
          <w:b/>
          <w:bCs/>
        </w:rPr>
        <w:t>t.20</w:t>
      </w:r>
    </w:p>
    <w:p w:rsidR="009C3BC5" w:rsidRDefault="009C3BC5" w:rsidP="009C3BC5">
      <w:pPr>
        <w:pStyle w:val="TOCBFAChead"/>
      </w:pPr>
      <w:r>
        <w:t>Displacing the target and passing the opponent </w:t>
      </w:r>
      <w:r>
        <w:tab/>
        <w:t> </w:t>
      </w:r>
      <w:r>
        <w:rPr>
          <w:b/>
          <w:bCs/>
        </w:rPr>
        <w:t>t.21</w:t>
      </w:r>
    </w:p>
    <w:p w:rsidR="009C3BC5" w:rsidRDefault="009C3BC5" w:rsidP="009C3BC5">
      <w:pPr>
        <w:pStyle w:val="TOCBFAChead"/>
      </w:pPr>
      <w:r>
        <w:t>Substitution and use of the non-sword hand and arm </w:t>
      </w:r>
      <w:r>
        <w:tab/>
        <w:t> </w:t>
      </w:r>
      <w:r>
        <w:rPr>
          <w:b/>
          <w:bCs/>
        </w:rPr>
        <w:t>t.22–23</w:t>
      </w:r>
    </w:p>
    <w:p w:rsidR="009C3BC5" w:rsidRDefault="009C3BC5" w:rsidP="009C3BC5">
      <w:pPr>
        <w:pStyle w:val="TOCBFAChead"/>
      </w:pPr>
      <w:r>
        <w:t>Ground gained or lost </w:t>
      </w:r>
      <w:r>
        <w:tab/>
        <w:t> </w:t>
      </w:r>
      <w:r>
        <w:rPr>
          <w:b/>
          <w:bCs/>
        </w:rPr>
        <w:t>t.24–25</w:t>
      </w:r>
    </w:p>
    <w:p w:rsidR="009C3BC5" w:rsidRDefault="009C3BC5" w:rsidP="009C3BC5">
      <w:pPr>
        <w:pStyle w:val="TOCBFAChead"/>
      </w:pPr>
      <w:r>
        <w:t>Crossing the limits of the piste</w:t>
      </w:r>
    </w:p>
    <w:p w:rsidR="009C3BC5" w:rsidRDefault="009C3BC5" w:rsidP="009C3BC5">
      <w:pPr>
        <w:pStyle w:val="TOCBFADhead"/>
      </w:pPr>
      <w:r>
        <w:t>Stopping the bout </w:t>
      </w:r>
      <w:r>
        <w:tab/>
        <w:t> </w:t>
      </w:r>
      <w:r>
        <w:rPr>
          <w:b/>
          <w:bCs/>
        </w:rPr>
        <w:t>t.26</w:t>
      </w:r>
    </w:p>
    <w:p w:rsidR="009C3BC5" w:rsidRDefault="009C3BC5" w:rsidP="009C3BC5">
      <w:pPr>
        <w:pStyle w:val="TOCBFADhead"/>
      </w:pPr>
      <w:r>
        <w:t>Rear limits </w:t>
      </w:r>
      <w:r>
        <w:tab/>
        <w:t> </w:t>
      </w:r>
      <w:r>
        <w:rPr>
          <w:b/>
          <w:bCs/>
        </w:rPr>
        <w:t>t.27</w:t>
      </w:r>
    </w:p>
    <w:p w:rsidR="009C3BC5" w:rsidRDefault="009C3BC5" w:rsidP="009C3BC5">
      <w:pPr>
        <w:pStyle w:val="TOCBFADhead"/>
      </w:pPr>
      <w:r>
        <w:t>Lateral boundaries </w:t>
      </w:r>
      <w:r>
        <w:tab/>
        <w:t> </w:t>
      </w:r>
      <w:r>
        <w:rPr>
          <w:b/>
          <w:bCs/>
        </w:rPr>
        <w:t>t.28</w:t>
      </w:r>
    </w:p>
    <w:p w:rsidR="009C3BC5" w:rsidRDefault="009C3BC5" w:rsidP="009C3BC5">
      <w:pPr>
        <w:pStyle w:val="TOCBFADhead"/>
      </w:pPr>
      <w:r>
        <w:t>Leaving the piste accidentally </w:t>
      </w:r>
      <w:r>
        <w:tab/>
        <w:t> </w:t>
      </w:r>
      <w:r>
        <w:rPr>
          <w:b/>
          <w:bCs/>
        </w:rPr>
        <w:t>t.29</w:t>
      </w:r>
    </w:p>
    <w:p w:rsidR="009C3BC5" w:rsidRDefault="009C3BC5" w:rsidP="009C3BC5">
      <w:pPr>
        <w:pStyle w:val="TOCBFAChead"/>
        <w:tabs>
          <w:tab w:val="clear" w:pos="600"/>
          <w:tab w:val="left" w:pos="480"/>
        </w:tabs>
        <w:ind w:left="480" w:hanging="240"/>
      </w:pPr>
      <w:r>
        <w:t>Duration of the bout </w:t>
      </w:r>
      <w:r>
        <w:tab/>
        <w:t> </w:t>
      </w:r>
      <w:r>
        <w:rPr>
          <w:b/>
          <w:bCs/>
        </w:rPr>
        <w:t>t.30–32</w:t>
      </w:r>
    </w:p>
    <w:p w:rsidR="009C3BC5" w:rsidRDefault="009C3BC5" w:rsidP="009C3BC5">
      <w:pPr>
        <w:pStyle w:val="TOCBFAChead"/>
      </w:pPr>
      <w:r>
        <w:t>Accidents, withdrawal of a competitor </w:t>
      </w:r>
      <w:r>
        <w:tab/>
        <w:t> </w:t>
      </w:r>
      <w:r>
        <w:rPr>
          <w:b/>
          <w:bCs/>
        </w:rPr>
        <w:t>t.33</w:t>
      </w:r>
    </w:p>
    <w:p w:rsidR="009C3BC5" w:rsidRDefault="009C3BC5" w:rsidP="009C3BC5">
      <w:pPr>
        <w:pStyle w:val="TOCBFABheadChapter"/>
      </w:pPr>
      <w:r>
        <w:lastRenderedPageBreak/>
        <w:t>CHAPTER 6. REFEREEING AND JUDGING OF HITS </w:t>
      </w:r>
      <w:r>
        <w:tab/>
        <w:t> </w:t>
      </w:r>
      <w:r>
        <w:rPr>
          <w:b/>
          <w:bCs/>
        </w:rPr>
        <w:t>t.34</w:t>
      </w:r>
    </w:p>
    <w:p w:rsidR="009C3BC5" w:rsidRDefault="009C3BC5" w:rsidP="009C3BC5">
      <w:pPr>
        <w:pStyle w:val="TOCBFAChead"/>
      </w:pPr>
      <w:r>
        <w:t>The Referee </w:t>
      </w:r>
      <w:r>
        <w:tab/>
        <w:t> </w:t>
      </w:r>
      <w:r>
        <w:rPr>
          <w:b/>
          <w:bCs/>
        </w:rPr>
        <w:t>t.35</w:t>
      </w:r>
    </w:p>
    <w:p w:rsidR="009C3BC5" w:rsidRDefault="009C3BC5" w:rsidP="009C3BC5">
      <w:pPr>
        <w:pStyle w:val="TOCBFAChead"/>
      </w:pPr>
      <w:r>
        <w:t>Judges </w:t>
      </w:r>
      <w:r>
        <w:tab/>
        <w:t> </w:t>
      </w:r>
      <w:r>
        <w:rPr>
          <w:b/>
          <w:bCs/>
        </w:rPr>
        <w:t>t.36</w:t>
      </w:r>
    </w:p>
    <w:p w:rsidR="009C3BC5" w:rsidRDefault="009C3BC5" w:rsidP="009C3BC5">
      <w:pPr>
        <w:pStyle w:val="TOCBFAChead"/>
      </w:pPr>
      <w:r>
        <w:t>Attribution of referees</w:t>
      </w:r>
    </w:p>
    <w:p w:rsidR="009C3BC5" w:rsidRDefault="009C3BC5" w:rsidP="009C3BC5">
      <w:pPr>
        <w:pStyle w:val="TOCBFAChead"/>
      </w:pPr>
      <w:r>
        <w:t xml:space="preserve">      Olympic Games and World Championships</w:t>
      </w:r>
    </w:p>
    <w:p w:rsidR="009C3BC5" w:rsidRDefault="009C3BC5" w:rsidP="009C3BC5">
      <w:pPr>
        <w:pStyle w:val="TOCBFADhead"/>
      </w:pPr>
      <w:r>
        <w:t>Individual competitions </w:t>
      </w:r>
      <w:r>
        <w:tab/>
        <w:t> </w:t>
      </w:r>
      <w:r>
        <w:rPr>
          <w:b/>
          <w:bCs/>
        </w:rPr>
        <w:t>t.37</w:t>
      </w:r>
    </w:p>
    <w:p w:rsidR="009C3BC5" w:rsidRDefault="009C3BC5" w:rsidP="009C3BC5">
      <w:pPr>
        <w:pStyle w:val="TOCBFADhead"/>
      </w:pPr>
      <w:r>
        <w:t>Team competitions </w:t>
      </w:r>
      <w:r>
        <w:tab/>
        <w:t> </w:t>
      </w:r>
      <w:r>
        <w:rPr>
          <w:b/>
          <w:bCs/>
        </w:rPr>
        <w:t>t.38</w:t>
      </w:r>
    </w:p>
    <w:p w:rsidR="009C3BC5" w:rsidRDefault="009C3BC5" w:rsidP="009C3BC5">
      <w:pPr>
        <w:pStyle w:val="TOCBFAC-Dhead"/>
      </w:pPr>
      <w:r>
        <w:t>World Cup competitions </w:t>
      </w:r>
      <w:r>
        <w:tab/>
        <w:t> </w:t>
      </w:r>
      <w:r>
        <w:rPr>
          <w:b/>
          <w:bCs/>
        </w:rPr>
        <w:t>t.39</w:t>
      </w:r>
    </w:p>
    <w:p w:rsidR="009C3BC5" w:rsidRDefault="009C3BC5" w:rsidP="009C3BC5">
      <w:pPr>
        <w:pStyle w:val="TOCBFAChead"/>
      </w:pPr>
      <w:r>
        <w:t>Method of judging hits</w:t>
      </w:r>
    </w:p>
    <w:p w:rsidR="009C3BC5" w:rsidRDefault="009C3BC5" w:rsidP="009C3BC5">
      <w:pPr>
        <w:pStyle w:val="TOCBFADhead"/>
      </w:pPr>
      <w:r>
        <w:t>Materiality of the hit </w:t>
      </w:r>
      <w:r>
        <w:tab/>
        <w:t> </w:t>
      </w:r>
      <w:r>
        <w:rPr>
          <w:b/>
          <w:bCs/>
        </w:rPr>
        <w:t>t.40–41</w:t>
      </w:r>
    </w:p>
    <w:p w:rsidR="009C3BC5" w:rsidRDefault="009C3BC5" w:rsidP="009C3BC5">
      <w:pPr>
        <w:pStyle w:val="TOCBFADhead"/>
      </w:pPr>
      <w:r>
        <w:t>Validity or priority of the hit </w:t>
      </w:r>
      <w:r>
        <w:tab/>
        <w:t> </w:t>
      </w:r>
      <w:r>
        <w:rPr>
          <w:b/>
          <w:bCs/>
        </w:rPr>
        <w:t>t.42</w:t>
      </w:r>
    </w:p>
    <w:p w:rsidR="009C3BC5" w:rsidRDefault="009C3BC5" w:rsidP="009C3BC5">
      <w:pPr>
        <w:pStyle w:val="TOCBFAChead"/>
      </w:pPr>
      <w:r>
        <w:t xml:space="preserve">Regulation equipment and checking of equipment by </w:t>
      </w:r>
      <w:r>
        <w:br/>
        <w:t>the Referee </w:t>
      </w:r>
      <w:r>
        <w:tab/>
        <w:t> </w:t>
      </w:r>
      <w:r>
        <w:rPr>
          <w:b/>
          <w:bCs/>
        </w:rPr>
        <w:t>t.43–44</w:t>
      </w:r>
    </w:p>
    <w:p w:rsidR="009C3BC5" w:rsidRDefault="009C3BC5" w:rsidP="009C3BC5">
      <w:pPr>
        <w:pStyle w:val="TOCBFAChead"/>
      </w:pPr>
      <w:r>
        <w:t>Non-regulation equipment </w:t>
      </w:r>
      <w:r>
        <w:tab/>
        <w:t> </w:t>
      </w:r>
      <w:r>
        <w:rPr>
          <w:b/>
          <w:bCs/>
        </w:rPr>
        <w:t>t.45</w:t>
      </w:r>
    </w:p>
    <w:p w:rsidR="009C3BC5" w:rsidRDefault="009C3BC5" w:rsidP="009C3BC5">
      <w:pPr>
        <w:pStyle w:val="TOCBFAAhead"/>
        <w:spacing w:after="40"/>
        <w:rPr>
          <w:color w:val="auto"/>
        </w:rPr>
      </w:pPr>
      <w:r>
        <w:rPr>
          <w:color w:val="auto"/>
        </w:rPr>
        <w:t>PART 2. FOIL</w:t>
      </w:r>
    </w:p>
    <w:p w:rsidR="009C3BC5" w:rsidRDefault="009C3BC5" w:rsidP="009C3BC5">
      <w:pPr>
        <w:pStyle w:val="TOCBFAAhead"/>
        <w:spacing w:before="0"/>
        <w:rPr>
          <w:color w:val="auto"/>
        </w:rPr>
      </w:pPr>
      <w:r>
        <w:rPr>
          <w:color w:val="auto"/>
        </w:rPr>
        <w:t>THE CONVENTIONS OF FENCING</w:t>
      </w:r>
    </w:p>
    <w:p w:rsidR="009C3BC5" w:rsidRDefault="009C3BC5" w:rsidP="009C3BC5">
      <w:pPr>
        <w:pStyle w:val="TOCBFABheadChapter"/>
      </w:pPr>
      <w:r>
        <w:t>METHOD OF MAKING A HIT </w:t>
      </w:r>
      <w:r>
        <w:tab/>
        <w:t> </w:t>
      </w:r>
      <w:r>
        <w:rPr>
          <w:b/>
          <w:bCs/>
        </w:rPr>
        <w:t>t.46</w:t>
      </w:r>
    </w:p>
    <w:p w:rsidR="009C3BC5" w:rsidRDefault="009C3BC5" w:rsidP="009C3BC5">
      <w:pPr>
        <w:pStyle w:val="TOCBFABheadChapter"/>
      </w:pPr>
      <w:r>
        <w:t>TARGET</w:t>
      </w:r>
    </w:p>
    <w:p w:rsidR="009C3BC5" w:rsidRDefault="009C3BC5" w:rsidP="009C3BC5">
      <w:pPr>
        <w:pStyle w:val="TOCBFAChead"/>
      </w:pPr>
      <w:r>
        <w:t>Limitation of the target </w:t>
      </w:r>
      <w:r>
        <w:tab/>
        <w:t> </w:t>
      </w:r>
      <w:r>
        <w:rPr>
          <w:b/>
          <w:bCs/>
        </w:rPr>
        <w:t>t.47</w:t>
      </w:r>
    </w:p>
    <w:p w:rsidR="009C3BC5" w:rsidRDefault="009C3BC5" w:rsidP="009C3BC5">
      <w:pPr>
        <w:pStyle w:val="TOCBFAChead"/>
      </w:pPr>
      <w:r>
        <w:t>Hits off the target </w:t>
      </w:r>
      <w:r>
        <w:tab/>
        <w:t> </w:t>
      </w:r>
      <w:r>
        <w:rPr>
          <w:b/>
          <w:bCs/>
        </w:rPr>
        <w:t>t.48</w:t>
      </w:r>
    </w:p>
    <w:p w:rsidR="009C3BC5" w:rsidRDefault="009C3BC5" w:rsidP="009C3BC5">
      <w:pPr>
        <w:pStyle w:val="TOCBFAChead"/>
      </w:pPr>
      <w:r>
        <w:t>Extension of the valid target </w:t>
      </w:r>
      <w:r>
        <w:tab/>
        <w:t> </w:t>
      </w:r>
      <w:r>
        <w:rPr>
          <w:b/>
          <w:bCs/>
        </w:rPr>
        <w:t>t.49</w:t>
      </w:r>
    </w:p>
    <w:p w:rsidR="009C3BC5" w:rsidRDefault="009C3BC5" w:rsidP="009C3BC5">
      <w:pPr>
        <w:pStyle w:val="TOCBFABheadChapter"/>
      </w:pPr>
      <w:r>
        <w:t>JUDGING OF HITS AT FOIL </w:t>
      </w:r>
      <w:r>
        <w:tab/>
        <w:t> </w:t>
      </w:r>
      <w:r>
        <w:rPr>
          <w:b/>
          <w:bCs/>
        </w:rPr>
        <w:t>t.50</w:t>
      </w:r>
    </w:p>
    <w:p w:rsidR="009C3BC5" w:rsidRDefault="009C3BC5" w:rsidP="009C3BC5">
      <w:pPr>
        <w:pStyle w:val="TOCBFAChead"/>
      </w:pPr>
      <w:r>
        <w:t>Materiality of the hit </w:t>
      </w:r>
      <w:r>
        <w:tab/>
        <w:t> </w:t>
      </w:r>
      <w:r>
        <w:rPr>
          <w:b/>
          <w:bCs/>
        </w:rPr>
        <w:t>t.51–52</w:t>
      </w:r>
    </w:p>
    <w:p w:rsidR="009C3BC5" w:rsidRDefault="009C3BC5" w:rsidP="009C3BC5">
      <w:pPr>
        <w:pStyle w:val="TOCBFAChead"/>
      </w:pPr>
      <w:r>
        <w:t>Annulment of a hit </w:t>
      </w:r>
      <w:r>
        <w:tab/>
        <w:t> </w:t>
      </w:r>
      <w:r>
        <w:rPr>
          <w:b/>
          <w:bCs/>
        </w:rPr>
        <w:t>t.53–54</w:t>
      </w:r>
    </w:p>
    <w:p w:rsidR="009C3BC5" w:rsidRDefault="009C3BC5" w:rsidP="009C3BC5">
      <w:pPr>
        <w:pStyle w:val="TOCBFAChead"/>
      </w:pPr>
      <w:r>
        <w:t>Validity or priority of the hit</w:t>
      </w:r>
    </w:p>
    <w:p w:rsidR="009C3BC5" w:rsidRDefault="009C3BC5" w:rsidP="009C3BC5">
      <w:pPr>
        <w:pStyle w:val="TOCBFADhead"/>
      </w:pPr>
      <w:r>
        <w:t>Preface </w:t>
      </w:r>
      <w:r>
        <w:tab/>
        <w:t> </w:t>
      </w:r>
      <w:r>
        <w:rPr>
          <w:b/>
          <w:bCs/>
        </w:rPr>
        <w:t>t.55</w:t>
      </w:r>
    </w:p>
    <w:p w:rsidR="009C3BC5" w:rsidRDefault="009C3BC5" w:rsidP="009C3BC5">
      <w:pPr>
        <w:pStyle w:val="TOCBFADhead"/>
      </w:pPr>
      <w:r>
        <w:t>Respect of the fencing phrase </w:t>
      </w:r>
      <w:r>
        <w:tab/>
        <w:t> </w:t>
      </w:r>
      <w:r>
        <w:rPr>
          <w:b/>
          <w:bCs/>
        </w:rPr>
        <w:t>t.56–59</w:t>
      </w:r>
    </w:p>
    <w:p w:rsidR="009C3BC5" w:rsidRDefault="009C3BC5" w:rsidP="009C3BC5">
      <w:pPr>
        <w:pStyle w:val="TOCBFADhead"/>
      </w:pPr>
      <w:r>
        <w:t>Judging of hits </w:t>
      </w:r>
      <w:r>
        <w:tab/>
        <w:t> </w:t>
      </w:r>
      <w:r>
        <w:rPr>
          <w:b/>
          <w:bCs/>
        </w:rPr>
        <w:t>t.60</w:t>
      </w:r>
    </w:p>
    <w:p w:rsidR="009C3BC5" w:rsidRDefault="009C3BC5" w:rsidP="009C3BC5">
      <w:pPr>
        <w:pStyle w:val="TOCBFAAhead"/>
        <w:spacing w:after="40"/>
        <w:rPr>
          <w:color w:val="auto"/>
        </w:rPr>
      </w:pPr>
      <w:r>
        <w:rPr>
          <w:color w:val="auto"/>
        </w:rPr>
        <w:t>PART 3. EPEE</w:t>
      </w:r>
    </w:p>
    <w:p w:rsidR="009C3BC5" w:rsidRDefault="009C3BC5" w:rsidP="009C3BC5">
      <w:pPr>
        <w:pStyle w:val="TOCBFAAhead"/>
        <w:spacing w:before="0"/>
        <w:rPr>
          <w:color w:val="auto"/>
        </w:rPr>
      </w:pPr>
      <w:r>
        <w:rPr>
          <w:color w:val="auto"/>
        </w:rPr>
        <w:t>THE CONVENTIONS OF FENCING</w:t>
      </w:r>
    </w:p>
    <w:p w:rsidR="009C3BC5" w:rsidRDefault="009C3BC5" w:rsidP="009C3BC5">
      <w:pPr>
        <w:pStyle w:val="TOCBFABheadChapter"/>
      </w:pPr>
      <w:r>
        <w:t>METHOD OF MAKING A HIT </w:t>
      </w:r>
      <w:r>
        <w:tab/>
        <w:t> </w:t>
      </w:r>
      <w:r>
        <w:rPr>
          <w:b/>
          <w:bCs/>
        </w:rPr>
        <w:t>t.61</w:t>
      </w:r>
    </w:p>
    <w:p w:rsidR="009C3BC5" w:rsidRDefault="009C3BC5" w:rsidP="009C3BC5">
      <w:pPr>
        <w:pStyle w:val="TOCBFABheadChapter"/>
      </w:pPr>
      <w:r>
        <w:t>THE TARGET </w:t>
      </w:r>
      <w:r>
        <w:tab/>
        <w:t> </w:t>
      </w:r>
      <w:r>
        <w:rPr>
          <w:b/>
          <w:bCs/>
        </w:rPr>
        <w:t>t.62</w:t>
      </w:r>
    </w:p>
    <w:p w:rsidR="009C3BC5" w:rsidRDefault="009C3BC5" w:rsidP="009C3BC5">
      <w:pPr>
        <w:pStyle w:val="TOCBFABheadChapter"/>
      </w:pPr>
      <w:r>
        <w:t>CORPS A CORPS AND FLECHE ATTACKS </w:t>
      </w:r>
      <w:r>
        <w:tab/>
        <w:t> </w:t>
      </w:r>
      <w:r>
        <w:rPr>
          <w:b/>
          <w:bCs/>
        </w:rPr>
        <w:t>t.63</w:t>
      </w:r>
    </w:p>
    <w:p w:rsidR="009C3BC5" w:rsidRDefault="009C3BC5" w:rsidP="009C3BC5">
      <w:pPr>
        <w:pStyle w:val="TOCBFABheadChapter"/>
      </w:pPr>
      <w:r>
        <w:t>JUDGING OF HITS AT EPEE </w:t>
      </w:r>
      <w:r>
        <w:tab/>
        <w:t> </w:t>
      </w:r>
      <w:r>
        <w:rPr>
          <w:b/>
          <w:bCs/>
        </w:rPr>
        <w:t>t.64</w:t>
      </w:r>
    </w:p>
    <w:p w:rsidR="009C3BC5" w:rsidRDefault="009C3BC5" w:rsidP="009C3BC5">
      <w:pPr>
        <w:pStyle w:val="TOCBFAChead"/>
      </w:pPr>
      <w:r>
        <w:t>Basic principle </w:t>
      </w:r>
      <w:r>
        <w:tab/>
        <w:t> </w:t>
      </w:r>
      <w:r>
        <w:rPr>
          <w:b/>
          <w:bCs/>
        </w:rPr>
        <w:t>t.65</w:t>
      </w:r>
    </w:p>
    <w:p w:rsidR="009C3BC5" w:rsidRDefault="009C3BC5" w:rsidP="009C3BC5">
      <w:pPr>
        <w:pStyle w:val="TOCBFAChead"/>
      </w:pPr>
      <w:r>
        <w:t>The annulment of hits </w:t>
      </w:r>
      <w:r>
        <w:tab/>
        <w:t> </w:t>
      </w:r>
      <w:r>
        <w:rPr>
          <w:b/>
          <w:bCs/>
        </w:rPr>
        <w:t>t.66–69</w:t>
      </w:r>
    </w:p>
    <w:p w:rsidR="009C3BC5" w:rsidRDefault="009C3BC5" w:rsidP="009C3BC5">
      <w:pPr>
        <w:pStyle w:val="TOCBFAAhead"/>
        <w:spacing w:after="40"/>
        <w:rPr>
          <w:color w:val="auto"/>
        </w:rPr>
      </w:pPr>
      <w:r>
        <w:rPr>
          <w:color w:val="auto"/>
        </w:rPr>
        <w:t>PART 4. SABRE</w:t>
      </w:r>
    </w:p>
    <w:p w:rsidR="009C3BC5" w:rsidRDefault="009C3BC5" w:rsidP="009C3BC5">
      <w:pPr>
        <w:pStyle w:val="TOCBFAAhead"/>
        <w:spacing w:before="0"/>
        <w:rPr>
          <w:color w:val="auto"/>
        </w:rPr>
      </w:pPr>
      <w:r>
        <w:rPr>
          <w:color w:val="auto"/>
        </w:rPr>
        <w:lastRenderedPageBreak/>
        <w:t>THE CONVENTIONS OF FENCING</w:t>
      </w:r>
    </w:p>
    <w:p w:rsidR="009C3BC5" w:rsidRDefault="009C3BC5" w:rsidP="009C3BC5">
      <w:pPr>
        <w:pStyle w:val="TOCBFABheadChapter"/>
      </w:pPr>
      <w:r>
        <w:t>METHOD OF MAKING A HIT </w:t>
      </w:r>
      <w:r>
        <w:tab/>
        <w:t> </w:t>
      </w:r>
      <w:r>
        <w:rPr>
          <w:b/>
          <w:bCs/>
        </w:rPr>
        <w:t>t.70</w:t>
      </w:r>
    </w:p>
    <w:p w:rsidR="009C3BC5" w:rsidRDefault="009C3BC5" w:rsidP="009C3BC5">
      <w:pPr>
        <w:pStyle w:val="TOCBFABheadChapter"/>
      </w:pPr>
      <w:r>
        <w:t>THE TARGET </w:t>
      </w:r>
      <w:r>
        <w:tab/>
        <w:t> </w:t>
      </w:r>
      <w:r>
        <w:rPr>
          <w:b/>
          <w:bCs/>
        </w:rPr>
        <w:t>t.71–72</w:t>
      </w:r>
    </w:p>
    <w:p w:rsidR="009C3BC5" w:rsidRDefault="009C3BC5" w:rsidP="009C3BC5">
      <w:pPr>
        <w:pStyle w:val="TOCBFABheadChapter"/>
      </w:pPr>
      <w:r>
        <w:t>JUDGING OF HITS AT SABRE</w:t>
      </w:r>
    </w:p>
    <w:p w:rsidR="009C3BC5" w:rsidRDefault="009C3BC5" w:rsidP="009C3BC5">
      <w:pPr>
        <w:pStyle w:val="TOCBFAChead"/>
      </w:pPr>
      <w:r>
        <w:t>Materiality and annulment of hits </w:t>
      </w:r>
      <w:r>
        <w:tab/>
        <w:t> </w:t>
      </w:r>
      <w:r>
        <w:rPr>
          <w:b/>
          <w:bCs/>
        </w:rPr>
        <w:t>t.73</w:t>
      </w:r>
    </w:p>
    <w:p w:rsidR="009C3BC5" w:rsidRDefault="009C3BC5" w:rsidP="009C3BC5">
      <w:pPr>
        <w:pStyle w:val="TOCBFAChead"/>
      </w:pPr>
      <w:r>
        <w:t>Validity or priority of the hit</w:t>
      </w:r>
    </w:p>
    <w:p w:rsidR="009C3BC5" w:rsidRDefault="009C3BC5" w:rsidP="009C3BC5">
      <w:pPr>
        <w:pStyle w:val="TOCBFADhead"/>
      </w:pPr>
      <w:r>
        <w:t>Preface </w:t>
      </w:r>
      <w:r>
        <w:tab/>
        <w:t> </w:t>
      </w:r>
      <w:r>
        <w:rPr>
          <w:b/>
          <w:bCs/>
        </w:rPr>
        <w:t>t.74</w:t>
      </w:r>
    </w:p>
    <w:p w:rsidR="009C3BC5" w:rsidRDefault="009C3BC5" w:rsidP="009C3BC5">
      <w:pPr>
        <w:pStyle w:val="TOCBFADhead"/>
      </w:pPr>
      <w:r>
        <w:t>Respect of the fencing phrase </w:t>
      </w:r>
      <w:r>
        <w:tab/>
        <w:t> </w:t>
      </w:r>
      <w:r>
        <w:rPr>
          <w:b/>
          <w:bCs/>
        </w:rPr>
        <w:t>t.75–79</w:t>
      </w:r>
    </w:p>
    <w:p w:rsidR="009C3BC5" w:rsidRDefault="009C3BC5" w:rsidP="009C3BC5">
      <w:pPr>
        <w:pStyle w:val="TOCBFADhead"/>
      </w:pPr>
      <w:r>
        <w:t>Judging of hits </w:t>
      </w:r>
      <w:r>
        <w:tab/>
        <w:t> </w:t>
      </w:r>
      <w:r>
        <w:rPr>
          <w:b/>
          <w:bCs/>
        </w:rPr>
        <w:t>t.80</w:t>
      </w:r>
    </w:p>
    <w:p w:rsidR="009C3BC5" w:rsidRDefault="009C3BC5" w:rsidP="009C3BC5">
      <w:pPr>
        <w:pStyle w:val="TOCBFAAhead"/>
        <w:rPr>
          <w:color w:val="auto"/>
        </w:rPr>
      </w:pPr>
      <w:r>
        <w:rPr>
          <w:color w:val="auto"/>
        </w:rPr>
        <w:t xml:space="preserve">PART 5. DISCIPLINARY RULES </w:t>
      </w:r>
      <w:r>
        <w:rPr>
          <w:color w:val="auto"/>
        </w:rPr>
        <w:br/>
        <w:t>FOR COMPETITIONS</w:t>
      </w:r>
    </w:p>
    <w:p w:rsidR="009C3BC5" w:rsidRDefault="009C3BC5" w:rsidP="009C3BC5">
      <w:pPr>
        <w:pStyle w:val="TOCBFABheadChapter"/>
      </w:pPr>
      <w:r>
        <w:t>CHAPTER 1. APPLICATION</w:t>
      </w:r>
    </w:p>
    <w:p w:rsidR="009C3BC5" w:rsidRDefault="009C3BC5" w:rsidP="009C3BC5">
      <w:pPr>
        <w:pStyle w:val="TOCBFAChead"/>
      </w:pPr>
      <w:r>
        <w:t>Persons subject to these rules </w:t>
      </w:r>
      <w:r>
        <w:tab/>
        <w:t> </w:t>
      </w:r>
      <w:r>
        <w:rPr>
          <w:b/>
          <w:bCs/>
        </w:rPr>
        <w:t>t.81</w:t>
      </w:r>
    </w:p>
    <w:p w:rsidR="009C3BC5" w:rsidRDefault="009C3BC5" w:rsidP="009C3BC5">
      <w:pPr>
        <w:pStyle w:val="TOCBFAChead"/>
      </w:pPr>
      <w:r>
        <w:t>Maintenance of order and discipline </w:t>
      </w:r>
      <w:r>
        <w:tab/>
        <w:t> </w:t>
      </w:r>
      <w:r>
        <w:rPr>
          <w:b/>
          <w:bCs/>
        </w:rPr>
        <w:t>t.82–83</w:t>
      </w:r>
    </w:p>
    <w:p w:rsidR="009C3BC5" w:rsidRDefault="009C3BC5" w:rsidP="009C3BC5">
      <w:pPr>
        <w:pStyle w:val="TOCBFAChead"/>
      </w:pPr>
      <w:r>
        <w:t>The competitors</w:t>
      </w:r>
    </w:p>
    <w:p w:rsidR="009C3BC5" w:rsidRDefault="009C3BC5" w:rsidP="009C3BC5">
      <w:pPr>
        <w:pStyle w:val="TOCBFADhead"/>
      </w:pPr>
      <w:r>
        <w:t>Pledge of honour </w:t>
      </w:r>
      <w:r>
        <w:tab/>
        <w:t> </w:t>
      </w:r>
      <w:r>
        <w:rPr>
          <w:b/>
          <w:bCs/>
        </w:rPr>
        <w:t>t.84</w:t>
      </w:r>
    </w:p>
    <w:p w:rsidR="009C3BC5" w:rsidRDefault="009C3BC5" w:rsidP="009C3BC5">
      <w:pPr>
        <w:pStyle w:val="TOCBFADhead"/>
      </w:pPr>
      <w:r>
        <w:t>Refusing to fence an opponent </w:t>
      </w:r>
      <w:r>
        <w:tab/>
        <w:t> </w:t>
      </w:r>
      <w:r>
        <w:rPr>
          <w:b/>
          <w:bCs/>
        </w:rPr>
        <w:t>t.85</w:t>
      </w:r>
    </w:p>
    <w:p w:rsidR="009C3BC5" w:rsidRDefault="009C3BC5" w:rsidP="009C3BC5">
      <w:pPr>
        <w:pStyle w:val="TOCBFADhead"/>
      </w:pPr>
      <w:r>
        <w:t>Presence on time </w:t>
      </w:r>
      <w:r>
        <w:tab/>
        <w:t> </w:t>
      </w:r>
      <w:r>
        <w:rPr>
          <w:b/>
          <w:bCs/>
        </w:rPr>
        <w:t>t.86</w:t>
      </w:r>
    </w:p>
    <w:p w:rsidR="009C3BC5" w:rsidRDefault="009C3BC5" w:rsidP="009C3BC5">
      <w:pPr>
        <w:pStyle w:val="TOCBFADhead"/>
      </w:pPr>
      <w:r>
        <w:t>Fencing etiquette </w:t>
      </w:r>
      <w:r>
        <w:tab/>
        <w:t> </w:t>
      </w:r>
      <w:r>
        <w:rPr>
          <w:b/>
          <w:bCs/>
        </w:rPr>
        <w:t>t.87</w:t>
      </w:r>
    </w:p>
    <w:p w:rsidR="009C3BC5" w:rsidRDefault="009C3BC5" w:rsidP="009C3BC5">
      <w:pPr>
        <w:pStyle w:val="TOCBFADhead"/>
      </w:pPr>
      <w:r>
        <w:t>Personal effort </w:t>
      </w:r>
      <w:r>
        <w:tab/>
        <w:t> </w:t>
      </w:r>
      <w:r>
        <w:rPr>
          <w:b/>
          <w:bCs/>
        </w:rPr>
        <w:t>t.88</w:t>
      </w:r>
    </w:p>
    <w:p w:rsidR="009C3BC5" w:rsidRDefault="009C3BC5" w:rsidP="009C3BC5">
      <w:pPr>
        <w:pStyle w:val="TOCBFAChead"/>
      </w:pPr>
      <w:r>
        <w:t>The team manager </w:t>
      </w:r>
      <w:r>
        <w:tab/>
        <w:t> </w:t>
      </w:r>
      <w:r>
        <w:rPr>
          <w:b/>
          <w:bCs/>
        </w:rPr>
        <w:t>t.89</w:t>
      </w:r>
    </w:p>
    <w:p w:rsidR="009C3BC5" w:rsidRDefault="009C3BC5" w:rsidP="009C3BC5">
      <w:pPr>
        <w:pStyle w:val="TOCBFAChead"/>
      </w:pPr>
      <w:r>
        <w:t>The team captain </w:t>
      </w:r>
      <w:r>
        <w:tab/>
        <w:t> </w:t>
      </w:r>
      <w:r>
        <w:rPr>
          <w:b/>
          <w:bCs/>
        </w:rPr>
        <w:t>t.90</w:t>
      </w:r>
    </w:p>
    <w:p w:rsidR="009C3BC5" w:rsidRDefault="009C3BC5" w:rsidP="009C3BC5">
      <w:pPr>
        <w:pStyle w:val="TOCBFAChead"/>
      </w:pPr>
      <w:r>
        <w:t>The referees and judges </w:t>
      </w:r>
      <w:r>
        <w:tab/>
        <w:t> </w:t>
      </w:r>
      <w:r>
        <w:rPr>
          <w:b/>
          <w:bCs/>
        </w:rPr>
        <w:t>t.91</w:t>
      </w:r>
    </w:p>
    <w:p w:rsidR="009C3BC5" w:rsidRDefault="009C3BC5" w:rsidP="009C3BC5">
      <w:pPr>
        <w:pStyle w:val="TOCBFAChead"/>
      </w:pPr>
      <w:r>
        <w:t>The instructors, trainers and technicians </w:t>
      </w:r>
      <w:r>
        <w:tab/>
        <w:t> </w:t>
      </w:r>
      <w:r>
        <w:rPr>
          <w:b/>
          <w:bCs/>
        </w:rPr>
        <w:t>t.92</w:t>
      </w:r>
    </w:p>
    <w:p w:rsidR="009C3BC5" w:rsidRDefault="009C3BC5" w:rsidP="009C3BC5">
      <w:pPr>
        <w:pStyle w:val="TOCBFAChead"/>
      </w:pPr>
      <w:r>
        <w:t>The spectators </w:t>
      </w:r>
      <w:r>
        <w:tab/>
        <w:t> </w:t>
      </w:r>
      <w:r>
        <w:rPr>
          <w:b/>
          <w:bCs/>
        </w:rPr>
        <w:t>t.93</w:t>
      </w:r>
    </w:p>
    <w:p w:rsidR="009C3BC5" w:rsidRDefault="009C3BC5" w:rsidP="009C3BC5">
      <w:pPr>
        <w:pStyle w:val="TOCBFABheadChapter"/>
      </w:pPr>
      <w:r>
        <w:t xml:space="preserve">CHAPTER 2. THE DISCIPLINARY AUTHORITIES AND </w:t>
      </w:r>
      <w:r>
        <w:br/>
        <w:t>THEIR COMPETENCE</w:t>
      </w:r>
    </w:p>
    <w:p w:rsidR="009C3BC5" w:rsidRDefault="009C3BC5" w:rsidP="009C3BC5">
      <w:pPr>
        <w:pStyle w:val="TOCBFAChead"/>
      </w:pPr>
      <w:r>
        <w:t>Jurisdiction </w:t>
      </w:r>
      <w:r>
        <w:tab/>
        <w:t> </w:t>
      </w:r>
      <w:r>
        <w:rPr>
          <w:b/>
          <w:bCs/>
        </w:rPr>
        <w:t>t.94</w:t>
      </w:r>
    </w:p>
    <w:p w:rsidR="009C3BC5" w:rsidRDefault="009C3BC5" w:rsidP="009C3BC5">
      <w:pPr>
        <w:pStyle w:val="TOCBFAChead"/>
      </w:pPr>
      <w:r>
        <w:t>Principle of jurisdiction </w:t>
      </w:r>
      <w:r>
        <w:tab/>
        <w:t> </w:t>
      </w:r>
      <w:r>
        <w:rPr>
          <w:b/>
          <w:bCs/>
        </w:rPr>
        <w:t>t.95</w:t>
      </w:r>
    </w:p>
    <w:p w:rsidR="009C3BC5" w:rsidRDefault="009C3BC5" w:rsidP="009C3BC5">
      <w:pPr>
        <w:pStyle w:val="TOCBFAChead"/>
      </w:pPr>
      <w:r>
        <w:t>The Referee  </w:t>
      </w:r>
      <w:r>
        <w:tab/>
        <w:t> </w:t>
      </w:r>
      <w:r>
        <w:rPr>
          <w:b/>
          <w:bCs/>
        </w:rPr>
        <w:t>t.96</w:t>
      </w:r>
    </w:p>
    <w:p w:rsidR="009C3BC5" w:rsidRDefault="009C3BC5" w:rsidP="009C3BC5">
      <w:pPr>
        <w:pStyle w:val="TOCBFAChead"/>
      </w:pPr>
      <w:r>
        <w:t>The Directoire Technique </w:t>
      </w:r>
      <w:r>
        <w:tab/>
        <w:t> </w:t>
      </w:r>
      <w:r>
        <w:rPr>
          <w:b/>
          <w:bCs/>
        </w:rPr>
        <w:t>t.97</w:t>
      </w:r>
    </w:p>
    <w:p w:rsidR="009C3BC5" w:rsidRDefault="009C3BC5" w:rsidP="009C3BC5">
      <w:pPr>
        <w:pStyle w:val="TOCBFAChead"/>
      </w:pPr>
      <w:r>
        <w:t>The Executive Committee of the IOC at the Olympic Games </w:t>
      </w:r>
      <w:r>
        <w:tab/>
        <w:t> </w:t>
      </w:r>
      <w:r>
        <w:rPr>
          <w:b/>
          <w:bCs/>
        </w:rPr>
        <w:t>t.98</w:t>
      </w:r>
    </w:p>
    <w:p w:rsidR="009C3BC5" w:rsidRDefault="009C3BC5" w:rsidP="009C3BC5">
      <w:pPr>
        <w:pStyle w:val="TOCBFAChead"/>
      </w:pPr>
      <w:r>
        <w:t xml:space="preserve">FIE — Central Office, Disciplinary Commission, </w:t>
      </w:r>
      <w:r>
        <w:br/>
        <w:t>Executive Committee </w:t>
      </w:r>
      <w:r>
        <w:tab/>
        <w:t> </w:t>
      </w:r>
      <w:r>
        <w:rPr>
          <w:b/>
          <w:bCs/>
        </w:rPr>
        <w:t>t.99</w:t>
      </w:r>
    </w:p>
    <w:p w:rsidR="009C3BC5" w:rsidRDefault="009C3BC5" w:rsidP="009C3BC5">
      <w:pPr>
        <w:pStyle w:val="TOCBFAChead"/>
      </w:pPr>
      <w:r>
        <w:t xml:space="preserve"> </w:t>
      </w:r>
    </w:p>
    <w:p w:rsidR="009C3BC5" w:rsidRDefault="009C3BC5" w:rsidP="009C3BC5">
      <w:pPr>
        <w:pStyle w:val="TOCBFABheadChapter"/>
      </w:pPr>
      <w:r>
        <w:t xml:space="preserve"> CHAPTER 3. PENALTIES</w:t>
      </w:r>
    </w:p>
    <w:p w:rsidR="009C3BC5" w:rsidRDefault="009C3BC5" w:rsidP="009C3BC5">
      <w:pPr>
        <w:pStyle w:val="TOCBFAChead"/>
      </w:pPr>
      <w:r>
        <w:t>Classification of penalties </w:t>
      </w:r>
      <w:r>
        <w:tab/>
        <w:t> </w:t>
      </w:r>
      <w:r>
        <w:rPr>
          <w:b/>
          <w:bCs/>
        </w:rPr>
        <w:t>t.100–101</w:t>
      </w:r>
    </w:p>
    <w:p w:rsidR="009C3BC5" w:rsidRDefault="009C3BC5" w:rsidP="009C3BC5">
      <w:pPr>
        <w:pStyle w:val="TOCBFAChead"/>
      </w:pPr>
      <w:r>
        <w:t>Penalties related to fencing </w:t>
      </w:r>
      <w:r>
        <w:tab/>
        <w:t> </w:t>
      </w:r>
      <w:r>
        <w:rPr>
          <w:b/>
          <w:bCs/>
        </w:rPr>
        <w:t>t.102–105</w:t>
      </w:r>
    </w:p>
    <w:p w:rsidR="009C3BC5" w:rsidRDefault="009C3BC5" w:rsidP="009C3BC5">
      <w:pPr>
        <w:pStyle w:val="TOCBFAChead"/>
      </w:pPr>
      <w:r>
        <w:t>Disciplinary penalties </w:t>
      </w:r>
      <w:r>
        <w:tab/>
        <w:t> </w:t>
      </w:r>
      <w:r>
        <w:rPr>
          <w:b/>
          <w:bCs/>
        </w:rPr>
        <w:t>t.106–112</w:t>
      </w:r>
    </w:p>
    <w:p w:rsidR="009C3BC5" w:rsidRDefault="009C3BC5" w:rsidP="009C3BC5">
      <w:pPr>
        <w:pStyle w:val="TOCBFAChead"/>
      </w:pPr>
      <w:r>
        <w:t>Announcement of penalties </w:t>
      </w:r>
      <w:r>
        <w:tab/>
        <w:t> </w:t>
      </w:r>
      <w:r>
        <w:rPr>
          <w:b/>
          <w:bCs/>
        </w:rPr>
        <w:t>t.113</w:t>
      </w:r>
    </w:p>
    <w:p w:rsidR="009C3BC5" w:rsidRDefault="009C3BC5" w:rsidP="009C3BC5">
      <w:pPr>
        <w:pStyle w:val="TOCBFABheadChapter"/>
      </w:pPr>
      <w:r>
        <w:lastRenderedPageBreak/>
        <w:t xml:space="preserve">CHAPTER 4. THE PENALTIES AND THE COMPETENT </w:t>
      </w:r>
      <w:r>
        <w:br/>
        <w:t>JURIDICAL AUTHORITIES</w:t>
      </w:r>
    </w:p>
    <w:p w:rsidR="009C3BC5" w:rsidRDefault="009C3BC5" w:rsidP="009C3BC5">
      <w:pPr>
        <w:pStyle w:val="TOCBFAChead"/>
      </w:pPr>
      <w:r>
        <w:t>The types (groups) of penalty </w:t>
      </w:r>
      <w:r>
        <w:tab/>
        <w:t> </w:t>
      </w:r>
      <w:r>
        <w:rPr>
          <w:b/>
          <w:bCs/>
        </w:rPr>
        <w:t>t.114</w:t>
      </w:r>
    </w:p>
    <w:p w:rsidR="009C3BC5" w:rsidRDefault="009C3BC5" w:rsidP="009C3BC5">
      <w:pPr>
        <w:pStyle w:val="TOCBFAChead"/>
      </w:pPr>
      <w:r>
        <w:t>Competence </w:t>
      </w:r>
      <w:r>
        <w:tab/>
        <w:t> </w:t>
      </w:r>
      <w:r>
        <w:rPr>
          <w:b/>
          <w:bCs/>
        </w:rPr>
        <w:t>t.115</w:t>
      </w:r>
    </w:p>
    <w:p w:rsidR="009C3BC5" w:rsidRDefault="009C3BC5" w:rsidP="009C3BC5">
      <w:pPr>
        <w:pStyle w:val="TOCBFAChead"/>
      </w:pPr>
      <w:r>
        <w:t>The First Group of offences </w:t>
      </w:r>
      <w:r>
        <w:tab/>
        <w:t> </w:t>
      </w:r>
      <w:r>
        <w:rPr>
          <w:b/>
          <w:bCs/>
        </w:rPr>
        <w:t>t.116</w:t>
      </w:r>
    </w:p>
    <w:p w:rsidR="009C3BC5" w:rsidRDefault="009C3BC5" w:rsidP="009C3BC5">
      <w:pPr>
        <w:pStyle w:val="TOCBFAChead"/>
      </w:pPr>
      <w:r>
        <w:t>The Second Group of offences </w:t>
      </w:r>
      <w:r>
        <w:tab/>
        <w:t> </w:t>
      </w:r>
      <w:r>
        <w:rPr>
          <w:b/>
          <w:bCs/>
        </w:rPr>
        <w:t>t.117</w:t>
      </w:r>
    </w:p>
    <w:p w:rsidR="009C3BC5" w:rsidRDefault="009C3BC5" w:rsidP="009C3BC5">
      <w:pPr>
        <w:pStyle w:val="TOCBFAChead"/>
      </w:pPr>
      <w:r>
        <w:t>The Third Group of offences </w:t>
      </w:r>
      <w:r>
        <w:tab/>
        <w:t> </w:t>
      </w:r>
      <w:r>
        <w:rPr>
          <w:b/>
          <w:bCs/>
        </w:rPr>
        <w:t>t.118</w:t>
      </w:r>
    </w:p>
    <w:p w:rsidR="009C3BC5" w:rsidRDefault="009C3BC5" w:rsidP="009C3BC5">
      <w:pPr>
        <w:pStyle w:val="TOCBFAChead"/>
      </w:pPr>
      <w:r>
        <w:t>The Fourth Group of offences </w:t>
      </w:r>
      <w:r>
        <w:tab/>
        <w:t> </w:t>
      </w:r>
      <w:r>
        <w:rPr>
          <w:b/>
          <w:bCs/>
        </w:rPr>
        <w:t>t.119</w:t>
      </w:r>
    </w:p>
    <w:p w:rsidR="009C3BC5" w:rsidRDefault="009C3BC5" w:rsidP="009C3BC5">
      <w:pPr>
        <w:pStyle w:val="TOCBFAChead"/>
      </w:pPr>
      <w:r>
        <w:t>Schedule of offences and penalties </w:t>
      </w:r>
      <w:r>
        <w:tab/>
        <w:t> </w:t>
      </w:r>
      <w:r>
        <w:rPr>
          <w:b/>
          <w:bCs/>
        </w:rPr>
        <w:t>t.120</w:t>
      </w:r>
    </w:p>
    <w:p w:rsidR="009C3BC5" w:rsidRDefault="009C3BC5" w:rsidP="009C3BC5">
      <w:pPr>
        <w:pStyle w:val="TOCBFABheadChapter"/>
      </w:pPr>
      <w:r>
        <w:t>CHAPTER 5. PROCEDURE</w:t>
      </w:r>
    </w:p>
    <w:p w:rsidR="009C3BC5" w:rsidRDefault="009C3BC5" w:rsidP="009C3BC5">
      <w:pPr>
        <w:pStyle w:val="TOCBFAChead"/>
      </w:pPr>
      <w:r>
        <w:t>Basic principle </w:t>
      </w:r>
      <w:r>
        <w:tab/>
        <w:t> </w:t>
      </w:r>
      <w:r>
        <w:rPr>
          <w:b/>
          <w:bCs/>
        </w:rPr>
        <w:t>t.121</w:t>
      </w:r>
    </w:p>
    <w:p w:rsidR="009C3BC5" w:rsidRDefault="009C3BC5" w:rsidP="009C3BC5">
      <w:pPr>
        <w:pStyle w:val="TOCBFAChead"/>
      </w:pPr>
      <w:r>
        <w:t>Protests and appeals </w:t>
      </w:r>
      <w:r>
        <w:tab/>
        <w:t> </w:t>
      </w:r>
      <w:r>
        <w:rPr>
          <w:b/>
          <w:bCs/>
        </w:rPr>
        <w:t>t.122–123</w:t>
      </w:r>
    </w:p>
    <w:p w:rsidR="009C3BC5" w:rsidRDefault="009C3BC5" w:rsidP="009C3BC5">
      <w:pPr>
        <w:pStyle w:val="TOCBFAChead"/>
      </w:pPr>
      <w:r>
        <w:t>Investigation — Right of defence </w:t>
      </w:r>
      <w:r>
        <w:tab/>
        <w:t> </w:t>
      </w:r>
      <w:r>
        <w:rPr>
          <w:b/>
          <w:bCs/>
        </w:rPr>
        <w:t>t.124</w:t>
      </w:r>
    </w:p>
    <w:p w:rsidR="009C3BC5" w:rsidRDefault="009C3BC5" w:rsidP="009C3BC5">
      <w:pPr>
        <w:pStyle w:val="TOCBFAChead"/>
      </w:pPr>
      <w:r>
        <w:t>Method of decision </w:t>
      </w:r>
      <w:r>
        <w:tab/>
        <w:t> </w:t>
      </w:r>
      <w:r>
        <w:rPr>
          <w:b/>
          <w:bCs/>
        </w:rPr>
        <w:t>t.125</w:t>
      </w:r>
    </w:p>
    <w:p w:rsidR="009C3BC5" w:rsidRDefault="009C3BC5" w:rsidP="009C3BC5">
      <w:pPr>
        <w:pStyle w:val="TOCBFAChead"/>
        <w:rPr>
          <w:b/>
          <w:bCs/>
        </w:rPr>
      </w:pPr>
      <w:r>
        <w:t>Repetition of offence</w:t>
      </w:r>
      <w:r>
        <w:tab/>
        <w:t> </w:t>
      </w:r>
      <w:r>
        <w:rPr>
          <w:b/>
          <w:bCs/>
          <w:sz w:val="20"/>
          <w:szCs w:val="20"/>
        </w:rPr>
        <w:t>t.126</w:t>
      </w:r>
    </w:p>
    <w:p w:rsidR="009C3BC5" w:rsidRDefault="009C3BC5" w:rsidP="009C3BC5">
      <w:pPr>
        <w:pStyle w:val="TOCBFAChead"/>
      </w:pPr>
    </w:p>
    <w:p w:rsidR="009C3BC5" w:rsidRDefault="009C3BC5" w:rsidP="009C3BC5">
      <w:pPr>
        <w:pStyle w:val="TOCBFABheadChapter"/>
      </w:pPr>
      <w:r>
        <w:t>CHAPTER 6. ANTI-DOPING CONTROLS</w:t>
      </w:r>
    </w:p>
    <w:p w:rsidR="009C3BC5" w:rsidRDefault="009C3BC5" w:rsidP="009C3BC5">
      <w:pPr>
        <w:pStyle w:val="TOCBFAChead"/>
        <w:rPr>
          <w:b/>
          <w:bCs/>
        </w:rPr>
      </w:pPr>
      <w:r>
        <w:t>Anti-doping controls </w:t>
      </w:r>
      <w:r>
        <w:tab/>
        <w:t> </w:t>
      </w:r>
      <w:r>
        <w:rPr>
          <w:b/>
          <w:bCs/>
          <w:sz w:val="20"/>
          <w:szCs w:val="20"/>
        </w:rPr>
        <w:t>t.127</w:t>
      </w:r>
    </w:p>
    <w:p w:rsidR="009C3BC5" w:rsidRDefault="009C3BC5" w:rsidP="009C3BC5">
      <w:pPr>
        <w:pStyle w:val="TOCBFAChead"/>
      </w:pPr>
    </w:p>
    <w:p w:rsidR="009C3BC5" w:rsidRDefault="009C3BC5">
      <w:pPr>
        <w:rPr>
          <w:rFonts w:ascii="Times New Roman" w:hAnsi="Times New Roman" w:cs="Times New Roman"/>
          <w:b/>
          <w:bCs/>
          <w:sz w:val="24"/>
          <w:szCs w:val="24"/>
        </w:rPr>
      </w:pPr>
      <w:r>
        <w:rPr>
          <w:rFonts w:ascii="Times New Roman" w:hAnsi="Times New Roman" w:cs="Times New Roman"/>
          <w:b/>
          <w:bCs/>
          <w:sz w:val="24"/>
          <w:szCs w:val="24"/>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rPr>
          <w:rFonts w:ascii="Times New Roman" w:hAnsi="Times New Roman" w:cs="Times New Roman"/>
          <w:b/>
          <w:bCs/>
          <w:sz w:val="24"/>
          <w:szCs w:val="24"/>
        </w:rPr>
      </w:pPr>
      <w:r w:rsidRPr="0091442C">
        <w:rPr>
          <w:rFonts w:ascii="Times New Roman" w:hAnsi="Times New Roman" w:cs="Times New Roman"/>
          <w:b/>
          <w:bCs/>
          <w:sz w:val="24"/>
          <w:szCs w:val="24"/>
        </w:rPr>
        <w:lastRenderedPageBreak/>
        <w:t>BOOK 1. TECHNICAL RULES</w:t>
      </w:r>
      <w:r w:rsidRPr="0091442C">
        <w:rPr>
          <w:rFonts w:ascii="Times New Roman" w:hAnsi="Times New Roman" w:cs="Times New Roman"/>
          <w:b/>
          <w:bCs/>
          <w:sz w:val="24"/>
          <w:szCs w:val="24"/>
        </w:rPr>
        <w:fldChar w:fldCharType="begin"/>
      </w:r>
      <w:r w:rsidRPr="0091442C">
        <w:rPr>
          <w:rFonts w:ascii="Times New Roman" w:hAnsi="Times New Roman" w:cs="Times New Roman"/>
          <w:b/>
          <w:bCs/>
          <w:sz w:val="24"/>
          <w:szCs w:val="24"/>
        </w:rPr>
        <w:instrText>tc "BOOK 1. TECHNICAL RULES"</w:instrText>
      </w:r>
      <w:r w:rsidRPr="0091442C">
        <w:rPr>
          <w:rFonts w:ascii="Times New Roman" w:hAnsi="Times New Roman" w:cs="Times New Roman"/>
          <w:b/>
          <w:bCs/>
          <w:sz w:val="24"/>
          <w:szCs w:val="24"/>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t>PART I. GENERAL RULES AND RULES</w:t>
      </w:r>
      <w:r w:rsidRPr="0091442C">
        <w:rPr>
          <w:rFonts w:ascii="Times New Roman" w:hAnsi="Times New Roman" w:cs="Times New Roman"/>
          <w:i/>
          <w:iCs/>
          <w:sz w:val="20"/>
          <w:szCs w:val="20"/>
        </w:rPr>
        <w:br/>
        <w:t>COMMON TO THE THREE WEAPONS</w:t>
      </w:r>
      <w:r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I. GENERAL RULES AND RULES</w:instrText>
      </w:r>
      <w:r w:rsidRPr="0091442C">
        <w:rPr>
          <w:rFonts w:ascii="Times New Roman" w:hAnsi="Times New Roman" w:cs="Times New Roman"/>
          <w:i/>
          <w:iCs/>
          <w:sz w:val="20"/>
          <w:szCs w:val="20"/>
        </w:rPr>
        <w:br/>
        <w:instrText>COMMON TO THE THREE WEAPONS"</w:instrText>
      </w:r>
      <w:r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CHAPTER 1. APPLICATION OF THE RULES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1. APPLICATION OF THE RULES"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Obligatory use of the Rules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"Obligatory use of the Rules"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w:t>
      </w:r>
      <w:r w:rsidRPr="0091442C">
        <w:rPr>
          <w:rFonts w:ascii="Times New Roman" w:hAnsi="Times New Roman" w:cs="Times New Roman"/>
          <w:sz w:val="18"/>
          <w:szCs w:val="18"/>
        </w:rPr>
        <w:tab/>
        <w:t xml:space="preserve">These Rules are obligatory </w:t>
      </w:r>
      <w:r w:rsidRPr="0091442C">
        <w:rPr>
          <w:rFonts w:ascii="Times New Roman" w:hAnsi="Times New Roman" w:cs="Times New Roman"/>
          <w:b/>
          <w:bCs/>
          <w:sz w:val="18"/>
          <w:szCs w:val="18"/>
        </w:rPr>
        <w:t>without modification</w:t>
      </w:r>
      <w:r w:rsidRPr="0091442C">
        <w:rPr>
          <w:rFonts w:ascii="Times New Roman" w:hAnsi="Times New Roman" w:cs="Times New Roman"/>
          <w:sz w:val="18"/>
          <w:szCs w:val="18"/>
        </w:rPr>
        <w:t xml:space="preserve"> for the ‘Official Competitions of the FIE’, viz.:</w:t>
      </w:r>
    </w:p>
    <w:p w:rsidR="0091442C" w:rsidRPr="0091442C" w:rsidRDefault="0091442C" w:rsidP="0091442C">
      <w:pPr>
        <w:tabs>
          <w:tab w:val="left" w:pos="720"/>
        </w:tabs>
        <w:autoSpaceDE w:val="0"/>
        <w:autoSpaceDN w:val="0"/>
        <w:adjustRightInd w:val="0"/>
        <w:spacing w:before="40" w:after="2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World Championships, in all categories</w:t>
      </w:r>
    </w:p>
    <w:p w:rsidR="0091442C" w:rsidRPr="0091442C" w:rsidRDefault="0091442C" w:rsidP="0091442C">
      <w:pPr>
        <w:tabs>
          <w:tab w:val="left" w:pos="720"/>
        </w:tabs>
        <w:autoSpaceDE w:val="0"/>
        <w:autoSpaceDN w:val="0"/>
        <w:adjustRightInd w:val="0"/>
        <w:spacing w:before="40" w:after="2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fencing events at the Olympic Games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All World Cup competitions.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Zonal Championships.</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2. GLOSSARY</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2. GLOSSARY"</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COMPETITIONS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"COMPETITIONS"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Assaults and bouts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"Assaults and bouts"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w:t>
      </w:r>
      <w:r w:rsidRPr="0091442C">
        <w:rPr>
          <w:rFonts w:ascii="Times New Roman" w:hAnsi="Times New Roman" w:cs="Times New Roman"/>
          <w:sz w:val="18"/>
          <w:szCs w:val="18"/>
        </w:rPr>
        <w:tab/>
      </w:r>
      <w:r w:rsidRPr="0091442C">
        <w:rPr>
          <w:rFonts w:ascii="Times New Roman" w:hAnsi="Times New Roman" w:cs="Times New Roman"/>
          <w:b/>
          <w:bCs/>
          <w:sz w:val="18"/>
          <w:szCs w:val="18"/>
        </w:rPr>
        <w:t>A friendly combat</w:t>
      </w:r>
      <w:r w:rsidRPr="0091442C">
        <w:rPr>
          <w:rFonts w:ascii="Times New Roman" w:hAnsi="Times New Roman" w:cs="Times New Roman"/>
          <w:sz w:val="18"/>
          <w:szCs w:val="18"/>
        </w:rPr>
        <w:t xml:space="preserve"> between two fencers is called an </w:t>
      </w:r>
      <w:r w:rsidRPr="0091442C">
        <w:rPr>
          <w:rFonts w:ascii="Times New Roman" w:hAnsi="Times New Roman" w:cs="Times New Roman"/>
          <w:b/>
          <w:bCs/>
          <w:i/>
          <w:iCs/>
          <w:sz w:val="18"/>
          <w:szCs w:val="18"/>
        </w:rPr>
        <w:t>assault</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When the score of such an assault is kept to determine a result it is called a</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bout</w:t>
      </w:r>
      <w:r w:rsidRPr="0091442C">
        <w:rPr>
          <w:rFonts w:ascii="Times New Roman" w:hAnsi="Times New Roman" w:cs="Times New Roman"/>
          <w:b/>
          <w:bCs/>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Match</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"Match"</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w:t>
      </w:r>
      <w:r w:rsidRPr="0091442C">
        <w:rPr>
          <w:rFonts w:ascii="Times New Roman" w:hAnsi="Times New Roman" w:cs="Times New Roman"/>
          <w:sz w:val="18"/>
          <w:szCs w:val="18"/>
        </w:rPr>
        <w:tab/>
        <w:t xml:space="preserve">The aggregate of the bouts fought between the fencers of two different </w:t>
      </w:r>
      <w:r w:rsidRPr="0091442C">
        <w:rPr>
          <w:rFonts w:ascii="Times New Roman" w:hAnsi="Times New Roman" w:cs="Times New Roman"/>
          <w:b/>
          <w:bCs/>
          <w:sz w:val="18"/>
          <w:szCs w:val="18"/>
        </w:rPr>
        <w:t>teams</w:t>
      </w:r>
      <w:r w:rsidRPr="0091442C">
        <w:rPr>
          <w:rFonts w:ascii="Times New Roman" w:hAnsi="Times New Roman" w:cs="Times New Roman"/>
          <w:sz w:val="18"/>
          <w:szCs w:val="18"/>
        </w:rPr>
        <w:t xml:space="preserve"> is called a</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match</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Competition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"Competition"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A </w:t>
      </w:r>
      <w:r w:rsidRPr="0091442C">
        <w:rPr>
          <w:rFonts w:ascii="Times New Roman" w:hAnsi="Times New Roman" w:cs="Times New Roman"/>
          <w:b/>
          <w:bCs/>
          <w:i/>
          <w:iCs/>
          <w:sz w:val="18"/>
          <w:szCs w:val="18"/>
        </w:rPr>
        <w:t xml:space="preserve">competition </w:t>
      </w:r>
      <w:r w:rsidRPr="0091442C">
        <w:rPr>
          <w:rFonts w:ascii="Times New Roman" w:hAnsi="Times New Roman" w:cs="Times New Roman"/>
          <w:sz w:val="18"/>
          <w:szCs w:val="18"/>
        </w:rPr>
        <w:t xml:space="preserve">is the </w:t>
      </w:r>
      <w:r w:rsidRPr="0091442C">
        <w:rPr>
          <w:rFonts w:ascii="Times New Roman" w:hAnsi="Times New Roman" w:cs="Times New Roman"/>
          <w:b/>
          <w:bCs/>
          <w:sz w:val="18"/>
          <w:szCs w:val="18"/>
        </w:rPr>
        <w:t>aggregate</w:t>
      </w:r>
      <w:r w:rsidRPr="0091442C">
        <w:rPr>
          <w:rFonts w:ascii="Times New Roman" w:hAnsi="Times New Roman" w:cs="Times New Roman"/>
          <w:sz w:val="18"/>
          <w:szCs w:val="18"/>
        </w:rPr>
        <w:t xml:space="preserve"> of the bouts (individual competitions) or of the matches (team competitions) required to determine the winner of the event.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Competitions </w:t>
      </w:r>
      <w:r w:rsidRPr="0091442C">
        <w:rPr>
          <w:rFonts w:ascii="Times New Roman" w:hAnsi="Times New Roman" w:cs="Times New Roman"/>
          <w:b/>
          <w:bCs/>
          <w:sz w:val="18"/>
          <w:szCs w:val="18"/>
        </w:rPr>
        <w:t xml:space="preserve">are distinguished </w:t>
      </w:r>
      <w:r w:rsidRPr="0091442C">
        <w:rPr>
          <w:rFonts w:ascii="Times New Roman" w:hAnsi="Times New Roman" w:cs="Times New Roman"/>
          <w:sz w:val="18"/>
          <w:szCs w:val="18"/>
        </w:rPr>
        <w:t>by weapons, by the competitors’ sex, by their age and by the fact that they are for individuals or for teams.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Championship</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"Championship"</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w:t>
      </w:r>
      <w:r w:rsidRPr="0091442C">
        <w:rPr>
          <w:rFonts w:ascii="Times New Roman" w:hAnsi="Times New Roman" w:cs="Times New Roman"/>
          <w:sz w:val="18"/>
          <w:szCs w:val="18"/>
        </w:rPr>
        <w:tab/>
        <w:t xml:space="preserve">A </w:t>
      </w:r>
      <w:r w:rsidRPr="0091442C">
        <w:rPr>
          <w:rFonts w:ascii="Times New Roman" w:hAnsi="Times New Roman" w:cs="Times New Roman"/>
          <w:b/>
          <w:bCs/>
          <w:i/>
          <w:iCs/>
          <w:sz w:val="18"/>
          <w:szCs w:val="18"/>
        </w:rPr>
        <w:t>championship</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 xml:space="preserve">is the name given to a competition </w:t>
      </w:r>
      <w:r w:rsidRPr="0091442C">
        <w:rPr>
          <w:rFonts w:ascii="Times New Roman" w:hAnsi="Times New Roman" w:cs="Times New Roman"/>
          <w:b/>
          <w:bCs/>
          <w:sz w:val="18"/>
          <w:szCs w:val="18"/>
        </w:rPr>
        <w:t>held to determine the best fencer or the best team</w:t>
      </w:r>
      <w:r w:rsidRPr="0091442C">
        <w:rPr>
          <w:rFonts w:ascii="Times New Roman" w:hAnsi="Times New Roman" w:cs="Times New Roman"/>
          <w:sz w:val="18"/>
          <w:szCs w:val="18"/>
        </w:rPr>
        <w:t xml:space="preserve"> at each weapon for a federation, for a specific region or for the world and </w:t>
      </w:r>
      <w:r w:rsidRPr="0091442C">
        <w:rPr>
          <w:rFonts w:ascii="Times New Roman" w:hAnsi="Times New Roman" w:cs="Times New Roman"/>
          <w:b/>
          <w:bCs/>
          <w:sz w:val="18"/>
          <w:szCs w:val="18"/>
        </w:rPr>
        <w:t>for a specific period of time</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EXPLANATION OF SOME TECHNICAL TERMS </w:t>
      </w:r>
      <w:r w:rsidRPr="0091442C">
        <w:rPr>
          <w:rFonts w:ascii="Times New Roman" w:hAnsi="Times New Roman" w:cs="Times New Roman"/>
          <w:b/>
          <w:bCs/>
          <w:sz w:val="18"/>
          <w:szCs w:val="18"/>
        </w:rPr>
        <w:br/>
        <w:t>COMMONLY USED IN THE JUDGING OF FENCING </w:t>
      </w:r>
      <w:r w:rsidRPr="0091442C">
        <w:rPr>
          <w:rFonts w:ascii="Times New Roman" w:hAnsi="Times New Roman" w:cs="Times New Roman"/>
          <w:position w:val="6"/>
          <w:sz w:val="11"/>
          <w:szCs w:val="11"/>
        </w:rPr>
        <w:t>1</w:t>
      </w:r>
      <w:r w:rsidRPr="0091442C">
        <w:rPr>
          <w:rFonts w:ascii="Times New Roman" w:hAnsi="Times New Roman" w:cs="Times New Roman"/>
          <w:position w:val="6"/>
          <w:sz w:val="11"/>
          <w:szCs w:val="11"/>
        </w:rPr>
        <w:fldChar w:fldCharType="begin"/>
      </w:r>
      <w:r w:rsidRPr="0091442C">
        <w:rPr>
          <w:rFonts w:ascii="Times New Roman" w:hAnsi="Times New Roman" w:cs="Times New Roman"/>
          <w:b/>
          <w:bCs/>
          <w:sz w:val="18"/>
          <w:szCs w:val="18"/>
        </w:rPr>
        <w:instrText xml:space="preserve">tc "EXPLANATION OF SOME TECHNICAL TERMS </w:instrText>
      </w:r>
      <w:r w:rsidRPr="0091442C">
        <w:rPr>
          <w:rFonts w:ascii="Times New Roman" w:hAnsi="Times New Roman" w:cs="Times New Roman"/>
          <w:b/>
          <w:bCs/>
          <w:sz w:val="18"/>
          <w:szCs w:val="18"/>
        </w:rPr>
        <w:br/>
        <w:instrText>COMMONLY USED IN THE JUDGING OF FENCING </w:instrText>
      </w:r>
      <w:r w:rsidRPr="0091442C">
        <w:rPr>
          <w:rFonts w:ascii="Times New Roman" w:hAnsi="Times New Roman" w:cs="Times New Roman"/>
          <w:position w:val="6"/>
          <w:sz w:val="11"/>
          <w:szCs w:val="11"/>
        </w:rPr>
        <w:instrText>1</w:instrText>
      </w:r>
      <w:r w:rsidRPr="0091442C">
        <w:rPr>
          <w:rFonts w:ascii="Times New Roman" w:hAnsi="Times New Roman" w:cs="Times New Roman"/>
          <w:b/>
          <w:bCs/>
          <w:sz w:val="18"/>
          <w:szCs w:val="18"/>
        </w:rPr>
        <w:instrText>"</w:instrText>
      </w:r>
      <w:r w:rsidRPr="0091442C">
        <w:rPr>
          <w:rFonts w:ascii="Times New Roman" w:hAnsi="Times New Roman" w:cs="Times New Roman"/>
          <w:position w:val="6"/>
          <w:sz w:val="11"/>
          <w:szCs w:val="11"/>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Fencing time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"Fencing time"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Fencing time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is the time required to perform one simple fencing action.</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Offensive and defensive actions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"Offensive and defensive actions"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offensive actions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the attack, the riposte and the counter-riposte</w:t>
      </w:r>
      <w:r w:rsidRPr="0091442C">
        <w:rPr>
          <w:rFonts w:ascii="Times New Roman" w:hAnsi="Times New Roman" w:cs="Times New Roman"/>
          <w:sz w:val="18"/>
          <w:szCs w:val="18"/>
        </w:rPr>
        <w:softHyphen/>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attack </w:t>
      </w:r>
      <w:r w:rsidRPr="0091442C">
        <w:rPr>
          <w:rFonts w:ascii="Times New Roman" w:hAnsi="Times New Roman" w:cs="Times New Roman"/>
          <w:sz w:val="18"/>
          <w:szCs w:val="18"/>
        </w:rPr>
        <w:t>is the initial offensive action made by extending the arm and continuously threatening the opponent’s target, preceding the launching of the lunge or flèche (cf. t.56ss, t.75ss).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 xml:space="preserve">riposte </w:t>
      </w:r>
      <w:r w:rsidRPr="0091442C">
        <w:rPr>
          <w:rFonts w:ascii="Times New Roman" w:hAnsi="Times New Roman" w:cs="Times New Roman"/>
          <w:sz w:val="18"/>
          <w:szCs w:val="18"/>
        </w:rPr>
        <w:t>is the offensive action made by the fencer who has parried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counter-riposte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is the offensive action made by the fencer who has parried the 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defensive actions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the parries.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 xml:space="preserve">parry </w:t>
      </w:r>
      <w:r w:rsidRPr="0091442C">
        <w:rPr>
          <w:rFonts w:ascii="Times New Roman" w:hAnsi="Times New Roman" w:cs="Times New Roman"/>
          <w:sz w:val="18"/>
          <w:szCs w:val="18"/>
        </w:rPr>
        <w:t>is the defensive action made with the weapon to prevent an offensive action arriving.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Explanation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"Explanation"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Offensive actions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attack</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action is </w:t>
      </w:r>
      <w:r w:rsidRPr="0091442C">
        <w:rPr>
          <w:rFonts w:ascii="Times New Roman" w:hAnsi="Times New Roman" w:cs="Times New Roman"/>
          <w:b/>
          <w:bCs/>
          <w:i/>
          <w:iCs/>
          <w:sz w:val="18"/>
          <w:szCs w:val="18"/>
        </w:rPr>
        <w:t>simple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when it is executed in one movement and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either</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direct </w:t>
      </w:r>
      <w:r w:rsidRPr="0091442C">
        <w:rPr>
          <w:rFonts w:ascii="Times New Roman" w:hAnsi="Times New Roman" w:cs="Times New Roman"/>
          <w:sz w:val="18"/>
          <w:szCs w:val="18"/>
        </w:rPr>
        <w:t>(in the same line)</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or</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indirect </w:t>
      </w:r>
      <w:r w:rsidRPr="0091442C">
        <w:rPr>
          <w:rFonts w:ascii="Times New Roman" w:hAnsi="Times New Roman" w:cs="Times New Roman"/>
          <w:sz w:val="18"/>
          <w:szCs w:val="18"/>
        </w:rPr>
        <w:t>(in another line).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action is </w:t>
      </w:r>
      <w:r w:rsidRPr="0091442C">
        <w:rPr>
          <w:rFonts w:ascii="Times New Roman" w:hAnsi="Times New Roman" w:cs="Times New Roman"/>
          <w:b/>
          <w:bCs/>
          <w:i/>
          <w:iCs/>
          <w:sz w:val="18"/>
          <w:szCs w:val="18"/>
        </w:rPr>
        <w:t xml:space="preserve">compound </w:t>
      </w:r>
      <w:r w:rsidRPr="0091442C">
        <w:rPr>
          <w:rFonts w:ascii="Times New Roman" w:hAnsi="Times New Roman" w:cs="Times New Roman"/>
          <w:sz w:val="18"/>
          <w:szCs w:val="18"/>
        </w:rPr>
        <w:t>when it is executed in several movements.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riposte may be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immediate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 xml:space="preserve">or </w:t>
      </w:r>
      <w:r w:rsidRPr="0091442C">
        <w:rPr>
          <w:rFonts w:ascii="Times New Roman" w:hAnsi="Times New Roman" w:cs="Times New Roman"/>
          <w:b/>
          <w:bCs/>
          <w:i/>
          <w:iCs/>
          <w:sz w:val="18"/>
          <w:szCs w:val="18"/>
        </w:rPr>
        <w:t>delayed</w:t>
      </w:r>
      <w:r w:rsidRPr="0091442C">
        <w:rPr>
          <w:rFonts w:ascii="Times New Roman" w:hAnsi="Times New Roman" w:cs="Times New Roman"/>
          <w:sz w:val="18"/>
          <w:szCs w:val="18"/>
        </w:rPr>
        <w:t>, depending on what action takes place and the speed at which it is carried 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Ripostes are: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Simple, direct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Direct riposte</w:t>
      </w:r>
      <w:r w:rsidRPr="0091442C">
        <w:rPr>
          <w:rFonts w:ascii="Times New Roman" w:hAnsi="Times New Roman" w:cs="Times New Roman"/>
          <w:b/>
          <w:bCs/>
          <w:sz w:val="18"/>
          <w:szCs w:val="18"/>
        </w:rPr>
        <w:t>:</w:t>
      </w:r>
      <w:r w:rsidRPr="0091442C">
        <w:rPr>
          <w:rFonts w:ascii="Times New Roman" w:hAnsi="Times New Roman" w:cs="Times New Roman"/>
          <w:sz w:val="18"/>
          <w:szCs w:val="18"/>
        </w:rPr>
        <w:t xml:space="preserve"> a riposte which hits the opponent without leaving the line in which the parry was made.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along the blade</w:t>
      </w:r>
      <w:r w:rsidRPr="0091442C">
        <w:rPr>
          <w:rFonts w:ascii="Times New Roman" w:hAnsi="Times New Roman" w:cs="Times New Roman"/>
          <w:sz w:val="18"/>
          <w:szCs w:val="18"/>
        </w:rPr>
        <w:t>: a riposte which hits the opponent by grazing along the blade after the parry.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Simple, indirect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by disengagement</w:t>
      </w:r>
      <w:r w:rsidRPr="0091442C">
        <w:rPr>
          <w:rFonts w:ascii="Times New Roman" w:hAnsi="Times New Roman" w:cs="Times New Roman"/>
          <w:sz w:val="18"/>
          <w:szCs w:val="18"/>
        </w:rPr>
        <w:t>: a riposte which hits the opponent in the opposite line to that in which the parry was formed (by passing</w:t>
      </w:r>
      <w:r w:rsidRPr="0091442C">
        <w:rPr>
          <w:rFonts w:ascii="Times New Roman" w:hAnsi="Times New Roman" w:cs="Times New Roman"/>
          <w:sz w:val="18"/>
          <w:szCs w:val="18"/>
        </w:rPr>
        <w:softHyphen/>
        <w:t xml:space="preserve"> under the opponent’s blade if the parry was formed in the high line, and over the blade if the parry was formed in the low line).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coupé</w:t>
      </w:r>
      <w:r w:rsidRPr="0091442C">
        <w:rPr>
          <w:rFonts w:ascii="Times New Roman" w:hAnsi="Times New Roman" w:cs="Times New Roman"/>
          <w:sz w:val="18"/>
          <w:szCs w:val="18"/>
        </w:rPr>
        <w:t>: a riposte which hits the opponent in the opposite line to that in which the parry was formed (the blade always passing over the opponent’s point).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Compound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doublé</w:t>
      </w:r>
      <w:r w:rsidRPr="0091442C">
        <w:rPr>
          <w:rFonts w:ascii="Times New Roman" w:hAnsi="Times New Roman" w:cs="Times New Roman"/>
          <w:sz w:val="18"/>
          <w:szCs w:val="18"/>
        </w:rPr>
        <w:t>: a riposte which hits the opponent in the opposite line to that in which the parry was formed, but after having described a complete circle round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Riposte with a one–two</w:t>
      </w:r>
      <w:r w:rsidRPr="0091442C">
        <w:rPr>
          <w:rFonts w:ascii="Times New Roman" w:hAnsi="Times New Roman" w:cs="Times New Roman"/>
          <w:sz w:val="18"/>
          <w:szCs w:val="18"/>
        </w:rPr>
        <w:t>: a riposte which hits the opponent in the same line as that in which the parry was formed but after the blade has first been into the opposite line, by passing under the opponent’s blade.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Counter-attacks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i/>
          <w:iCs/>
          <w:sz w:val="18"/>
          <w:szCs w:val="18"/>
        </w:rPr>
        <w:lastRenderedPageBreak/>
        <w:tab/>
        <w:t>Counter-attacks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are offensive or offensive–defensive actions made during the offensive action of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stop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sz w:val="18"/>
          <w:szCs w:val="18"/>
        </w:rPr>
      </w:pPr>
      <w:r w:rsidRPr="0091442C">
        <w:rPr>
          <w:rFonts w:ascii="Times New Roman" w:hAnsi="Times New Roman" w:cs="Times New Roman"/>
          <w:sz w:val="18"/>
          <w:szCs w:val="18"/>
        </w:rPr>
        <w:tab/>
        <w:t>A counter-attack made into an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stop hit made with opposition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A counter-attack made while closing the line in which the opponent’s attack will be completed (cf. t.56ss, t.64ss and t.76ss).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The </w:t>
      </w:r>
      <w:r w:rsidRPr="0091442C">
        <w:rPr>
          <w:rFonts w:ascii="Times New Roman" w:hAnsi="Times New Roman" w:cs="Times New Roman"/>
          <w:b/>
          <w:bCs/>
          <w:i/>
          <w:iCs/>
          <w:sz w:val="18"/>
          <w:szCs w:val="18"/>
        </w:rPr>
        <w:t>stop hit made within a period of fencing time</w:t>
      </w:r>
      <w:r w:rsidRPr="0091442C">
        <w:rPr>
          <w:rFonts w:ascii="Times New Roman" w:hAnsi="Times New Roman" w:cs="Times New Roman"/>
          <w:sz w:val="18"/>
          <w:szCs w:val="18"/>
        </w:rPr>
        <w:t>, i.e. ‘in time’ (cf. t.59, t.79).</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Other offensive actions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remise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simple and immediate offensive</w:t>
      </w:r>
      <w:r w:rsidRPr="0091442C">
        <w:rPr>
          <w:rFonts w:ascii="Times New Roman" w:hAnsi="Times New Roman" w:cs="Times New Roman"/>
          <w:sz w:val="18"/>
          <w:szCs w:val="18"/>
        </w:rPr>
        <w:t xml:space="preserve"> action which follows the original attack, </w:t>
      </w:r>
      <w:r w:rsidRPr="0091442C">
        <w:rPr>
          <w:rFonts w:ascii="Times New Roman" w:hAnsi="Times New Roman" w:cs="Times New Roman"/>
          <w:b/>
          <w:bCs/>
          <w:sz w:val="18"/>
          <w:szCs w:val="18"/>
        </w:rPr>
        <w:t>without withdrawing the arm</w:t>
      </w:r>
      <w:r w:rsidRPr="0091442C">
        <w:rPr>
          <w:rFonts w:ascii="Times New Roman" w:hAnsi="Times New Roman" w:cs="Times New Roman"/>
          <w:sz w:val="18"/>
          <w:szCs w:val="18"/>
        </w:rPr>
        <w:t>, after the opponent has parried or retreated, when the latter has either quitted contact with the blade without riposting or has made a riposte which is delayed, indirect or compound.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redoublement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A new action</w:t>
      </w:r>
      <w:r w:rsidRPr="0091442C">
        <w:rPr>
          <w:rFonts w:ascii="Times New Roman" w:hAnsi="Times New Roman" w:cs="Times New Roman"/>
          <w:sz w:val="18"/>
          <w:szCs w:val="18"/>
        </w:rPr>
        <w:t>, either simple or compound, made against an opponent who has parried without riposting or who has merely avoided the first action by retreating or displacing the target.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w:t>
      </w:r>
      <w:r w:rsidRPr="0091442C">
        <w:rPr>
          <w:rFonts w:ascii="Times New Roman" w:hAnsi="Times New Roman" w:cs="Times New Roman"/>
          <w:b/>
          <w:bCs/>
          <w:i/>
          <w:iCs/>
          <w:sz w:val="18"/>
          <w:szCs w:val="18"/>
        </w:rPr>
        <w:t>reprise of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A new attack</w:t>
      </w:r>
      <w:r w:rsidRPr="0091442C">
        <w:rPr>
          <w:rFonts w:ascii="Times New Roman" w:hAnsi="Times New Roman" w:cs="Times New Roman"/>
          <w:sz w:val="18"/>
          <w:szCs w:val="18"/>
        </w:rPr>
        <w:t xml:space="preserve"> executed immediately </w:t>
      </w:r>
      <w:r w:rsidRPr="0091442C">
        <w:rPr>
          <w:rFonts w:ascii="Times New Roman" w:hAnsi="Times New Roman" w:cs="Times New Roman"/>
          <w:b/>
          <w:bCs/>
          <w:sz w:val="18"/>
          <w:szCs w:val="18"/>
        </w:rPr>
        <w:t>after a return to the on-guard position</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r>
      <w:r w:rsidRPr="0091442C">
        <w:rPr>
          <w:rFonts w:ascii="Times New Roman" w:hAnsi="Times New Roman" w:cs="Times New Roman"/>
          <w:b/>
          <w:bCs/>
          <w:i/>
          <w:iCs/>
          <w:sz w:val="18"/>
          <w:szCs w:val="18"/>
        </w:rPr>
        <w:t>Counter-time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Any action made by the attacker against a stop hit made by his opponent</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Defensive actions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"Defensive actions"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w:t>
      </w:r>
      <w:r w:rsidRPr="0091442C">
        <w:rPr>
          <w:rFonts w:ascii="Times New Roman" w:hAnsi="Times New Roman" w:cs="Times New Roman"/>
          <w:sz w:val="18"/>
          <w:szCs w:val="18"/>
        </w:rPr>
        <w:tab/>
        <w:t xml:space="preserve">Parries are </w:t>
      </w:r>
      <w:r w:rsidRPr="0091442C">
        <w:rPr>
          <w:rFonts w:ascii="Times New Roman" w:hAnsi="Times New Roman" w:cs="Times New Roman"/>
          <w:b/>
          <w:bCs/>
          <w:i/>
          <w:iCs/>
          <w:sz w:val="18"/>
          <w:szCs w:val="18"/>
        </w:rPr>
        <w:t>simple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direct</w:t>
      </w:r>
      <w:r w:rsidRPr="0091442C">
        <w:rPr>
          <w:rFonts w:ascii="Times New Roman" w:hAnsi="Times New Roman" w:cs="Times New Roman"/>
          <w:sz w:val="18"/>
          <w:szCs w:val="18"/>
        </w:rPr>
        <w:t>, when they are made in the same line as the attack.</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They are</w:t>
      </w:r>
      <w:r w:rsidRPr="0091442C">
        <w:rPr>
          <w:rFonts w:ascii="Times New Roman" w:hAnsi="Times New Roman" w:cs="Times New Roman"/>
          <w:b/>
          <w:bCs/>
          <w:sz w:val="18"/>
          <w:szCs w:val="18"/>
        </w:rPr>
        <w:t xml:space="preserve"> </w:t>
      </w:r>
      <w:r w:rsidRPr="0091442C">
        <w:rPr>
          <w:rFonts w:ascii="Times New Roman" w:hAnsi="Times New Roman" w:cs="Times New Roman"/>
          <w:b/>
          <w:bCs/>
          <w:i/>
          <w:iCs/>
          <w:sz w:val="18"/>
          <w:szCs w:val="18"/>
        </w:rPr>
        <w:t xml:space="preserve">circular </w:t>
      </w:r>
      <w:r w:rsidRPr="0091442C">
        <w:rPr>
          <w:rFonts w:ascii="Times New Roman" w:hAnsi="Times New Roman" w:cs="Times New Roman"/>
          <w:b/>
          <w:bCs/>
          <w:sz w:val="18"/>
          <w:szCs w:val="18"/>
        </w:rPr>
        <w:t>(</w:t>
      </w:r>
      <w:r w:rsidRPr="0091442C">
        <w:rPr>
          <w:rFonts w:ascii="Times New Roman" w:hAnsi="Times New Roman" w:cs="Times New Roman"/>
          <w:sz w:val="18"/>
          <w:szCs w:val="18"/>
        </w:rPr>
        <w:t>counter-parries) when they are made in the opposite line to that of the attack.</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point in line position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point in line position"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point in line</w:t>
      </w:r>
      <w:r w:rsidRPr="0091442C">
        <w:rPr>
          <w:rFonts w:ascii="Times New Roman" w:hAnsi="Times New Roman" w:cs="Times New Roman"/>
          <w:sz w:val="18"/>
          <w:szCs w:val="18"/>
        </w:rPr>
        <w:t xml:space="preserve"> position is a specific position in which the fencer’s sword arm is kept straight and the point of his weapon continually threatens</w:t>
      </w:r>
      <w:r w:rsidRPr="0091442C">
        <w:rPr>
          <w:rFonts w:ascii="Times New Roman" w:hAnsi="Times New Roman" w:cs="Times New Roman"/>
          <w:sz w:val="18"/>
          <w:szCs w:val="18"/>
        </w:rPr>
        <w:softHyphen/>
        <w:t xml:space="preserve"> his opponent’s valid target (cf. t.56.3.a/b/c, t.60.4.e, t.60.5.a, t.76, t.80.3.e, t.80.4.a/b).</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3. THE FIELD OF PLAY</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3. THE FIELD OF PLAY"</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field of play</w:t>
      </w:r>
      <w:r w:rsidRPr="0091442C">
        <w:rPr>
          <w:rFonts w:ascii="Times New Roman" w:hAnsi="Times New Roman" w:cs="Times New Roman"/>
          <w:sz w:val="18"/>
          <w:szCs w:val="18"/>
        </w:rPr>
        <w:t xml:space="preserve"> should have an even surface. It should give neither advantage nor disadvantage to either of the two fencers concerned, especially as regards light.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That portion of the field of play which is used for fencing is called the </w:t>
      </w:r>
      <w:r w:rsidRPr="0091442C">
        <w:rPr>
          <w:rFonts w:ascii="Times New Roman" w:hAnsi="Times New Roman" w:cs="Times New Roman"/>
          <w:b/>
          <w:bCs/>
          <w:i/>
          <w:iCs/>
          <w:sz w:val="18"/>
          <w:szCs w:val="18"/>
        </w:rPr>
        <w:t>piste</w:t>
      </w:r>
      <w:r w:rsidRPr="0091442C">
        <w:rPr>
          <w:rFonts w:ascii="Times New Roman" w:hAnsi="Times New Roman" w:cs="Times New Roman"/>
          <w:b/>
          <w:bCs/>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Competitions </w:t>
      </w:r>
      <w:r w:rsidRPr="0091442C">
        <w:rPr>
          <w:rFonts w:ascii="Times New Roman" w:hAnsi="Times New Roman" w:cs="Times New Roman"/>
          <w:b/>
          <w:bCs/>
          <w:sz w:val="18"/>
          <w:szCs w:val="18"/>
        </w:rPr>
        <w:t>at the three weapons</w:t>
      </w:r>
      <w:r w:rsidRPr="0091442C">
        <w:rPr>
          <w:rFonts w:ascii="Times New Roman" w:hAnsi="Times New Roman" w:cs="Times New Roman"/>
          <w:sz w:val="18"/>
          <w:szCs w:val="18"/>
        </w:rPr>
        <w:t xml:space="preserve"> are fenced on the same pistes.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piste is from 1.50 metres to 2 metres </w:t>
      </w:r>
      <w:r w:rsidRPr="0091442C">
        <w:rPr>
          <w:rFonts w:ascii="Times New Roman" w:hAnsi="Times New Roman" w:cs="Times New Roman"/>
          <w:b/>
          <w:bCs/>
          <w:sz w:val="18"/>
          <w:szCs w:val="18"/>
        </w:rPr>
        <w:t>wide</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piste is 14 metres</w:t>
      </w:r>
      <w:r w:rsidRPr="0091442C">
        <w:rPr>
          <w:rFonts w:ascii="Times New Roman" w:hAnsi="Times New Roman" w:cs="Times New Roman"/>
          <w:b/>
          <w:bCs/>
          <w:sz w:val="18"/>
          <w:szCs w:val="18"/>
        </w:rPr>
        <w:t xml:space="preserve"> long</w:t>
      </w:r>
      <w:r w:rsidRPr="0091442C">
        <w:rPr>
          <w:rFonts w:ascii="Times New Roman" w:hAnsi="Times New Roman" w:cs="Times New Roman"/>
          <w:sz w:val="18"/>
          <w:szCs w:val="18"/>
        </w:rPr>
        <w:t>, so that each competitor being placed at 2 metres from the centre line has at his disposal for retreating a total distance of 5 metres without it being necessary for him to cross the rear limit of the piste with both feet.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t.14.</w:t>
      </w:r>
      <w:r w:rsidRPr="0091442C">
        <w:rPr>
          <w:rFonts w:ascii="Times New Roman" w:hAnsi="Times New Roman" w:cs="Times New Roman"/>
          <w:sz w:val="18"/>
          <w:szCs w:val="18"/>
        </w:rPr>
        <w:tab/>
      </w:r>
      <w:r w:rsidRPr="0091442C">
        <w:rPr>
          <w:rFonts w:ascii="Times New Roman" w:hAnsi="Times New Roman" w:cs="Times New Roman"/>
          <w:b/>
          <w:bCs/>
          <w:sz w:val="18"/>
          <w:szCs w:val="18"/>
        </w:rPr>
        <w:t>Five lines</w:t>
      </w:r>
      <w:r w:rsidRPr="0091442C">
        <w:rPr>
          <w:rFonts w:ascii="Times New Roman" w:hAnsi="Times New Roman" w:cs="Times New Roman"/>
          <w:sz w:val="18"/>
          <w:szCs w:val="18"/>
        </w:rPr>
        <w:t xml:space="preserve"> should be drawn very clearly on the piste at right angles to its length, as follows: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one </w:t>
      </w:r>
      <w:r w:rsidRPr="0091442C">
        <w:rPr>
          <w:rFonts w:ascii="Times New Roman" w:hAnsi="Times New Roman" w:cs="Times New Roman"/>
          <w:b/>
          <w:bCs/>
          <w:i/>
          <w:iCs/>
          <w:sz w:val="18"/>
          <w:szCs w:val="18"/>
        </w:rPr>
        <w:t>centre line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which must be drawn as a broken line across the whole width of the piste;</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two </w:t>
      </w:r>
      <w:r w:rsidRPr="0091442C">
        <w:rPr>
          <w:rFonts w:ascii="Times New Roman" w:hAnsi="Times New Roman" w:cs="Times New Roman"/>
          <w:b/>
          <w:bCs/>
          <w:i/>
          <w:iCs/>
          <w:sz w:val="18"/>
          <w:szCs w:val="18"/>
        </w:rPr>
        <w:t>on-guard lines</w:t>
      </w:r>
      <w:r w:rsidRPr="0091442C">
        <w:rPr>
          <w:rFonts w:ascii="Times New Roman" w:hAnsi="Times New Roman" w:cs="Times New Roman"/>
          <w:sz w:val="18"/>
          <w:szCs w:val="18"/>
        </w:rPr>
        <w:t xml:space="preserve"> at 2 metres on each side of the centre line. These must be drawn across the whole width of the piste;</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two </w:t>
      </w:r>
      <w:r w:rsidRPr="0091442C">
        <w:rPr>
          <w:rFonts w:ascii="Times New Roman" w:hAnsi="Times New Roman" w:cs="Times New Roman"/>
          <w:b/>
          <w:bCs/>
          <w:i/>
          <w:iCs/>
          <w:sz w:val="18"/>
          <w:szCs w:val="18"/>
        </w:rPr>
        <w:t>lines at the rear limits</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 xml:space="preserve">of the piste, which must be drawn across the whole width of the piste, at a distance of 7 metres from the centre line. </w:t>
      </w:r>
    </w:p>
    <w:p w:rsid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In addition, </w:t>
      </w:r>
      <w:r w:rsidRPr="0091442C">
        <w:rPr>
          <w:rFonts w:ascii="Times New Roman" w:hAnsi="Times New Roman" w:cs="Times New Roman"/>
          <w:b/>
          <w:bCs/>
          <w:sz w:val="18"/>
          <w:szCs w:val="18"/>
        </w:rPr>
        <w:t xml:space="preserve">the last 2 metres </w:t>
      </w:r>
      <w:r w:rsidRPr="0091442C">
        <w:rPr>
          <w:rFonts w:ascii="Times New Roman" w:hAnsi="Times New Roman" w:cs="Times New Roman"/>
          <w:sz w:val="18"/>
          <w:szCs w:val="18"/>
        </w:rPr>
        <w:t>of the piste before these rear limit lines must be clearly distinguished — if possible by a different colour of piste — to make it easy for the fencers to be aware of their position on the piste (</w:t>
      </w:r>
      <w:r w:rsidR="00166943">
        <w:rPr>
          <w:rFonts w:ascii="Times New Roman" w:hAnsi="Times New Roman" w:cs="Times New Roman"/>
          <w:sz w:val="18"/>
          <w:szCs w:val="18"/>
        </w:rPr>
        <w:t>see Figures 1 and 2</w:t>
      </w:r>
      <w:r w:rsidRPr="0091442C">
        <w:rPr>
          <w:rFonts w:ascii="Times New Roman" w:hAnsi="Times New Roman" w:cs="Times New Roman"/>
          <w:sz w:val="18"/>
          <w:szCs w:val="18"/>
        </w:rPr>
        <w:t>).</w:t>
      </w:r>
    </w:p>
    <w:p w:rsidR="00166943" w:rsidRPr="00166943" w:rsidRDefault="00166943" w:rsidP="0091442C">
      <w:pPr>
        <w:tabs>
          <w:tab w:val="left" w:pos="780"/>
        </w:tabs>
        <w:autoSpaceDE w:val="0"/>
        <w:autoSpaceDN w:val="0"/>
        <w:adjustRightInd w:val="0"/>
        <w:spacing w:before="40" w:after="40" w:line="200" w:lineRule="atLeast"/>
        <w:ind w:left="780" w:hanging="300"/>
        <w:jc w:val="both"/>
      </w:pPr>
    </w:p>
    <w:p w:rsidR="00166943" w:rsidRPr="0091442C" w:rsidRDefault="00166943"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p>
    <w:p w:rsidR="00551004" w:rsidRPr="0091442C" w:rsidRDefault="00551004">
      <w:pPr>
        <w:rPr>
          <w:rFonts w:ascii="Times New Roman" w:hAnsi="Times New Roman" w:cs="Times New Roman"/>
          <w:b/>
          <w:bCs/>
          <w:sz w:val="18"/>
          <w:szCs w:val="18"/>
        </w:rPr>
      </w:pPr>
      <w:r>
        <w:rPr>
          <w:noProof/>
        </w:rPr>
        <w:lastRenderedPageBreak/>
        <w:pict>
          <v:shapetype id="_x0000_t202" coordsize="21600,21600" o:spt="202" path="m,l,21600r21600,l21600,xe">
            <v:stroke joinstyle="miter"/>
            <v:path gradientshapeok="t" o:connecttype="rect"/>
          </v:shapetype>
          <v:shape id="_x0000_s1879" type="#_x0000_t202" style="position:absolute;margin-left:-28.5pt;margin-top:411.75pt;width:332.5pt;height:21pt;z-index:251660288" stroked="f">
            <v:textbox style="mso-fit-shape-to-text:t" inset="0,0,0,0">
              <w:txbxContent>
                <w:p w:rsidR="00551004" w:rsidRPr="00487D7A" w:rsidRDefault="00551004" w:rsidP="00551004">
                  <w:pPr>
                    <w:pStyle w:val="Caption"/>
                    <w:rPr>
                      <w:rFonts w:ascii="Times New Roman" w:hAnsi="Times New Roman" w:cs="Times New Roman"/>
                      <w:noProof/>
                    </w:rPr>
                  </w:pPr>
                  <w:r>
                    <w:t xml:space="preserve">Figure </w:t>
                  </w:r>
                  <w:fldSimple w:instr=" SEQ Figure \* ARABIC ">
                    <w:r>
                      <w:rPr>
                        <w:noProof/>
                      </w:rPr>
                      <w:t>1</w:t>
                    </w:r>
                  </w:fldSimple>
                  <w:r>
                    <w:t xml:space="preserve"> </w:t>
                  </w:r>
                  <w:r w:rsidRPr="0004079F">
                    <w:t>Piste for semi-finals and finals (maximum height 50 cm)</w:t>
                  </w:r>
                </w:p>
              </w:txbxContent>
            </v:textbox>
            <w10:wrap type="topAndBottom"/>
          </v:shape>
        </w:pict>
      </w:r>
      <w:r>
        <w:rPr>
          <w:rFonts w:ascii="Times New Roman" w:hAnsi="Times New Roman" w:cs="Times New Roman"/>
          <w:b/>
          <w:bCs/>
          <w:noProof/>
          <w:sz w:val="18"/>
          <w:szCs w:val="18"/>
          <w:lang w:eastAsia="en-GB"/>
        </w:rPr>
        <w:drawing>
          <wp:anchor distT="0" distB="0" distL="114300" distR="114300" simplePos="0" relativeHeight="251658240" behindDoc="0" locked="0" layoutInCell="1" allowOverlap="1">
            <wp:simplePos x="914400" y="1314450"/>
            <wp:positionH relativeFrom="column">
              <wp:align>center</wp:align>
            </wp:positionH>
            <wp:positionV relativeFrom="page">
              <wp:align>center</wp:align>
            </wp:positionV>
            <wp:extent cx="4222865" cy="3388880"/>
            <wp:effectExtent l="0" t="400050" r="0" b="402070"/>
            <wp:wrapTopAndBottom/>
            <wp:docPr id="4" name="Picture 3" descr="01UKPISTA2(200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UKPISTA2(2007).eps"/>
                    <pic:cNvPicPr/>
                  </pic:nvPicPr>
                  <pic:blipFill>
                    <a:blip r:embed="rId6"/>
                    <a:stretch>
                      <a:fillRect/>
                    </a:stretch>
                  </pic:blipFill>
                  <pic:spPr>
                    <a:xfrm rot="16200000">
                      <a:off x="0" y="0"/>
                      <a:ext cx="4222865" cy="3388880"/>
                    </a:xfrm>
                    <a:prstGeom prst="rect">
                      <a:avLst/>
                    </a:prstGeom>
                  </pic:spPr>
                </pic:pic>
              </a:graphicData>
            </a:graphic>
          </wp:anchor>
        </w:drawing>
      </w:r>
      <w:r w:rsidR="0091442C" w:rsidRPr="0091442C">
        <w:rPr>
          <w:rFonts w:ascii="Times New Roman" w:hAnsi="Times New Roman" w:cs="Times New Roman"/>
          <w:b/>
          <w:bCs/>
          <w:sz w:val="18"/>
          <w:szCs w:val="18"/>
        </w:rPr>
        <w:br w:type="page"/>
      </w:r>
    </w:p>
    <w:p w:rsidR="00AD0E79" w:rsidRDefault="00551004" w:rsidP="00AD0E79">
      <w:pPr>
        <w:pStyle w:val="BFAChapterHead"/>
      </w:pPr>
      <w:r>
        <w:rPr>
          <w:noProof/>
          <w:lang w:eastAsia="en-GB"/>
        </w:rPr>
        <w:lastRenderedPageBreak/>
        <w:drawing>
          <wp:anchor distT="0" distB="0" distL="114300" distR="114300" simplePos="0" relativeHeight="251661312" behindDoc="0" locked="0" layoutInCell="1" allowOverlap="1">
            <wp:simplePos x="1219200" y="1638300"/>
            <wp:positionH relativeFrom="column">
              <wp:align>center</wp:align>
            </wp:positionH>
            <wp:positionV relativeFrom="page">
              <wp:align>center</wp:align>
            </wp:positionV>
            <wp:extent cx="3781425" cy="2285365"/>
            <wp:effectExtent l="0" t="723900" r="0" b="724535"/>
            <wp:wrapTopAndBottom/>
            <wp:docPr id="5" name="Picture 4" descr="02UKPIST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UKPISTA.eps"/>
                    <pic:cNvPicPr/>
                  </pic:nvPicPr>
                  <pic:blipFill>
                    <a:blip r:embed="rId7"/>
                    <a:stretch>
                      <a:fillRect/>
                    </a:stretch>
                  </pic:blipFill>
                  <pic:spPr>
                    <a:xfrm rot="16200000">
                      <a:off x="0" y="0"/>
                      <a:ext cx="3781425" cy="2285365"/>
                    </a:xfrm>
                    <a:prstGeom prst="rect">
                      <a:avLst/>
                    </a:prstGeom>
                  </pic:spPr>
                </pic:pic>
              </a:graphicData>
            </a:graphic>
          </wp:anchor>
        </w:drawing>
      </w:r>
    </w:p>
    <w:p w:rsidR="00AD0E79" w:rsidRDefault="00AD0E79" w:rsidP="00AD0E79">
      <w:pPr>
        <w:rPr>
          <w:rFonts w:ascii="Times New Roman" w:hAnsi="Times New Roman" w:cs="Times New Roman"/>
          <w:sz w:val="18"/>
          <w:szCs w:val="18"/>
        </w:rPr>
      </w:pPr>
      <w:r>
        <w:br w:type="page"/>
      </w:r>
    </w:p>
    <w:p w:rsidR="0091442C" w:rsidRPr="0091442C" w:rsidRDefault="0091442C" w:rsidP="00AD0E79">
      <w:pPr>
        <w:pStyle w:val="BFAChapterHead"/>
      </w:pPr>
      <w:r w:rsidRPr="00AD0E79">
        <w:lastRenderedPageBreak/>
        <w:t>CHAPTER 4. THE FENCERS’ EQUIPMENT</w:t>
      </w:r>
      <w:r w:rsidRPr="0091442C">
        <w:fldChar w:fldCharType="begin"/>
      </w:r>
      <w:r w:rsidRPr="0091442C">
        <w:instrText>tc "CHAPTER 4. THE FENCERS’ EQUIPMENT"</w:instrText>
      </w:r>
      <w:r w:rsidRPr="0091442C">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4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(Weapons — Equipment — Clothing)</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"(Weapons — Equipment — Clothing)"</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Responsibility of fencers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"Responsibility of fencers"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Fencers arm, equip and clothe themselves and fence </w:t>
      </w:r>
      <w:r w:rsidRPr="0091442C">
        <w:rPr>
          <w:rFonts w:ascii="Times New Roman" w:hAnsi="Times New Roman" w:cs="Times New Roman"/>
          <w:b/>
          <w:bCs/>
          <w:sz w:val="18"/>
          <w:szCs w:val="18"/>
        </w:rPr>
        <w:t xml:space="preserve">at their own responsibility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at their own risk</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safety measures</w:t>
      </w:r>
      <w:r w:rsidRPr="0091442C">
        <w:rPr>
          <w:rFonts w:ascii="Times New Roman" w:hAnsi="Times New Roman" w:cs="Times New Roman"/>
          <w:sz w:val="18"/>
          <w:szCs w:val="18"/>
        </w:rPr>
        <w:t xml:space="preserve"> specified in the Rules and in the standards contained in the annexe to them and the methods of control laid down in the present Rules (cf. Material Rules) are only designed to </w:t>
      </w:r>
      <w:r w:rsidRPr="0091442C">
        <w:rPr>
          <w:rFonts w:ascii="Times New Roman" w:hAnsi="Times New Roman" w:cs="Times New Roman"/>
          <w:b/>
          <w:bCs/>
          <w:i/>
          <w:iCs/>
          <w:sz w:val="18"/>
          <w:szCs w:val="18"/>
        </w:rPr>
        <w:t xml:space="preserve">increase </w:t>
      </w:r>
      <w:r w:rsidRPr="0091442C">
        <w:rPr>
          <w:rFonts w:ascii="Times New Roman" w:hAnsi="Times New Roman" w:cs="Times New Roman"/>
          <w:sz w:val="18"/>
          <w:szCs w:val="18"/>
        </w:rPr>
        <w:t xml:space="preserve">the fencers’ safety and cannot </w:t>
      </w:r>
      <w:r w:rsidRPr="0091442C">
        <w:rPr>
          <w:rFonts w:ascii="Times New Roman" w:hAnsi="Times New Roman" w:cs="Times New Roman"/>
          <w:b/>
          <w:bCs/>
          <w:i/>
          <w:iCs/>
          <w:sz w:val="18"/>
          <w:szCs w:val="18"/>
        </w:rPr>
        <w:t>guarantee</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it. They cannot, therefore, whatever the manner in which they are applied, impart responsibility to the FIE, or to the organisers of competitions, to the officials or personnel who carry out such organisation, or to those who may cause an accident.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AD0E79">
      <w:pPr>
        <w:pStyle w:val="BFAChapterHead"/>
      </w:pPr>
      <w:r w:rsidRPr="0091442C">
        <w:lastRenderedPageBreak/>
        <w:t>CHAPTER 5. FENCING</w:t>
      </w:r>
      <w:r w:rsidRPr="0091442C">
        <w:fldChar w:fldCharType="begin"/>
      </w:r>
      <w:r w:rsidRPr="0091442C">
        <w:instrText>tc "CHAPTER 5. FENCING"</w:instrText>
      </w:r>
      <w:r w:rsidRPr="0091442C">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holding the weapon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holding the weapon"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With all three weapons, </w:t>
      </w:r>
      <w:r w:rsidRPr="0091442C">
        <w:rPr>
          <w:rFonts w:ascii="Times New Roman" w:hAnsi="Times New Roman" w:cs="Times New Roman"/>
          <w:b/>
          <w:bCs/>
          <w:sz w:val="18"/>
          <w:szCs w:val="18"/>
        </w:rPr>
        <w:t xml:space="preserve">defence </w:t>
      </w:r>
      <w:r w:rsidRPr="0091442C">
        <w:rPr>
          <w:rFonts w:ascii="Times New Roman" w:hAnsi="Times New Roman" w:cs="Times New Roman"/>
          <w:sz w:val="18"/>
          <w:szCs w:val="18"/>
        </w:rPr>
        <w:t>must be effected exclusively with the guard and the blade used either separately or together.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If the</w:t>
      </w:r>
      <w:r w:rsidRPr="0091442C">
        <w:rPr>
          <w:rFonts w:ascii="Times New Roman" w:hAnsi="Times New Roman" w:cs="Times New Roman"/>
          <w:b/>
          <w:bCs/>
          <w:sz w:val="18"/>
          <w:szCs w:val="18"/>
        </w:rPr>
        <w:t xml:space="preserve"> handle</w:t>
      </w:r>
      <w:r w:rsidRPr="0091442C">
        <w:rPr>
          <w:rFonts w:ascii="Times New Roman" w:hAnsi="Times New Roman" w:cs="Times New Roman"/>
          <w:sz w:val="18"/>
          <w:szCs w:val="18"/>
        </w:rPr>
        <w:t xml:space="preserve"> has no special device or attachment or special shape (e.g. orthopaedic), a fencer </w:t>
      </w:r>
      <w:r w:rsidRPr="0091442C">
        <w:rPr>
          <w:rFonts w:ascii="Times New Roman" w:hAnsi="Times New Roman" w:cs="Times New Roman"/>
          <w:b/>
          <w:bCs/>
          <w:sz w:val="18"/>
          <w:szCs w:val="18"/>
        </w:rPr>
        <w:t>may hold it</w:t>
      </w:r>
      <w:r w:rsidRPr="0091442C">
        <w:rPr>
          <w:rFonts w:ascii="Times New Roman" w:hAnsi="Times New Roman" w:cs="Times New Roman"/>
          <w:sz w:val="18"/>
          <w:szCs w:val="18"/>
        </w:rPr>
        <w:t xml:space="preserve"> in any way he wishes and he may also alter the position of his hand on the handle during a bout. However, the weapon must not be — either permanently or temporar</w:t>
      </w:r>
      <w:r w:rsidRPr="0091442C">
        <w:rPr>
          <w:rFonts w:ascii="Times New Roman" w:hAnsi="Times New Roman" w:cs="Times New Roman"/>
          <w:sz w:val="18"/>
          <w:szCs w:val="18"/>
        </w:rPr>
        <w:softHyphen/>
        <w:t xml:space="preserve">ily, in an open or disguised manner — transformed into </w:t>
      </w:r>
      <w:r w:rsidRPr="0091442C">
        <w:rPr>
          <w:rFonts w:ascii="Times New Roman" w:hAnsi="Times New Roman" w:cs="Times New Roman"/>
          <w:b/>
          <w:bCs/>
          <w:sz w:val="18"/>
          <w:szCs w:val="18"/>
        </w:rPr>
        <w:t>a throwing weapon</w:t>
      </w:r>
      <w:r w:rsidRPr="0091442C">
        <w:rPr>
          <w:rFonts w:ascii="Times New Roman" w:hAnsi="Times New Roman" w:cs="Times New Roman"/>
          <w:sz w:val="18"/>
          <w:szCs w:val="18"/>
        </w:rPr>
        <w:t>; it must be used without the hand leaving the handle and without the hand slipping along the handle from front to back during an offensive action.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When the handle has a </w:t>
      </w:r>
      <w:r w:rsidRPr="0091442C">
        <w:rPr>
          <w:rFonts w:ascii="Times New Roman" w:hAnsi="Times New Roman" w:cs="Times New Roman"/>
          <w:b/>
          <w:bCs/>
          <w:sz w:val="18"/>
          <w:szCs w:val="18"/>
        </w:rPr>
        <w:t xml:space="preserve">special device </w:t>
      </w:r>
      <w:r w:rsidRPr="0091442C">
        <w:rPr>
          <w:rFonts w:ascii="Times New Roman" w:hAnsi="Times New Roman" w:cs="Times New Roman"/>
          <w:sz w:val="18"/>
          <w:szCs w:val="18"/>
        </w:rPr>
        <w:t xml:space="preserve">or </w:t>
      </w:r>
      <w:r w:rsidRPr="0091442C">
        <w:rPr>
          <w:rFonts w:ascii="Times New Roman" w:hAnsi="Times New Roman" w:cs="Times New Roman"/>
          <w:b/>
          <w:bCs/>
          <w:sz w:val="18"/>
          <w:szCs w:val="18"/>
        </w:rPr>
        <w:t>attachment</w:t>
      </w:r>
      <w:r w:rsidRPr="0091442C">
        <w:rPr>
          <w:rFonts w:ascii="Times New Roman" w:hAnsi="Times New Roman" w:cs="Times New Roman"/>
          <w:sz w:val="18"/>
          <w:szCs w:val="18"/>
        </w:rPr>
        <w:t xml:space="preserve"> or has a </w:t>
      </w:r>
      <w:r w:rsidRPr="0091442C">
        <w:rPr>
          <w:rFonts w:ascii="Times New Roman" w:hAnsi="Times New Roman" w:cs="Times New Roman"/>
          <w:b/>
          <w:bCs/>
          <w:sz w:val="18"/>
          <w:szCs w:val="18"/>
        </w:rPr>
        <w:t>special</w:t>
      </w:r>
      <w:r w:rsidRPr="0091442C">
        <w:rPr>
          <w:rFonts w:ascii="Times New Roman" w:hAnsi="Times New Roman" w:cs="Times New Roman"/>
          <w:b/>
          <w:bCs/>
          <w:sz w:val="18"/>
          <w:szCs w:val="18"/>
        </w:rPr>
        <w:softHyphen/>
        <w:t xml:space="preserve"> shape</w:t>
      </w:r>
      <w:r w:rsidRPr="0091442C">
        <w:rPr>
          <w:rFonts w:ascii="Times New Roman" w:hAnsi="Times New Roman" w:cs="Times New Roman"/>
          <w:sz w:val="18"/>
          <w:szCs w:val="18"/>
        </w:rPr>
        <w:t xml:space="preserve"> (e.g. orthopaedic) it must be held in such a way that the upper surface of the thumb is in the same plane as the groove in the blade (at foil or at epée) and perpendicular to the plane of flexibility of the blade at sabre.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weapon must be used </w:t>
      </w:r>
      <w:r w:rsidRPr="0091442C">
        <w:rPr>
          <w:rFonts w:ascii="Times New Roman" w:hAnsi="Times New Roman" w:cs="Times New Roman"/>
          <w:b/>
          <w:bCs/>
          <w:sz w:val="18"/>
          <w:szCs w:val="18"/>
        </w:rPr>
        <w:t>with one hand only</w:t>
      </w:r>
      <w:r w:rsidRPr="0091442C">
        <w:rPr>
          <w:rFonts w:ascii="Times New Roman" w:hAnsi="Times New Roman" w:cs="Times New Roman"/>
          <w:sz w:val="18"/>
          <w:szCs w:val="18"/>
        </w:rPr>
        <w:t>; a fencer may not change hands until the end of the bout, unless the Referee gives special permission in the case of injury to the hand or arm.</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Coming on guard</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"Coming on guard"</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fencer</w:t>
      </w:r>
      <w:r w:rsidRPr="0091442C">
        <w:rPr>
          <w:rFonts w:ascii="Times New Roman" w:hAnsi="Times New Roman" w:cs="Times New Roman"/>
          <w:b/>
          <w:bCs/>
          <w:sz w:val="18"/>
          <w:szCs w:val="18"/>
        </w:rPr>
        <w:t xml:space="preserve"> whose number is called first</w:t>
      </w:r>
      <w:r w:rsidRPr="0091442C">
        <w:rPr>
          <w:rFonts w:ascii="Times New Roman" w:hAnsi="Times New Roman" w:cs="Times New Roman"/>
          <w:sz w:val="18"/>
          <w:szCs w:val="18"/>
        </w:rPr>
        <w:t xml:space="preserve"> should place himself on the </w:t>
      </w:r>
      <w:r w:rsidRPr="0091442C">
        <w:rPr>
          <w:rFonts w:ascii="Times New Roman" w:hAnsi="Times New Roman" w:cs="Times New Roman"/>
          <w:b/>
          <w:bCs/>
          <w:sz w:val="18"/>
          <w:szCs w:val="18"/>
        </w:rPr>
        <w:t xml:space="preserve">right </w:t>
      </w:r>
      <w:r w:rsidRPr="0091442C">
        <w:rPr>
          <w:rFonts w:ascii="Times New Roman" w:hAnsi="Times New Roman" w:cs="Times New Roman"/>
          <w:sz w:val="18"/>
          <w:szCs w:val="18"/>
        </w:rPr>
        <w:t>of the Referee, except in the case of a bout between a right- and a left-hander, if the left-hander is called first.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Referee places </w:t>
      </w:r>
      <w:r w:rsidRPr="0091442C">
        <w:rPr>
          <w:rFonts w:ascii="Times New Roman" w:hAnsi="Times New Roman" w:cs="Times New Roman"/>
          <w:sz w:val="18"/>
          <w:szCs w:val="18"/>
        </w:rPr>
        <w:t>each of the two competitors in such a way that the front foot of each is 2 metres from the centre line of the piste (that is, behind the ‘on-guard’ lines).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Competitors are always put on guard, whether at the beginning of the bout or subsequently, </w:t>
      </w:r>
      <w:r w:rsidRPr="0091442C">
        <w:rPr>
          <w:rFonts w:ascii="Times New Roman" w:hAnsi="Times New Roman" w:cs="Times New Roman"/>
          <w:b/>
          <w:bCs/>
          <w:sz w:val="18"/>
          <w:szCs w:val="18"/>
        </w:rPr>
        <w:t>in the centre of the width of the piste</w:t>
      </w:r>
      <w:r w:rsidRPr="0091442C">
        <w:rPr>
          <w:rFonts w:ascii="Times New Roman" w:hAnsi="Times New Roman" w:cs="Times New Roman"/>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placed on guard during the bout, the distance between the two competitors must be such that, in the position ‘point in line’, </w:t>
      </w:r>
      <w:r w:rsidRPr="0091442C">
        <w:rPr>
          <w:rFonts w:ascii="Times New Roman" w:hAnsi="Times New Roman" w:cs="Times New Roman"/>
          <w:b/>
          <w:bCs/>
          <w:sz w:val="18"/>
          <w:szCs w:val="18"/>
        </w:rPr>
        <w:t>the points of the two blades cannot make contact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After the scoring of a valid hit</w:t>
      </w:r>
      <w:r w:rsidRPr="0091442C">
        <w:rPr>
          <w:rFonts w:ascii="Times New Roman" w:hAnsi="Times New Roman" w:cs="Times New Roman"/>
          <w:sz w:val="18"/>
          <w:szCs w:val="18"/>
        </w:rPr>
        <w:t xml:space="preserve"> the competitors are put on guard </w:t>
      </w:r>
      <w:r w:rsidRPr="0091442C">
        <w:rPr>
          <w:rFonts w:ascii="Times New Roman" w:hAnsi="Times New Roman" w:cs="Times New Roman"/>
          <w:b/>
          <w:bCs/>
          <w:sz w:val="18"/>
          <w:szCs w:val="18"/>
        </w:rPr>
        <w:t>in the middle</w:t>
      </w:r>
      <w:r w:rsidRPr="0091442C">
        <w:rPr>
          <w:rFonts w:ascii="Times New Roman" w:hAnsi="Times New Roman" w:cs="Times New Roman"/>
          <w:sz w:val="18"/>
          <w:szCs w:val="18"/>
        </w:rPr>
        <w:t xml:space="preserve"> of the piste.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If no hit is awarded </w:t>
      </w:r>
      <w:r w:rsidRPr="0091442C">
        <w:rPr>
          <w:rFonts w:ascii="Times New Roman" w:hAnsi="Times New Roman" w:cs="Times New Roman"/>
          <w:sz w:val="18"/>
          <w:szCs w:val="18"/>
        </w:rPr>
        <w:t>they are replaced in the position which they occupied when the bout was interrupted.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beginning </w:t>
      </w:r>
      <w:r w:rsidRPr="0091442C">
        <w:rPr>
          <w:rFonts w:ascii="Times New Roman" w:hAnsi="Times New Roman" w:cs="Times New Roman"/>
          <w:b/>
          <w:bCs/>
          <w:sz w:val="18"/>
          <w:szCs w:val="18"/>
        </w:rPr>
        <w:t>of each period</w:t>
      </w:r>
      <w:r w:rsidRPr="0091442C">
        <w:rPr>
          <w:rFonts w:ascii="Times New Roman" w:hAnsi="Times New Roman" w:cs="Times New Roman"/>
          <w:sz w:val="18"/>
          <w:szCs w:val="18"/>
        </w:rPr>
        <w:t xml:space="preserve"> (in a direct elimination bout) and of any </w:t>
      </w:r>
      <w:r w:rsidRPr="0091442C">
        <w:rPr>
          <w:rFonts w:ascii="Times New Roman" w:hAnsi="Times New Roman" w:cs="Times New Roman"/>
          <w:b/>
          <w:bCs/>
          <w:sz w:val="18"/>
          <w:szCs w:val="18"/>
        </w:rPr>
        <w:t>additional minute</w:t>
      </w:r>
      <w:r w:rsidRPr="0091442C">
        <w:rPr>
          <w:rFonts w:ascii="Times New Roman" w:hAnsi="Times New Roman" w:cs="Times New Roman"/>
          <w:sz w:val="18"/>
          <w:szCs w:val="18"/>
        </w:rPr>
        <w:t xml:space="preserve"> of fencing time, the fencers are placed on guard in the middle of the piste.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8.</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competitors may not be replaced </w:t>
      </w:r>
      <w:r w:rsidRPr="0091442C">
        <w:rPr>
          <w:rFonts w:ascii="Times New Roman" w:hAnsi="Times New Roman" w:cs="Times New Roman"/>
          <w:b/>
          <w:bCs/>
          <w:sz w:val="18"/>
          <w:szCs w:val="18"/>
        </w:rPr>
        <w:t>on guard, at their correct distance</w:t>
      </w:r>
      <w:r w:rsidRPr="0091442C">
        <w:rPr>
          <w:rFonts w:ascii="Times New Roman" w:hAnsi="Times New Roman" w:cs="Times New Roman"/>
          <w:sz w:val="18"/>
          <w:szCs w:val="18"/>
        </w:rPr>
        <w:t>, in such a way as to place behind the rear line of the piste a fencer who was in front of that line when the bout was halted. If he already had one foot behind the rear line, he remains in that position.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9.</w:t>
      </w:r>
      <w:r w:rsidRPr="0091442C">
        <w:rPr>
          <w:rFonts w:ascii="Times New Roman" w:hAnsi="Times New Roman" w:cs="Times New Roman"/>
          <w:b/>
          <w:bCs/>
          <w:sz w:val="18"/>
          <w:szCs w:val="18"/>
        </w:rPr>
        <w:tab/>
      </w:r>
      <w:r w:rsidRPr="0091442C">
        <w:rPr>
          <w:rFonts w:ascii="Times New Roman" w:hAnsi="Times New Roman" w:cs="Times New Roman"/>
          <w:sz w:val="18"/>
          <w:szCs w:val="18"/>
        </w:rPr>
        <w:t>If a fencer has crossed the</w:t>
      </w:r>
      <w:r w:rsidRPr="0091442C">
        <w:rPr>
          <w:rFonts w:ascii="Times New Roman" w:hAnsi="Times New Roman" w:cs="Times New Roman"/>
          <w:b/>
          <w:bCs/>
          <w:sz w:val="18"/>
          <w:szCs w:val="18"/>
        </w:rPr>
        <w:t xml:space="preserve"> lateral boundaries of the piste</w:t>
      </w:r>
      <w:r w:rsidRPr="0091442C">
        <w:rPr>
          <w:rFonts w:ascii="Times New Roman" w:hAnsi="Times New Roman" w:cs="Times New Roman"/>
          <w:sz w:val="18"/>
          <w:szCs w:val="18"/>
        </w:rPr>
        <w:t>, he may be put back on guard at the correct distance even if this places him behind the rear line and thereby causes a hit to be awarded against him.</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10.</w:t>
      </w:r>
      <w:r w:rsidRPr="0091442C">
        <w:rPr>
          <w:rFonts w:ascii="Times New Roman" w:hAnsi="Times New Roman" w:cs="Times New Roman"/>
          <w:b/>
          <w:bCs/>
          <w:sz w:val="18"/>
          <w:szCs w:val="18"/>
        </w:rPr>
        <w:tab/>
      </w:r>
      <w:r w:rsidRPr="0091442C">
        <w:rPr>
          <w:rFonts w:ascii="Times New Roman" w:hAnsi="Times New Roman" w:cs="Times New Roman"/>
          <w:sz w:val="18"/>
          <w:szCs w:val="18"/>
        </w:rPr>
        <w:t>Competitors come on guard when the Referee gives the order ‘</w:t>
      </w:r>
      <w:r w:rsidRPr="0091442C">
        <w:rPr>
          <w:rFonts w:ascii="Times New Roman" w:hAnsi="Times New Roman" w:cs="Times New Roman"/>
          <w:b/>
          <w:bCs/>
          <w:sz w:val="18"/>
          <w:szCs w:val="18"/>
        </w:rPr>
        <w:t>On guard!</w:t>
      </w:r>
      <w:r w:rsidRPr="0091442C">
        <w:rPr>
          <w:rFonts w:ascii="Times New Roman" w:hAnsi="Times New Roman" w:cs="Times New Roman"/>
          <w:sz w:val="18"/>
          <w:szCs w:val="18"/>
        </w:rPr>
        <w:t>’, after which the Referee asks, ‘</w:t>
      </w:r>
      <w:r w:rsidRPr="0091442C">
        <w:rPr>
          <w:rFonts w:ascii="Times New Roman" w:hAnsi="Times New Roman" w:cs="Times New Roman"/>
          <w:b/>
          <w:bCs/>
          <w:sz w:val="18"/>
          <w:szCs w:val="18"/>
        </w:rPr>
        <w:t>Are you ready?</w:t>
      </w:r>
      <w:r w:rsidRPr="0091442C">
        <w:rPr>
          <w:rFonts w:ascii="Times New Roman" w:hAnsi="Times New Roman" w:cs="Times New Roman"/>
          <w:sz w:val="18"/>
          <w:szCs w:val="18"/>
        </w:rPr>
        <w:t>’. On receiving an affirmative reply, or in the absence of a negative reply, he gives the command for fencing to commence with the word ‘</w:t>
      </w:r>
      <w:r w:rsidRPr="0091442C">
        <w:rPr>
          <w:rFonts w:ascii="Times New Roman" w:hAnsi="Times New Roman" w:cs="Times New Roman"/>
          <w:b/>
          <w:bCs/>
          <w:sz w:val="18"/>
          <w:szCs w:val="18"/>
        </w:rPr>
        <w:t>Play!</w:t>
      </w:r>
      <w:r w:rsidRPr="0091442C">
        <w:rPr>
          <w:rFonts w:ascii="Times New Roman" w:hAnsi="Times New Roman" w:cs="Times New Roman"/>
          <w:sz w:val="18"/>
          <w:szCs w:val="18"/>
        </w:rPr>
        <w:t>’.</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fencers must</w:t>
      </w:r>
      <w:r w:rsidRPr="0091442C">
        <w:rPr>
          <w:rFonts w:ascii="Times New Roman" w:hAnsi="Times New Roman" w:cs="Times New Roman"/>
          <w:b/>
          <w:bCs/>
          <w:sz w:val="18"/>
          <w:szCs w:val="18"/>
        </w:rPr>
        <w:t xml:space="preserve"> come on guard correctly</w:t>
      </w:r>
      <w:r w:rsidRPr="0091442C">
        <w:rPr>
          <w:rFonts w:ascii="Times New Roman" w:hAnsi="Times New Roman" w:cs="Times New Roman"/>
          <w:sz w:val="18"/>
          <w:szCs w:val="18"/>
        </w:rPr>
        <w:t xml:space="preserve"> and remain </w:t>
      </w:r>
      <w:r w:rsidRPr="0091442C">
        <w:rPr>
          <w:rFonts w:ascii="Times New Roman" w:hAnsi="Times New Roman" w:cs="Times New Roman"/>
          <w:b/>
          <w:bCs/>
          <w:sz w:val="18"/>
          <w:szCs w:val="18"/>
        </w:rPr>
        <w:t>completely still</w:t>
      </w:r>
      <w:r w:rsidRPr="0091442C">
        <w:rPr>
          <w:rFonts w:ascii="Times New Roman" w:hAnsi="Times New Roman" w:cs="Times New Roman"/>
          <w:sz w:val="18"/>
          <w:szCs w:val="18"/>
        </w:rPr>
        <w:t xml:space="preserve"> until the command ‘Play!’ is given by the Referee. </w:t>
      </w:r>
    </w:p>
    <w:p w:rsidR="0091442C" w:rsidRPr="0091442C" w:rsidRDefault="0091442C" w:rsidP="0091442C">
      <w:pPr>
        <w:tabs>
          <w:tab w:val="right" w:pos="620"/>
          <w:tab w:val="left" w:pos="720"/>
        </w:tabs>
        <w:autoSpaceDE w:val="0"/>
        <w:autoSpaceDN w:val="0"/>
        <w:adjustRightInd w:val="0"/>
        <w:spacing w:before="40" w:after="40" w:line="200" w:lineRule="atLeast"/>
        <w:ind w:left="720" w:hanging="480"/>
        <w:jc w:val="both"/>
        <w:rPr>
          <w:rFonts w:ascii="Times New Roman" w:hAnsi="Times New Roman" w:cs="Times New Roman"/>
          <w:sz w:val="18"/>
          <w:szCs w:val="18"/>
        </w:rPr>
      </w:pPr>
      <w:r w:rsidRPr="0091442C">
        <w:rPr>
          <w:rFonts w:ascii="Times New Roman" w:hAnsi="Times New Roman" w:cs="Times New Roman"/>
          <w:b/>
          <w:bCs/>
          <w:sz w:val="18"/>
          <w:szCs w:val="18"/>
        </w:rPr>
        <w:tab/>
        <w:t>12.</w:t>
      </w:r>
      <w:r w:rsidRPr="0091442C">
        <w:rPr>
          <w:rFonts w:ascii="Times New Roman" w:hAnsi="Times New Roman" w:cs="Times New Roman"/>
          <w:b/>
          <w:bCs/>
          <w:sz w:val="18"/>
          <w:szCs w:val="18"/>
        </w:rPr>
        <w:tab/>
      </w:r>
      <w:r w:rsidRPr="0091442C">
        <w:rPr>
          <w:rFonts w:ascii="Times New Roman" w:hAnsi="Times New Roman" w:cs="Times New Roman"/>
          <w:sz w:val="18"/>
          <w:szCs w:val="18"/>
        </w:rPr>
        <w:t>At foil and sabre fencers may not come on guard in the ‘</w:t>
      </w:r>
      <w:r w:rsidRPr="0091442C">
        <w:rPr>
          <w:rFonts w:ascii="Times New Roman" w:hAnsi="Times New Roman" w:cs="Times New Roman"/>
          <w:b/>
          <w:bCs/>
          <w:sz w:val="18"/>
          <w:szCs w:val="18"/>
        </w:rPr>
        <w:t>in line</w:t>
      </w:r>
      <w:r w:rsidRPr="0091442C">
        <w:rPr>
          <w:rFonts w:ascii="Times New Roman" w:hAnsi="Times New Roman" w:cs="Times New Roman"/>
          <w:sz w:val="18"/>
          <w:szCs w:val="18"/>
        </w:rPr>
        <w:t xml:space="preserve">’ position.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Beginning, stopping and restarting the bout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"Beginning, stopping and restarting the bout"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t.18</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The start </w:t>
      </w:r>
      <w:r w:rsidRPr="0091442C">
        <w:rPr>
          <w:rFonts w:ascii="Times New Roman" w:hAnsi="Times New Roman" w:cs="Times New Roman"/>
          <w:sz w:val="18"/>
          <w:szCs w:val="18"/>
        </w:rPr>
        <w:t>of the bout is signalled by the word ‘Play!’. No movement made or initiated before the word ‘Play!’ is counted.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bout </w:t>
      </w:r>
      <w:r w:rsidRPr="0091442C">
        <w:rPr>
          <w:rFonts w:ascii="Times New Roman" w:hAnsi="Times New Roman" w:cs="Times New Roman"/>
          <w:b/>
          <w:bCs/>
          <w:sz w:val="18"/>
          <w:szCs w:val="18"/>
        </w:rPr>
        <w:t xml:space="preserve">stops </w:t>
      </w:r>
      <w:r w:rsidRPr="0091442C">
        <w:rPr>
          <w:rFonts w:ascii="Times New Roman" w:hAnsi="Times New Roman" w:cs="Times New Roman"/>
          <w:sz w:val="18"/>
          <w:szCs w:val="18"/>
        </w:rPr>
        <w:t>on the word ‘Halt!’, except in the case of special events occurring which modify the regular and normal conditions of the bout (cf. also t.32.1/2).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Directly the order ‘</w:t>
      </w:r>
      <w:r w:rsidRPr="0091442C">
        <w:rPr>
          <w:rFonts w:ascii="Times New Roman" w:hAnsi="Times New Roman" w:cs="Times New Roman"/>
          <w:b/>
          <w:bCs/>
          <w:sz w:val="18"/>
          <w:szCs w:val="18"/>
        </w:rPr>
        <w:t>Halt!</w:t>
      </w:r>
      <w:r w:rsidRPr="0091442C">
        <w:rPr>
          <w:rFonts w:ascii="Times New Roman" w:hAnsi="Times New Roman" w:cs="Times New Roman"/>
          <w:sz w:val="18"/>
          <w:szCs w:val="18"/>
        </w:rPr>
        <w:t>’ has been given, a competitor may not start a new action; only a movement which has been begun before the order was given remains valid. Everything which takes place afterwards is entirely non-valid (But cf. t.32.1/2).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competitor </w:t>
      </w:r>
      <w:r w:rsidRPr="0091442C">
        <w:rPr>
          <w:rFonts w:ascii="Times New Roman" w:hAnsi="Times New Roman" w:cs="Times New Roman"/>
          <w:b/>
          <w:bCs/>
          <w:sz w:val="18"/>
          <w:szCs w:val="18"/>
        </w:rPr>
        <w:t>stops</w:t>
      </w:r>
      <w:r w:rsidRPr="0091442C">
        <w:rPr>
          <w:rFonts w:ascii="Times New Roman" w:hAnsi="Times New Roman" w:cs="Times New Roman"/>
          <w:sz w:val="18"/>
          <w:szCs w:val="18"/>
        </w:rPr>
        <w:t xml:space="preserve"> before the word ‘Halt!’, and is hit, the hit is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order ‘Halt!’ is also given if the play of the competitors is </w:t>
      </w:r>
      <w:r w:rsidRPr="0091442C">
        <w:rPr>
          <w:rFonts w:ascii="Times New Roman" w:hAnsi="Times New Roman" w:cs="Times New Roman"/>
          <w:b/>
          <w:bCs/>
          <w:sz w:val="18"/>
          <w:szCs w:val="18"/>
        </w:rPr>
        <w:t xml:space="preserve">dangerous, confused, </w:t>
      </w:r>
      <w:r w:rsidRPr="0091442C">
        <w:rPr>
          <w:rFonts w:ascii="Times New Roman" w:hAnsi="Times New Roman" w:cs="Times New Roman"/>
          <w:sz w:val="18"/>
          <w:szCs w:val="18"/>
        </w:rPr>
        <w:t xml:space="preserve">or </w:t>
      </w:r>
      <w:r w:rsidRPr="0091442C">
        <w:rPr>
          <w:rFonts w:ascii="Times New Roman" w:hAnsi="Times New Roman" w:cs="Times New Roman"/>
          <w:b/>
          <w:bCs/>
          <w:sz w:val="18"/>
          <w:szCs w:val="18"/>
        </w:rPr>
        <w:t>contrary to the Rules</w:t>
      </w:r>
      <w:r w:rsidRPr="0091442C">
        <w:rPr>
          <w:rFonts w:ascii="Times New Roman" w:hAnsi="Times New Roman" w:cs="Times New Roman"/>
          <w:sz w:val="18"/>
          <w:szCs w:val="18"/>
        </w:rPr>
        <w:t xml:space="preserve">, if one of the competitors is </w:t>
      </w:r>
      <w:r w:rsidRPr="0091442C">
        <w:rPr>
          <w:rFonts w:ascii="Times New Roman" w:hAnsi="Times New Roman" w:cs="Times New Roman"/>
          <w:b/>
          <w:bCs/>
          <w:sz w:val="18"/>
          <w:szCs w:val="18"/>
        </w:rPr>
        <w:t xml:space="preserve">disarmed </w:t>
      </w:r>
      <w:r w:rsidRPr="0091442C">
        <w:rPr>
          <w:rFonts w:ascii="Times New Roman" w:hAnsi="Times New Roman" w:cs="Times New Roman"/>
          <w:sz w:val="18"/>
          <w:szCs w:val="18"/>
        </w:rPr>
        <w:t>or</w:t>
      </w:r>
      <w:r w:rsidRPr="0091442C">
        <w:rPr>
          <w:rFonts w:ascii="Times New Roman" w:hAnsi="Times New Roman" w:cs="Times New Roman"/>
          <w:b/>
          <w:bCs/>
          <w:sz w:val="18"/>
          <w:szCs w:val="18"/>
        </w:rPr>
        <w:t xml:space="preserve"> leaves the piste</w:t>
      </w:r>
      <w:r w:rsidRPr="0091442C">
        <w:rPr>
          <w:rFonts w:ascii="Times New Roman" w:hAnsi="Times New Roman" w:cs="Times New Roman"/>
          <w:sz w:val="18"/>
          <w:szCs w:val="18"/>
        </w:rPr>
        <w:t>, or if, while retiring, he approaches too near the spectators or the Referee (cf. t.26, t.54.5 and t.73.4.j).</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The Referee may not allow a fencer to</w:t>
      </w:r>
      <w:r w:rsidRPr="0091442C">
        <w:rPr>
          <w:rFonts w:ascii="Times New Roman" w:hAnsi="Times New Roman" w:cs="Times New Roman"/>
          <w:b/>
          <w:bCs/>
          <w:sz w:val="18"/>
          <w:szCs w:val="18"/>
        </w:rPr>
        <w:t xml:space="preserve"> leave the piste</w:t>
      </w:r>
      <w:r w:rsidRPr="0091442C">
        <w:rPr>
          <w:rFonts w:ascii="Times New Roman" w:hAnsi="Times New Roman" w:cs="Times New Roman"/>
          <w:sz w:val="18"/>
          <w:szCs w:val="18"/>
        </w:rPr>
        <w:t>, save in exceptional circumstances. If a competitor does so without permission he is liable to incur the penalties enumerated in Articles t.114, t.116, t.120.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Fencing at close quarters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"Fencing at close quarters"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t.19.</w:t>
      </w:r>
      <w:r w:rsidRPr="0091442C">
        <w:rPr>
          <w:rFonts w:ascii="Times New Roman" w:hAnsi="Times New Roman" w:cs="Times New Roman"/>
          <w:sz w:val="18"/>
          <w:szCs w:val="18"/>
        </w:rPr>
        <w:tab/>
      </w:r>
      <w:r w:rsidRPr="0091442C">
        <w:rPr>
          <w:rFonts w:ascii="Times New Roman" w:hAnsi="Times New Roman" w:cs="Times New Roman"/>
          <w:b/>
          <w:bCs/>
          <w:sz w:val="18"/>
          <w:szCs w:val="18"/>
        </w:rPr>
        <w:t>Fencing at close quarters</w:t>
      </w:r>
      <w:r w:rsidRPr="0091442C">
        <w:rPr>
          <w:rFonts w:ascii="Times New Roman" w:hAnsi="Times New Roman" w:cs="Times New Roman"/>
          <w:sz w:val="18"/>
          <w:szCs w:val="18"/>
        </w:rPr>
        <w:t xml:space="preserve"> is allowed so long as the competitors can wield their weapons correctly and the Referee can, at foil and sabre, follow the phrase.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Corps à corps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"Corps à corps"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Corps à corps</w:t>
      </w:r>
      <w:r w:rsidRPr="0091442C">
        <w:rPr>
          <w:rFonts w:ascii="Times New Roman" w:hAnsi="Times New Roman" w:cs="Times New Roman"/>
          <w:sz w:val="18"/>
          <w:szCs w:val="18"/>
        </w:rPr>
        <w:t xml:space="preserve"> is said to exist when the two competitors are in contact</w:t>
      </w:r>
      <w:r w:rsidRPr="0091442C">
        <w:rPr>
          <w:rFonts w:ascii="Times New Roman" w:hAnsi="Times New Roman" w:cs="Times New Roman"/>
          <w:sz w:val="18"/>
          <w:szCs w:val="18"/>
        </w:rPr>
        <w:softHyphen/>
        <w:t>; when this occurs the Referee must stop the bout (cf. t.25, t.63.1/2/3).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At foil and at sabre</w:t>
      </w:r>
      <w:r w:rsidRPr="0091442C">
        <w:rPr>
          <w:rFonts w:ascii="Times New Roman" w:hAnsi="Times New Roman" w:cs="Times New Roman"/>
          <w:sz w:val="18"/>
          <w:szCs w:val="18"/>
        </w:rPr>
        <w:t xml:space="preserve"> it is forbidden for a fencer to </w:t>
      </w:r>
      <w:r w:rsidRPr="0091442C">
        <w:rPr>
          <w:rFonts w:ascii="Times New Roman" w:hAnsi="Times New Roman" w:cs="Times New Roman"/>
          <w:b/>
          <w:bCs/>
          <w:sz w:val="18"/>
          <w:szCs w:val="18"/>
        </w:rPr>
        <w:t>cause corps à corps</w:t>
      </w:r>
      <w:r w:rsidRPr="0091442C">
        <w:rPr>
          <w:rFonts w:ascii="Times New Roman" w:hAnsi="Times New Roman" w:cs="Times New Roman"/>
          <w:sz w:val="18"/>
          <w:szCs w:val="18"/>
        </w:rPr>
        <w:t xml:space="preserve"> (even without brutality or violence). Should such an offence occur, the Referee will penalise the fencer at fault as specified in Articles t.114, t.116, t.120, and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 xml:space="preserve">At all three weapons </w:t>
      </w:r>
      <w:r w:rsidRPr="0091442C">
        <w:rPr>
          <w:rFonts w:ascii="Times New Roman" w:hAnsi="Times New Roman" w:cs="Times New Roman"/>
          <w:sz w:val="18"/>
          <w:szCs w:val="18"/>
        </w:rPr>
        <w:t xml:space="preserve">it is forbidden for a fencer to </w:t>
      </w:r>
      <w:r w:rsidRPr="0091442C">
        <w:rPr>
          <w:rFonts w:ascii="Times New Roman" w:hAnsi="Times New Roman" w:cs="Times New Roman"/>
          <w:b/>
          <w:bCs/>
          <w:sz w:val="18"/>
          <w:szCs w:val="18"/>
        </w:rPr>
        <w:t>cause corps à corps intentionally</w:t>
      </w:r>
      <w:r w:rsidRPr="0091442C">
        <w:rPr>
          <w:rFonts w:ascii="Times New Roman" w:hAnsi="Times New Roman" w:cs="Times New Roman"/>
          <w:sz w:val="18"/>
          <w:szCs w:val="18"/>
        </w:rPr>
        <w:t xml:space="preserve"> to avoid being hit, or to jostle his opponent. Should such an offence occur, the Referee will penalise the fencer at fault as specified in Articles t.114, t.116, t.120 and any hit scored by the fencer at fault is annulled.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Displacing the target </w:t>
      </w:r>
      <w:r w:rsidRPr="0091442C">
        <w:rPr>
          <w:rFonts w:ascii="Times New Roman" w:hAnsi="Times New Roman" w:cs="Times New Roman"/>
          <w:sz w:val="18"/>
          <w:szCs w:val="18"/>
        </w:rPr>
        <w:t>and</w:t>
      </w:r>
      <w:r w:rsidRPr="0091442C">
        <w:rPr>
          <w:rFonts w:ascii="Times New Roman" w:hAnsi="Times New Roman" w:cs="Times New Roman"/>
          <w:b/>
          <w:bCs/>
          <w:sz w:val="18"/>
          <w:szCs w:val="18"/>
        </w:rPr>
        <w:t xml:space="preserve"> passing the opponent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"Displacing the target </w:instrText>
      </w:r>
      <w:r w:rsidRPr="0091442C">
        <w:rPr>
          <w:rFonts w:ascii="Times New Roman" w:hAnsi="Times New Roman" w:cs="Times New Roman"/>
          <w:sz w:val="18"/>
          <w:szCs w:val="18"/>
        </w:rPr>
        <w:instrText>and</w:instrText>
      </w:r>
      <w:r w:rsidRPr="0091442C">
        <w:rPr>
          <w:rFonts w:ascii="Times New Roman" w:hAnsi="Times New Roman" w:cs="Times New Roman"/>
          <w:b/>
          <w:bCs/>
          <w:sz w:val="18"/>
          <w:szCs w:val="18"/>
        </w:rPr>
        <w:instrText xml:space="preserve"> passing the opponent"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Displacing the target and ducking </w:t>
      </w:r>
      <w:r w:rsidRPr="0091442C">
        <w:rPr>
          <w:rFonts w:ascii="Times New Roman" w:hAnsi="Times New Roman" w:cs="Times New Roman"/>
          <w:sz w:val="18"/>
          <w:szCs w:val="18"/>
        </w:rPr>
        <w:t>are allowed even if during the action the unarmed hand comes into contact with the piste.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It is forbidden to</w:t>
      </w:r>
      <w:r w:rsidRPr="0091442C">
        <w:rPr>
          <w:rFonts w:ascii="Times New Roman" w:hAnsi="Times New Roman" w:cs="Times New Roman"/>
          <w:b/>
          <w:bCs/>
          <w:sz w:val="18"/>
          <w:szCs w:val="18"/>
        </w:rPr>
        <w:t xml:space="preserve"> turn one’s back </w:t>
      </w:r>
      <w:r w:rsidRPr="0091442C">
        <w:rPr>
          <w:rFonts w:ascii="Times New Roman" w:hAnsi="Times New Roman" w:cs="Times New Roman"/>
          <w:sz w:val="18"/>
          <w:szCs w:val="18"/>
        </w:rPr>
        <w:t>on one’s opponent during the bout. Should such an offence occur, the Referee will penalise the fencer at fault as specified in Articles t.114, t.116, t.120 and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fencer </w:t>
      </w:r>
      <w:r w:rsidRPr="0091442C">
        <w:rPr>
          <w:rFonts w:ascii="Times New Roman" w:hAnsi="Times New Roman" w:cs="Times New Roman"/>
          <w:b/>
          <w:bCs/>
          <w:sz w:val="18"/>
          <w:szCs w:val="18"/>
        </w:rPr>
        <w:t>goes past</w:t>
      </w:r>
      <w:r w:rsidRPr="0091442C">
        <w:rPr>
          <w:rFonts w:ascii="Times New Roman" w:hAnsi="Times New Roman" w:cs="Times New Roman"/>
          <w:sz w:val="18"/>
          <w:szCs w:val="18"/>
        </w:rPr>
        <w:t xml:space="preserve"> his opponent during a bout, the Referee must immediately call ‘Halt!’ and replace the competitors in the positions which they occupied before the passing took place.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When hits are made</w:t>
      </w:r>
      <w:r w:rsidRPr="0091442C">
        <w:rPr>
          <w:rFonts w:ascii="Times New Roman" w:hAnsi="Times New Roman" w:cs="Times New Roman"/>
          <w:b/>
          <w:bCs/>
          <w:sz w:val="18"/>
          <w:szCs w:val="18"/>
        </w:rPr>
        <w:t xml:space="preserve"> as a fencer passes his opponent</w:t>
      </w:r>
      <w:r w:rsidRPr="0091442C">
        <w:rPr>
          <w:rFonts w:ascii="Times New Roman" w:hAnsi="Times New Roman" w:cs="Times New Roman"/>
          <w:sz w:val="18"/>
          <w:szCs w:val="18"/>
        </w:rPr>
        <w:t>, the hit made immediately is valid; a hit made after passing his opponent by the competitor who has made the passing movement is annulled, but the hit made immediately, even when turning round, by the competitor who has been subjected to the offensive action, is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bout a fencer who has made a flèche attack has a hit registered against him and he continues to run beyond the extreme limit of the piste sufficiently far to cause his spool or the connecting line to his spool </w:t>
      </w:r>
      <w:r w:rsidRPr="0091442C">
        <w:rPr>
          <w:rFonts w:ascii="Times New Roman" w:hAnsi="Times New Roman" w:cs="Times New Roman"/>
          <w:b/>
          <w:bCs/>
          <w:sz w:val="18"/>
          <w:szCs w:val="18"/>
        </w:rPr>
        <w:t>to be torn out</w:t>
      </w:r>
      <w:r w:rsidRPr="0091442C">
        <w:rPr>
          <w:rFonts w:ascii="Times New Roman" w:hAnsi="Times New Roman" w:cs="Times New Roman"/>
          <w:sz w:val="18"/>
          <w:szCs w:val="18"/>
        </w:rPr>
        <w:t>, the hit which he has received will not be annulled (cf. t.103).</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Substitution and use of the non-sword hand and arm </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"Substitution and use of the non-sword hand and arm "</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use of the </w:t>
      </w:r>
      <w:r w:rsidRPr="0091442C">
        <w:rPr>
          <w:rFonts w:ascii="Times New Roman" w:hAnsi="Times New Roman" w:cs="Times New Roman"/>
          <w:b/>
          <w:bCs/>
          <w:sz w:val="18"/>
          <w:szCs w:val="18"/>
        </w:rPr>
        <w:t xml:space="preserve">non-sword hand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arm</w:t>
      </w:r>
      <w:r w:rsidRPr="0091442C">
        <w:rPr>
          <w:rFonts w:ascii="Times New Roman" w:hAnsi="Times New Roman" w:cs="Times New Roman"/>
          <w:sz w:val="18"/>
          <w:szCs w:val="18"/>
        </w:rPr>
        <w:t xml:space="preserve"> to carry out an offensive or defensive action is forbidden (cf. t.114, t.117, t.120). Should such an offence occur, the hit scored by the fencer at fault is annulled and the latter will be penalised as specified for offences of the 2nd group (red card).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20"/>
          <w:szCs w:val="20"/>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At foil and sabre, it is forbidden to</w:t>
      </w:r>
      <w:r w:rsidRPr="0091442C">
        <w:rPr>
          <w:rFonts w:ascii="Times New Roman" w:hAnsi="Times New Roman" w:cs="Times New Roman"/>
          <w:b/>
          <w:bCs/>
          <w:sz w:val="18"/>
          <w:szCs w:val="18"/>
        </w:rPr>
        <w:t xml:space="preserve"> protect</w:t>
      </w:r>
      <w:r w:rsidRPr="0091442C">
        <w:rPr>
          <w:rFonts w:ascii="Times New Roman" w:hAnsi="Times New Roman" w:cs="Times New Roman"/>
          <w:sz w:val="18"/>
          <w:szCs w:val="18"/>
        </w:rPr>
        <w:t xml:space="preserve"> the target area or to </w:t>
      </w:r>
      <w:r w:rsidRPr="0091442C">
        <w:rPr>
          <w:rFonts w:ascii="Times New Roman" w:hAnsi="Times New Roman" w:cs="Times New Roman"/>
          <w:b/>
          <w:bCs/>
          <w:sz w:val="18"/>
          <w:szCs w:val="18"/>
        </w:rPr>
        <w:t>substitute</w:t>
      </w:r>
      <w:r w:rsidRPr="0091442C">
        <w:rPr>
          <w:rFonts w:ascii="Times New Roman" w:hAnsi="Times New Roman" w:cs="Times New Roman"/>
          <w:sz w:val="18"/>
          <w:szCs w:val="18"/>
        </w:rPr>
        <w:t xml:space="preserve"> another part of the body for the target area, either by covering or by an abnormal movement (cf. t.114, t.116, t.120); any hit scored by the fencer at fault is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a)  </w:t>
      </w:r>
      <w:r w:rsidRPr="0091442C">
        <w:rPr>
          <w:rFonts w:ascii="Times New Roman" w:hAnsi="Times New Roman" w:cs="Times New Roman"/>
          <w:sz w:val="18"/>
          <w:szCs w:val="18"/>
        </w:rPr>
        <w:t>If, during the fencing phrase, there is protection or substitution of a valid surface, the fencer at fault will be penalised as specified for offences of the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group (cf. also t.49.1, t.72.2).</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If, during the fencing phrase, as a result of protection or substitution of a valid surface, a hit correctly given is registered as not valid , the fencer at fault will be penalised as specified for offences of the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group (cf. also t.49.1, t.72.2) and the hit will be awarded by the referee.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the fight, the fencer must not, under any circumstances, </w:t>
      </w:r>
      <w:r w:rsidRPr="0091442C">
        <w:rPr>
          <w:rFonts w:ascii="Times New Roman" w:hAnsi="Times New Roman" w:cs="Times New Roman"/>
          <w:b/>
          <w:bCs/>
          <w:sz w:val="18"/>
          <w:szCs w:val="18"/>
        </w:rPr>
        <w:t>take hold of any part of the electrical equipment</w:t>
      </w:r>
      <w:r w:rsidRPr="0091442C">
        <w:rPr>
          <w:rFonts w:ascii="Times New Roman" w:hAnsi="Times New Roman" w:cs="Times New Roman"/>
          <w:sz w:val="18"/>
          <w:szCs w:val="18"/>
        </w:rPr>
        <w:t xml:space="preserve"> with his non-sword hand (cf. t.114, t.116, t.120); any hit scored by the fencer at fault is annulled.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bout the Referee notices that one of the fencers is making use of his non-sword arm and/or hand, or is protecting or covering the valid target with a non-valid surface, he can call for the help of two </w:t>
      </w:r>
      <w:r w:rsidRPr="0091442C">
        <w:rPr>
          <w:rFonts w:ascii="Times New Roman" w:hAnsi="Times New Roman" w:cs="Times New Roman"/>
          <w:b/>
          <w:bCs/>
          <w:sz w:val="18"/>
          <w:szCs w:val="18"/>
        </w:rPr>
        <w:t xml:space="preserve">neutral judges </w:t>
      </w:r>
      <w:r w:rsidRPr="0091442C">
        <w:rPr>
          <w:rFonts w:ascii="Times New Roman" w:hAnsi="Times New Roman" w:cs="Times New Roman"/>
          <w:sz w:val="18"/>
          <w:szCs w:val="18"/>
        </w:rPr>
        <w:t xml:space="preserve">who will be designated by the Directoire Technique.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These judges, one on each side of the piste, will watch </w:t>
      </w:r>
      <w:r w:rsidRPr="0091442C">
        <w:rPr>
          <w:rFonts w:ascii="Times New Roman" w:hAnsi="Times New Roman" w:cs="Times New Roman"/>
          <w:b/>
          <w:bCs/>
          <w:sz w:val="18"/>
          <w:szCs w:val="18"/>
        </w:rPr>
        <w:t>all aspects of the fight</w:t>
      </w:r>
      <w:r w:rsidRPr="0091442C">
        <w:rPr>
          <w:rFonts w:ascii="Times New Roman" w:hAnsi="Times New Roman" w:cs="Times New Roman"/>
          <w:sz w:val="18"/>
          <w:szCs w:val="18"/>
        </w:rPr>
        <w:t xml:space="preserve"> and will indicate, by raising their hand or when asked by the Referee, if the non-sword arm or hand has been used, or if the fencer has protected or covered</w:t>
      </w:r>
      <w:r w:rsidRPr="0091442C">
        <w:rPr>
          <w:rFonts w:ascii="Times New Roman" w:hAnsi="Times New Roman" w:cs="Times New Roman"/>
          <w:sz w:val="18"/>
          <w:szCs w:val="18"/>
        </w:rPr>
        <w:softHyphen/>
        <w:t xml:space="preserve"> the valid target with a non-valid surface (cf. t.49,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may also </w:t>
      </w:r>
      <w:r w:rsidRPr="0091442C">
        <w:rPr>
          <w:rFonts w:ascii="Times New Roman" w:hAnsi="Times New Roman" w:cs="Times New Roman"/>
          <w:b/>
          <w:bCs/>
          <w:sz w:val="18"/>
          <w:szCs w:val="18"/>
        </w:rPr>
        <w:t>make the fencers change places</w:t>
      </w:r>
      <w:r w:rsidRPr="0091442C">
        <w:rPr>
          <w:rFonts w:ascii="Times New Roman" w:hAnsi="Times New Roman" w:cs="Times New Roman"/>
          <w:sz w:val="18"/>
          <w:szCs w:val="18"/>
        </w:rPr>
        <w:t xml:space="preserve"> so that the fencer committing this fault does not have his back to the Referee.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Ground gained or lost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"Ground gained or lost"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t.24.</w:t>
      </w:r>
      <w:r w:rsidRPr="0091442C">
        <w:rPr>
          <w:rFonts w:ascii="Times New Roman" w:hAnsi="Times New Roman" w:cs="Times New Roman"/>
          <w:sz w:val="18"/>
          <w:szCs w:val="18"/>
        </w:rPr>
        <w:tab/>
        <w:t xml:space="preserve">When the order ‘Halt!’ is given </w:t>
      </w:r>
      <w:r w:rsidRPr="0091442C">
        <w:rPr>
          <w:rFonts w:ascii="Times New Roman" w:hAnsi="Times New Roman" w:cs="Times New Roman"/>
          <w:b/>
          <w:bCs/>
          <w:sz w:val="18"/>
          <w:szCs w:val="18"/>
        </w:rPr>
        <w:t xml:space="preserve">ground gained </w:t>
      </w:r>
      <w:r w:rsidRPr="0091442C">
        <w:rPr>
          <w:rFonts w:ascii="Times New Roman" w:hAnsi="Times New Roman" w:cs="Times New Roman"/>
          <w:sz w:val="18"/>
          <w:szCs w:val="18"/>
        </w:rPr>
        <w:t>is held until a hit has been given. When competitors are replaced on guard, each fencer should retire an equal distance in order to keep fencing distance (cf. t.17.2/4).</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t.25.</w:t>
      </w:r>
      <w:r w:rsidRPr="0091442C">
        <w:rPr>
          <w:rFonts w:ascii="Times New Roman" w:hAnsi="Times New Roman" w:cs="Times New Roman"/>
          <w:sz w:val="18"/>
          <w:szCs w:val="18"/>
        </w:rPr>
        <w:tab/>
        <w:t xml:space="preserve">However, if the bout has been stopped on account of </w:t>
      </w:r>
      <w:r w:rsidRPr="0091442C">
        <w:rPr>
          <w:rFonts w:ascii="Times New Roman" w:hAnsi="Times New Roman" w:cs="Times New Roman"/>
          <w:b/>
          <w:bCs/>
          <w:sz w:val="18"/>
          <w:szCs w:val="18"/>
        </w:rPr>
        <w:t>corps à corps</w:t>
      </w:r>
      <w:r w:rsidRPr="0091442C">
        <w:rPr>
          <w:rFonts w:ascii="Times New Roman" w:hAnsi="Times New Roman" w:cs="Times New Roman"/>
          <w:sz w:val="18"/>
          <w:szCs w:val="18"/>
        </w:rPr>
        <w:t>, the fencers are replaced on guard in such a position that the competitor who has sustained the corps à corps is at the place which he previously occupied; this also applies if his opponent has subjected him to</w:t>
      </w:r>
      <w:r w:rsidRPr="0091442C">
        <w:rPr>
          <w:rFonts w:ascii="Times New Roman" w:hAnsi="Times New Roman" w:cs="Times New Roman"/>
          <w:b/>
          <w:bCs/>
          <w:sz w:val="18"/>
          <w:szCs w:val="18"/>
        </w:rPr>
        <w:t xml:space="preserve"> a flèche</w:t>
      </w:r>
      <w:r w:rsidRPr="0091442C">
        <w:rPr>
          <w:rFonts w:ascii="Times New Roman" w:hAnsi="Times New Roman" w:cs="Times New Roman"/>
          <w:sz w:val="18"/>
          <w:szCs w:val="18"/>
        </w:rPr>
        <w:t xml:space="preserve"> attack, even without corps à corps.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Crossing the limits of the piste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"Crossing the limits of the piste"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Stopping the bout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competitor </w:t>
      </w:r>
      <w:r w:rsidRPr="0091442C">
        <w:rPr>
          <w:rFonts w:ascii="Times New Roman" w:hAnsi="Times New Roman" w:cs="Times New Roman"/>
          <w:b/>
          <w:bCs/>
          <w:sz w:val="18"/>
          <w:szCs w:val="18"/>
        </w:rPr>
        <w:t>crosses one of the lateral boundaries</w:t>
      </w:r>
      <w:r w:rsidRPr="0091442C">
        <w:rPr>
          <w:rFonts w:ascii="Times New Roman" w:hAnsi="Times New Roman" w:cs="Times New Roman"/>
          <w:sz w:val="18"/>
          <w:szCs w:val="18"/>
        </w:rPr>
        <w:t xml:space="preserve"> of the</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piste with</w:t>
      </w:r>
      <w:r w:rsidRPr="0091442C">
        <w:rPr>
          <w:rFonts w:ascii="Times New Roman" w:hAnsi="Times New Roman" w:cs="Times New Roman"/>
          <w:b/>
          <w:bCs/>
          <w:sz w:val="18"/>
          <w:szCs w:val="18"/>
        </w:rPr>
        <w:t xml:space="preserve"> one or both feet</w:t>
      </w:r>
      <w:r w:rsidRPr="0091442C">
        <w:rPr>
          <w:rFonts w:ascii="Times New Roman" w:hAnsi="Times New Roman" w:cs="Times New Roman"/>
          <w:sz w:val="18"/>
          <w:szCs w:val="18"/>
        </w:rPr>
        <w:t>, the Referee must immediately call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fencer </w:t>
      </w:r>
      <w:r w:rsidRPr="0091442C">
        <w:rPr>
          <w:rFonts w:ascii="Times New Roman" w:hAnsi="Times New Roman" w:cs="Times New Roman"/>
          <w:b/>
          <w:bCs/>
          <w:sz w:val="18"/>
          <w:szCs w:val="18"/>
        </w:rPr>
        <w:t xml:space="preserve">goes off the piste </w:t>
      </w:r>
      <w:r w:rsidRPr="0091442C">
        <w:rPr>
          <w:rFonts w:ascii="Times New Roman" w:hAnsi="Times New Roman" w:cs="Times New Roman"/>
          <w:sz w:val="18"/>
          <w:szCs w:val="18"/>
        </w:rPr>
        <w:t xml:space="preserve">with </w:t>
      </w:r>
      <w:r w:rsidRPr="0091442C">
        <w:rPr>
          <w:rFonts w:ascii="Times New Roman" w:hAnsi="Times New Roman" w:cs="Times New Roman"/>
          <w:b/>
          <w:bCs/>
          <w:sz w:val="18"/>
          <w:szCs w:val="18"/>
        </w:rPr>
        <w:t>both feet</w:t>
      </w:r>
      <w:r w:rsidRPr="0091442C">
        <w:rPr>
          <w:rFonts w:ascii="Times New Roman" w:hAnsi="Times New Roman" w:cs="Times New Roman"/>
          <w:sz w:val="18"/>
          <w:szCs w:val="18"/>
        </w:rPr>
        <w:t>, the Referee must annul everything that has occurred after the boundary has been crossed, except</w:t>
      </w:r>
      <w:r w:rsidRPr="0091442C">
        <w:rPr>
          <w:rFonts w:ascii="Times New Roman" w:hAnsi="Times New Roman" w:cs="Times New Roman"/>
          <w:sz w:val="18"/>
          <w:szCs w:val="18"/>
        </w:rPr>
        <w:softHyphen/>
        <w:t xml:space="preserve"> a hit received by the competitor who has crossed the boundary even after he has crossed it, provided that this hit results from a simple and immediate action.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However, a hit scored by the fencer who </w:t>
      </w:r>
      <w:r w:rsidRPr="0091442C">
        <w:rPr>
          <w:rFonts w:ascii="Times New Roman" w:hAnsi="Times New Roman" w:cs="Times New Roman"/>
          <w:b/>
          <w:bCs/>
          <w:sz w:val="18"/>
          <w:szCs w:val="18"/>
        </w:rPr>
        <w:t>leaves the piste with one foot only</w:t>
      </w:r>
      <w:r w:rsidRPr="0091442C">
        <w:rPr>
          <w:rFonts w:ascii="Times New Roman" w:hAnsi="Times New Roman" w:cs="Times New Roman"/>
          <w:sz w:val="18"/>
          <w:szCs w:val="18"/>
        </w:rPr>
        <w:t xml:space="preserve"> is valid provided that the action was started before the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w:t>
      </w:r>
      <w:r w:rsidRPr="0091442C">
        <w:rPr>
          <w:rFonts w:ascii="Times New Roman" w:hAnsi="Times New Roman" w:cs="Times New Roman"/>
          <w:b/>
          <w:bCs/>
          <w:sz w:val="18"/>
          <w:szCs w:val="18"/>
        </w:rPr>
        <w:t>one of the competitors</w:t>
      </w:r>
      <w:r w:rsidRPr="0091442C">
        <w:rPr>
          <w:rFonts w:ascii="Times New Roman" w:hAnsi="Times New Roman" w:cs="Times New Roman"/>
          <w:sz w:val="18"/>
          <w:szCs w:val="18"/>
        </w:rPr>
        <w:t xml:space="preserve"> leaves the piste with </w:t>
      </w:r>
      <w:r w:rsidRPr="0091442C">
        <w:rPr>
          <w:rFonts w:ascii="Times New Roman" w:hAnsi="Times New Roman" w:cs="Times New Roman"/>
          <w:b/>
          <w:bCs/>
          <w:sz w:val="18"/>
          <w:szCs w:val="18"/>
        </w:rPr>
        <w:t>both feet</w:t>
      </w:r>
      <w:r w:rsidRPr="0091442C">
        <w:rPr>
          <w:rFonts w:ascii="Times New Roman" w:hAnsi="Times New Roman" w:cs="Times New Roman"/>
          <w:sz w:val="18"/>
          <w:szCs w:val="18"/>
        </w:rPr>
        <w:t>, only a hit made by the fencer who remains on the piste with at least one foot can be counted valid, even in the case of a double hit.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Rear limits</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t.27.</w:t>
      </w:r>
      <w:r w:rsidRPr="0091442C">
        <w:rPr>
          <w:rFonts w:ascii="Times New Roman" w:hAnsi="Times New Roman" w:cs="Times New Roman"/>
          <w:sz w:val="18"/>
          <w:szCs w:val="18"/>
        </w:rPr>
        <w:tab/>
        <w:t xml:space="preserve">Should a competitor cross the </w:t>
      </w:r>
      <w:r w:rsidRPr="0091442C">
        <w:rPr>
          <w:rFonts w:ascii="Times New Roman" w:hAnsi="Times New Roman" w:cs="Times New Roman"/>
          <w:b/>
          <w:bCs/>
          <w:sz w:val="18"/>
          <w:szCs w:val="18"/>
        </w:rPr>
        <w:t>rear limit</w:t>
      </w:r>
      <w:r w:rsidRPr="0091442C">
        <w:rPr>
          <w:rFonts w:ascii="Times New Roman" w:hAnsi="Times New Roman" w:cs="Times New Roman"/>
          <w:sz w:val="18"/>
          <w:szCs w:val="18"/>
        </w:rPr>
        <w:t xml:space="preserve"> of the piste completely — i.e. with both feet — a hit will be scored against him.</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Lateral boundaries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t.28.</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A competitor who crosses one of the</w:t>
      </w:r>
      <w:r w:rsidRPr="0091442C">
        <w:rPr>
          <w:rFonts w:ascii="Times New Roman" w:hAnsi="Times New Roman" w:cs="Times New Roman"/>
          <w:b/>
          <w:bCs/>
          <w:sz w:val="18"/>
          <w:szCs w:val="18"/>
        </w:rPr>
        <w:t xml:space="preserve"> lateral boundaries</w:t>
      </w:r>
      <w:r w:rsidRPr="0091442C">
        <w:rPr>
          <w:rFonts w:ascii="Times New Roman" w:hAnsi="Times New Roman" w:cs="Times New Roman"/>
          <w:sz w:val="18"/>
          <w:szCs w:val="18"/>
        </w:rPr>
        <w:t xml:space="preserve"> of the piste with one or both feet is penalised. When the competitors are replaced on guard, the opponent of the competitor who has crossed the lateral boundary will step forward one metre from the position he occupied when his opponent left the piste; the competitor who is penalised must retire in order to resume the correct fencing distance.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If the exercise of this penalty</w:t>
      </w:r>
      <w:r w:rsidRPr="0091442C">
        <w:rPr>
          <w:rFonts w:ascii="Times New Roman" w:hAnsi="Times New Roman" w:cs="Times New Roman"/>
          <w:sz w:val="18"/>
          <w:szCs w:val="18"/>
        </w:rPr>
        <w:t xml:space="preserve"> places a competitor with both feet beyond the rear limit of the piste, that competitor is considered as having been hit.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competitor who crosses one of the lateral boundaries of the piste with one or both feet — e.g. when making a flèche — </w:t>
      </w:r>
      <w:r w:rsidRPr="0091442C">
        <w:rPr>
          <w:rFonts w:ascii="Times New Roman" w:hAnsi="Times New Roman" w:cs="Times New Roman"/>
          <w:b/>
          <w:bCs/>
          <w:sz w:val="18"/>
          <w:szCs w:val="18"/>
        </w:rPr>
        <w:t>to avoid being hit</w:t>
      </w:r>
      <w:r w:rsidRPr="0091442C">
        <w:rPr>
          <w:rFonts w:ascii="Times New Roman" w:hAnsi="Times New Roman" w:cs="Times New Roman"/>
          <w:sz w:val="18"/>
          <w:szCs w:val="18"/>
        </w:rPr>
        <w:t xml:space="preserve"> will be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Leaving the piste accidentally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t.29.</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involuntarily</w:t>
      </w:r>
      <w:r w:rsidRPr="0091442C">
        <w:rPr>
          <w:rFonts w:ascii="Times New Roman" w:hAnsi="Times New Roman" w:cs="Times New Roman"/>
          <w:sz w:val="18"/>
          <w:szCs w:val="18"/>
        </w:rPr>
        <w:t xml:space="preserve"> crosses one of the boundaries of the piste as the result of any accidental cause (such as jostling) incurs no penalty whatever.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Duration of the bout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"Duration of the bout"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Duration of the bout is held to mean the </w:t>
      </w:r>
      <w:r w:rsidRPr="0091442C">
        <w:rPr>
          <w:rFonts w:ascii="Times New Roman" w:hAnsi="Times New Roman" w:cs="Times New Roman"/>
          <w:b/>
          <w:bCs/>
          <w:sz w:val="18"/>
          <w:szCs w:val="18"/>
        </w:rPr>
        <w:t>effective duration</w:t>
      </w:r>
      <w:r w:rsidRPr="0091442C">
        <w:rPr>
          <w:rFonts w:ascii="Times New Roman" w:hAnsi="Times New Roman" w:cs="Times New Roman"/>
          <w:sz w:val="18"/>
          <w:szCs w:val="18"/>
        </w:rPr>
        <w:t>, that is the total of the intervals of time between the orders ‘Play!’ and ‘Halt!’.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duration of the bout is </w:t>
      </w:r>
      <w:r w:rsidRPr="0091442C">
        <w:rPr>
          <w:rFonts w:ascii="Times New Roman" w:hAnsi="Times New Roman" w:cs="Times New Roman"/>
          <w:b/>
          <w:bCs/>
          <w:sz w:val="18"/>
          <w:szCs w:val="18"/>
        </w:rPr>
        <w:t>registered</w:t>
      </w:r>
      <w:r w:rsidRPr="0091442C">
        <w:rPr>
          <w:rFonts w:ascii="Times New Roman" w:hAnsi="Times New Roman" w:cs="Times New Roman"/>
          <w:sz w:val="18"/>
          <w:szCs w:val="18"/>
        </w:rPr>
        <w:t xml:space="preserve"> by the Referee or by a time-keeper. For the finals of all official competitions, as well as for all bouts for which a chronometer is visible to the spectators, the chronometer must be so placed that it is visible to the two fencers on the piste and to the Referee.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effective </w:t>
      </w:r>
      <w:r w:rsidRPr="0091442C">
        <w:rPr>
          <w:rFonts w:ascii="Times New Roman" w:hAnsi="Times New Roman" w:cs="Times New Roman"/>
          <w:b/>
          <w:bCs/>
          <w:sz w:val="18"/>
          <w:szCs w:val="18"/>
        </w:rPr>
        <w:t xml:space="preserve">duration </w:t>
      </w:r>
      <w:r w:rsidRPr="0091442C">
        <w:rPr>
          <w:rFonts w:ascii="Times New Roman" w:hAnsi="Times New Roman" w:cs="Times New Roman"/>
          <w:sz w:val="18"/>
          <w:szCs w:val="18"/>
        </w:rPr>
        <w:t>of a bout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pools</w:t>
      </w:r>
      <w:r w:rsidRPr="0091442C">
        <w:rPr>
          <w:rFonts w:ascii="Times New Roman" w:hAnsi="Times New Roman" w:cs="Times New Roman"/>
          <w:sz w:val="18"/>
          <w:szCs w:val="18"/>
        </w:rPr>
        <w:t>, 5 hits, maximum 3 minutes.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 xml:space="preserve">direct elimination </w:t>
      </w:r>
      <w:r w:rsidRPr="0091442C">
        <w:rPr>
          <w:rFonts w:ascii="Times New Roman" w:hAnsi="Times New Roman" w:cs="Times New Roman"/>
          <w:sz w:val="18"/>
          <w:szCs w:val="18"/>
        </w:rPr>
        <w:t>bouts, 15 hits, maximum 9 minutes divided into 3 periods of 3 minutes, with one minute’s pause between any two periods.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w:t>
      </w:r>
      <w:r w:rsidRPr="0091442C">
        <w:rPr>
          <w:rFonts w:ascii="Times New Roman" w:hAnsi="Times New Roman" w:cs="Times New Roman"/>
          <w:b/>
          <w:bCs/>
          <w:sz w:val="18"/>
          <w:szCs w:val="18"/>
        </w:rPr>
        <w:t>team matches</w:t>
      </w:r>
      <w:r w:rsidRPr="0091442C">
        <w:rPr>
          <w:rFonts w:ascii="Times New Roman" w:hAnsi="Times New Roman" w:cs="Times New Roman"/>
          <w:sz w:val="18"/>
          <w:szCs w:val="18"/>
        </w:rPr>
        <w:t>, 3 minutes for each lap or bout.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fencers may ask </w:t>
      </w:r>
      <w:r w:rsidRPr="0091442C">
        <w:rPr>
          <w:rFonts w:ascii="Times New Roman" w:hAnsi="Times New Roman" w:cs="Times New Roman"/>
          <w:b/>
          <w:bCs/>
          <w:sz w:val="18"/>
          <w:szCs w:val="18"/>
        </w:rPr>
        <w:t>how much time they have left</w:t>
      </w:r>
      <w:r w:rsidRPr="0091442C">
        <w:rPr>
          <w:rFonts w:ascii="Times New Roman" w:hAnsi="Times New Roman" w:cs="Times New Roman"/>
          <w:sz w:val="18"/>
          <w:szCs w:val="18"/>
        </w:rPr>
        <w:t xml:space="preserve"> to fence each time that the fencing is interrupted.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Any fencer who attempts improperly to </w:t>
      </w:r>
      <w:r w:rsidRPr="0091442C">
        <w:rPr>
          <w:rFonts w:ascii="Times New Roman" w:hAnsi="Times New Roman" w:cs="Times New Roman"/>
          <w:b/>
          <w:bCs/>
          <w:sz w:val="18"/>
          <w:szCs w:val="18"/>
        </w:rPr>
        <w:t xml:space="preserve">cause or to prolong interruptions </w:t>
      </w:r>
      <w:r w:rsidRPr="0091442C">
        <w:rPr>
          <w:rFonts w:ascii="Times New Roman" w:hAnsi="Times New Roman" w:cs="Times New Roman"/>
          <w:sz w:val="18"/>
          <w:szCs w:val="18"/>
        </w:rPr>
        <w:t>to the bout is penalised as specified in Articles t.114, t.116, t.120.</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At the expiry of the regulation fencing time</w:t>
      </w:r>
      <w:r w:rsidRPr="0091442C">
        <w:rPr>
          <w:rFonts w:ascii="Times New Roman" w:hAnsi="Times New Roman" w:cs="Times New Roman"/>
          <w:sz w:val="18"/>
          <w:szCs w:val="18"/>
        </w:rPr>
        <w:t>, if the clock is linked to the scoring apparatus (obligatory standard for finals of official FIE competitions), it must set off automatically a loud audible signal, and automatically cut off the scoring apparatus, without cancelling hits registered before the disconnection. The bout stops with the audible signal.</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If the clock is not linked to the scoring apparatus</w:t>
      </w:r>
      <w:r w:rsidRPr="0091442C">
        <w:rPr>
          <w:rFonts w:ascii="Times New Roman" w:hAnsi="Times New Roman" w:cs="Times New Roman"/>
          <w:sz w:val="18"/>
          <w:szCs w:val="18"/>
        </w:rPr>
        <w:t>, the time-keeper must shout ‘Halt!’ (or operate a sound signal) which stops the fight; in this case even a ‘coup lancé’ is not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there be a </w:t>
      </w:r>
      <w:r w:rsidRPr="0091442C">
        <w:rPr>
          <w:rFonts w:ascii="Times New Roman" w:hAnsi="Times New Roman" w:cs="Times New Roman"/>
          <w:b/>
          <w:bCs/>
          <w:sz w:val="18"/>
          <w:szCs w:val="18"/>
        </w:rPr>
        <w:t>failure of the clock</w:t>
      </w:r>
      <w:r w:rsidRPr="0091442C">
        <w:rPr>
          <w:rFonts w:ascii="Times New Roman" w:hAnsi="Times New Roman" w:cs="Times New Roman"/>
          <w:sz w:val="18"/>
          <w:szCs w:val="18"/>
        </w:rPr>
        <w:t xml:space="preserve"> or an</w:t>
      </w:r>
      <w:r w:rsidRPr="0091442C">
        <w:rPr>
          <w:rFonts w:ascii="Times New Roman" w:hAnsi="Times New Roman" w:cs="Times New Roman"/>
          <w:b/>
          <w:bCs/>
          <w:sz w:val="18"/>
          <w:szCs w:val="18"/>
        </w:rPr>
        <w:t xml:space="preserve"> error by the time-keeper</w:t>
      </w:r>
      <w:r w:rsidRPr="0091442C">
        <w:rPr>
          <w:rFonts w:ascii="Times New Roman" w:hAnsi="Times New Roman" w:cs="Times New Roman"/>
          <w:b/>
          <w:bCs/>
          <w:sz w:val="18"/>
          <w:szCs w:val="18"/>
        </w:rPr>
        <w:softHyphen/>
      </w:r>
      <w:r w:rsidRPr="0091442C">
        <w:rPr>
          <w:rFonts w:ascii="Times New Roman" w:hAnsi="Times New Roman" w:cs="Times New Roman"/>
          <w:sz w:val="18"/>
          <w:szCs w:val="18"/>
        </w:rPr>
        <w:t>, the Referee must himself estimate how much fencing time is left.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Injuries or cramp,  withdrawal of a competitor</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"Injuries or cramp,  withdrawal of a competitor"</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For an</w:t>
      </w:r>
      <w:r w:rsidRPr="0091442C">
        <w:rPr>
          <w:rFonts w:ascii="Times New Roman" w:hAnsi="Times New Roman" w:cs="Times New Roman"/>
          <w:b/>
          <w:bCs/>
          <w:sz w:val="18"/>
          <w:szCs w:val="18"/>
        </w:rPr>
        <w:t xml:space="preserve"> injury or cramp</w:t>
      </w:r>
      <w:r w:rsidRPr="0091442C">
        <w:rPr>
          <w:rFonts w:ascii="Times New Roman" w:hAnsi="Times New Roman" w:cs="Times New Roman"/>
          <w:sz w:val="18"/>
          <w:szCs w:val="18"/>
        </w:rPr>
        <w:t xml:space="preserve"> which occurs in the course of a bout and which is properly attested by the delegate of the FIE Medical Committee or by the doctor on duty, the Referee will allow a break in the fight lasting no longer than 10 minutes. This break </w:t>
      </w:r>
      <w:r w:rsidRPr="0091442C">
        <w:rPr>
          <w:rFonts w:ascii="Times New Roman" w:hAnsi="Times New Roman" w:cs="Times New Roman"/>
          <w:sz w:val="18"/>
          <w:szCs w:val="18"/>
        </w:rPr>
        <w:lastRenderedPageBreak/>
        <w:t>should be timed from the point when the doctor gave his opinion and be strictly reserved for the treatment of theinjury or cramp which brought it about. If the doctor considers, before or at the end of the 10-minute break, that the</w:t>
      </w:r>
      <w:r w:rsidRPr="0091442C">
        <w:rPr>
          <w:rFonts w:ascii="Times New Roman" w:hAnsi="Times New Roman" w:cs="Times New Roman"/>
          <w:b/>
          <w:bCs/>
          <w:sz w:val="18"/>
          <w:szCs w:val="18"/>
        </w:rPr>
        <w:t xml:space="preserve"> fencer is incapable of continuing</w:t>
      </w:r>
      <w:r w:rsidRPr="0091442C">
        <w:rPr>
          <w:rFonts w:ascii="Times New Roman" w:hAnsi="Times New Roman" w:cs="Times New Roman"/>
          <w:sz w:val="18"/>
          <w:szCs w:val="18"/>
        </w:rPr>
        <w:t xml:space="preserve"> the fight, he will decide that the fencer should retire (individual events) and/or be replaced, if possible (team events) (cf. o.44.11.a/b).</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w:t>
      </w:r>
      <w:r w:rsidRPr="0091442C">
        <w:rPr>
          <w:rFonts w:ascii="Times New Roman" w:hAnsi="Times New Roman" w:cs="Times New Roman"/>
          <w:b/>
          <w:bCs/>
          <w:sz w:val="18"/>
          <w:szCs w:val="18"/>
        </w:rPr>
        <w:t>the remainder of the same day</w:t>
      </w:r>
      <w:r w:rsidRPr="0091442C">
        <w:rPr>
          <w:rFonts w:ascii="Times New Roman" w:hAnsi="Times New Roman" w:cs="Times New Roman"/>
          <w:sz w:val="18"/>
          <w:szCs w:val="18"/>
        </w:rPr>
        <w:t>, a fencer cannot be allowed a further break unless as a result of a different injury or cramp.</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a fencer </w:t>
      </w:r>
      <w:r w:rsidRPr="0091442C">
        <w:rPr>
          <w:rFonts w:ascii="Times New Roman" w:hAnsi="Times New Roman" w:cs="Times New Roman"/>
          <w:b/>
          <w:bCs/>
          <w:sz w:val="18"/>
          <w:szCs w:val="18"/>
        </w:rPr>
        <w:t>demand a break</w:t>
      </w:r>
      <w:r w:rsidRPr="0091442C">
        <w:rPr>
          <w:rFonts w:ascii="Times New Roman" w:hAnsi="Times New Roman" w:cs="Times New Roman"/>
          <w:sz w:val="18"/>
          <w:szCs w:val="18"/>
        </w:rPr>
        <w:t xml:space="preserve"> which is deemed by the delegate of the Medical Committee or by the doctor on duty to be</w:t>
      </w:r>
      <w:r w:rsidRPr="0091442C">
        <w:rPr>
          <w:rFonts w:ascii="Times New Roman" w:hAnsi="Times New Roman" w:cs="Times New Roman"/>
          <w:b/>
          <w:bCs/>
          <w:sz w:val="18"/>
          <w:szCs w:val="18"/>
        </w:rPr>
        <w:t xml:space="preserve"> unjustified</w:t>
      </w:r>
      <w:r w:rsidRPr="0091442C">
        <w:rPr>
          <w:rFonts w:ascii="Times New Roman" w:hAnsi="Times New Roman" w:cs="Times New Roman"/>
          <w:sz w:val="18"/>
          <w:szCs w:val="18"/>
        </w:rPr>
        <w:t>, the Referee will penalise that fencer as specified in Articles t.114, t.117,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 xml:space="preserve">In team events </w:t>
      </w:r>
      <w:r w:rsidRPr="0091442C">
        <w:rPr>
          <w:rFonts w:ascii="Times New Roman" w:hAnsi="Times New Roman" w:cs="Times New Roman"/>
          <w:sz w:val="18"/>
          <w:szCs w:val="18"/>
        </w:rPr>
        <w:t>a fencer judged unable to continue the bout by the doctor may, nevertheless, on the advice of the same doctor, fight in subsequent matches on the same day.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The Directoire Technique may</w:t>
      </w:r>
      <w:r w:rsidRPr="0091442C">
        <w:rPr>
          <w:rFonts w:ascii="Times New Roman" w:hAnsi="Times New Roman" w:cs="Times New Roman"/>
          <w:b/>
          <w:bCs/>
          <w:sz w:val="18"/>
          <w:szCs w:val="18"/>
        </w:rPr>
        <w:t xml:space="preserve"> modify the order of bout</w:t>
      </w:r>
      <w:r w:rsidRPr="0091442C">
        <w:rPr>
          <w:rFonts w:ascii="Times New Roman" w:hAnsi="Times New Roman" w:cs="Times New Roman"/>
          <w:sz w:val="18"/>
          <w:szCs w:val="18"/>
        </w:rPr>
        <w:t>s in a pool in order to ensure the efficient running of the competition (cf. o.16.1).</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6. REFEREEING AND JUDGING OF HITS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6. REFEREEING AND JUDGING OF HITS"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By accepting a position as referee or judge, the person so designated </w:t>
      </w:r>
      <w:r w:rsidRPr="0091442C">
        <w:rPr>
          <w:rFonts w:ascii="Times New Roman" w:hAnsi="Times New Roman" w:cs="Times New Roman"/>
          <w:b/>
          <w:bCs/>
          <w:sz w:val="18"/>
          <w:szCs w:val="18"/>
        </w:rPr>
        <w:t>pledges his honour</w:t>
      </w:r>
      <w:r w:rsidRPr="0091442C">
        <w:rPr>
          <w:rFonts w:ascii="Times New Roman" w:hAnsi="Times New Roman" w:cs="Times New Roman"/>
          <w:sz w:val="18"/>
          <w:szCs w:val="18"/>
        </w:rPr>
        <w:t xml:space="preserve"> to respect the Rules and to cause them to be respected, and to carry out his duties with the strictest impartiality and absolute concentration.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Referees </w:t>
      </w:r>
      <w:r w:rsidRPr="0091442C">
        <w:rPr>
          <w:rFonts w:ascii="Times New Roman" w:hAnsi="Times New Roman" w:cs="Times New Roman"/>
          <w:b/>
          <w:bCs/>
          <w:sz w:val="18"/>
          <w:szCs w:val="18"/>
        </w:rPr>
        <w:t>may not combine</w:t>
      </w:r>
      <w:r w:rsidRPr="0091442C">
        <w:rPr>
          <w:rFonts w:ascii="Times New Roman" w:hAnsi="Times New Roman" w:cs="Times New Roman"/>
          <w:sz w:val="18"/>
          <w:szCs w:val="18"/>
        </w:rPr>
        <w:t xml:space="preserve"> their function with any other activity dur</w:t>
      </w:r>
      <w:r w:rsidRPr="0091442C">
        <w:rPr>
          <w:rFonts w:ascii="Times New Roman" w:hAnsi="Times New Roman" w:cs="Times New Roman"/>
          <w:sz w:val="18"/>
          <w:szCs w:val="18"/>
        </w:rPr>
        <w:softHyphen/>
        <w:t>ing the tournament, such as member of the Directoire Technique, team captain</w:t>
      </w:r>
      <w:r w:rsidRPr="0091442C">
        <w:rPr>
          <w:rFonts w:ascii="Times New Roman" w:hAnsi="Times New Roman" w:cs="Times New Roman"/>
          <w:sz w:val="18"/>
          <w:szCs w:val="18"/>
        </w:rPr>
        <w:softHyphen/>
        <w:t>, official delegate of their national federation, trainer, etc.</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Referee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All bouts at fencing are directed by a</w:t>
      </w:r>
      <w:r w:rsidRPr="0091442C">
        <w:rPr>
          <w:rFonts w:ascii="Times New Roman" w:hAnsi="Times New Roman" w:cs="Times New Roman"/>
          <w:b/>
          <w:bCs/>
          <w:sz w:val="18"/>
          <w:szCs w:val="18"/>
        </w:rPr>
        <w:t xml:space="preserve"> referee</w:t>
      </w:r>
      <w:r w:rsidRPr="0091442C">
        <w:rPr>
          <w:rFonts w:ascii="Times New Roman" w:hAnsi="Times New Roman" w:cs="Times New Roman"/>
          <w:sz w:val="18"/>
          <w:szCs w:val="18"/>
        </w:rPr>
        <w:t xml:space="preserve"> who must be an FIE referee licensed for the current season.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has many </w:t>
      </w:r>
      <w:r w:rsidRPr="0091442C">
        <w:rPr>
          <w:rFonts w:ascii="Times New Roman" w:hAnsi="Times New Roman" w:cs="Times New Roman"/>
          <w:b/>
          <w:bCs/>
          <w:sz w:val="18"/>
          <w:szCs w:val="18"/>
        </w:rPr>
        <w:t>duties</w:t>
      </w:r>
      <w:r w:rsidRPr="0091442C">
        <w:rPr>
          <w:rFonts w:ascii="Times New Roman" w:hAnsi="Times New Roman" w:cs="Times New Roman"/>
          <w:sz w:val="18"/>
          <w:szCs w:val="18"/>
        </w:rPr>
        <w:t xml:space="preserve">: </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 xml:space="preserve">calls the roll </w:t>
      </w:r>
      <w:r w:rsidRPr="0091442C">
        <w:rPr>
          <w:rFonts w:ascii="Times New Roman" w:hAnsi="Times New Roman" w:cs="Times New Roman"/>
          <w:sz w:val="18"/>
          <w:szCs w:val="18"/>
        </w:rPr>
        <w:t>of the competitors (cf. t.86.1, t.86.5/6).</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He </w:t>
      </w:r>
      <w:r w:rsidRPr="0091442C">
        <w:rPr>
          <w:rFonts w:ascii="Times New Roman" w:hAnsi="Times New Roman" w:cs="Times New Roman"/>
          <w:b/>
          <w:bCs/>
          <w:sz w:val="18"/>
          <w:szCs w:val="18"/>
        </w:rPr>
        <w:t>directs</w:t>
      </w:r>
      <w:r w:rsidRPr="0091442C">
        <w:rPr>
          <w:rFonts w:ascii="Times New Roman" w:hAnsi="Times New Roman" w:cs="Times New Roman"/>
          <w:sz w:val="18"/>
          <w:szCs w:val="18"/>
        </w:rPr>
        <w:t xml:space="preserve">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 xml:space="preserve"> Before each bout he must </w:t>
      </w:r>
      <w:r w:rsidRPr="0091442C">
        <w:rPr>
          <w:rFonts w:ascii="Times New Roman" w:hAnsi="Times New Roman" w:cs="Times New Roman"/>
          <w:b/>
          <w:bCs/>
          <w:sz w:val="18"/>
          <w:szCs w:val="18"/>
        </w:rPr>
        <w:t xml:space="preserve">check </w:t>
      </w:r>
      <w:r w:rsidRPr="0091442C">
        <w:rPr>
          <w:rFonts w:ascii="Times New Roman" w:hAnsi="Times New Roman" w:cs="Times New Roman"/>
          <w:sz w:val="18"/>
          <w:szCs w:val="18"/>
        </w:rPr>
        <w:t>the weapons, clothes and equipment of the fencers, according to the regulations below.</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 xml:space="preserve"> He </w:t>
      </w:r>
      <w:r w:rsidRPr="0091442C">
        <w:rPr>
          <w:rFonts w:ascii="Times New Roman" w:hAnsi="Times New Roman" w:cs="Times New Roman"/>
          <w:b/>
          <w:bCs/>
          <w:sz w:val="18"/>
          <w:szCs w:val="18"/>
        </w:rPr>
        <w:t xml:space="preserve">superintends </w:t>
      </w:r>
      <w:r w:rsidRPr="0091442C">
        <w:rPr>
          <w:rFonts w:ascii="Times New Roman" w:hAnsi="Times New Roman" w:cs="Times New Roman"/>
          <w:sz w:val="18"/>
          <w:szCs w:val="18"/>
        </w:rPr>
        <w:t>the proper functioning of the electrical apparatus. Either on his own initiative or when asked to do so by a team captain or competitor, he implements tests necessary to check the apparatus and locate any faults which may be found. He will prevent the competitors from hindering the tests by unplugging or changing their equipment at the wrong moment.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 xml:space="preserve">directs </w:t>
      </w:r>
      <w:r w:rsidRPr="0091442C">
        <w:rPr>
          <w:rFonts w:ascii="Times New Roman" w:hAnsi="Times New Roman" w:cs="Times New Roman"/>
          <w:sz w:val="18"/>
          <w:szCs w:val="18"/>
        </w:rPr>
        <w:t>the judges, time-keepers, scorers, etc.</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He positions himself and moves in such a way as to be able to</w:t>
      </w:r>
      <w:r w:rsidRPr="0091442C">
        <w:rPr>
          <w:rFonts w:ascii="Times New Roman" w:hAnsi="Times New Roman" w:cs="Times New Roman"/>
          <w:b/>
          <w:bCs/>
          <w:sz w:val="18"/>
          <w:szCs w:val="18"/>
        </w:rPr>
        <w:t xml:space="preserve"> follow the bout</w:t>
      </w:r>
      <w:r w:rsidRPr="0091442C">
        <w:rPr>
          <w:rFonts w:ascii="Times New Roman" w:hAnsi="Times New Roman" w:cs="Times New Roman"/>
          <w:sz w:val="18"/>
          <w:szCs w:val="18"/>
        </w:rPr>
        <w:t xml:space="preserve"> while always being able to see the illumination of the signal lamps.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t>
      </w:r>
      <w:r w:rsidRPr="0091442C">
        <w:rPr>
          <w:rFonts w:ascii="Times New Roman" w:hAnsi="Times New Roman" w:cs="Times New Roman"/>
          <w:b/>
          <w:bCs/>
          <w:sz w:val="18"/>
          <w:szCs w:val="18"/>
        </w:rPr>
        <w:t xml:space="preserve">penalises </w:t>
      </w:r>
      <w:r w:rsidRPr="0091442C">
        <w:rPr>
          <w:rFonts w:ascii="Times New Roman" w:hAnsi="Times New Roman" w:cs="Times New Roman"/>
          <w:sz w:val="18"/>
          <w:szCs w:val="18"/>
        </w:rPr>
        <w:t>faults (cf. t.96.2).</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t>
      </w:r>
      <w:r w:rsidRPr="0091442C">
        <w:rPr>
          <w:rFonts w:ascii="Times New Roman" w:hAnsi="Times New Roman" w:cs="Times New Roman"/>
          <w:b/>
          <w:bCs/>
          <w:sz w:val="18"/>
          <w:szCs w:val="18"/>
        </w:rPr>
        <w:t xml:space="preserve">awards </w:t>
      </w:r>
      <w:r w:rsidRPr="0091442C">
        <w:rPr>
          <w:rFonts w:ascii="Times New Roman" w:hAnsi="Times New Roman" w:cs="Times New Roman"/>
          <w:sz w:val="18"/>
          <w:szCs w:val="18"/>
        </w:rPr>
        <w:t>the hits (cf. t.40ss).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sz w:val="18"/>
          <w:szCs w:val="18"/>
        </w:rPr>
        <w:tab/>
        <w:t xml:space="preserve">He </w:t>
      </w:r>
      <w:r w:rsidRPr="0091442C">
        <w:rPr>
          <w:rFonts w:ascii="Times New Roman" w:hAnsi="Times New Roman" w:cs="Times New Roman"/>
          <w:b/>
          <w:bCs/>
          <w:sz w:val="18"/>
          <w:szCs w:val="18"/>
        </w:rPr>
        <w:t>maintains</w:t>
      </w:r>
      <w:r w:rsidRPr="0091442C">
        <w:rPr>
          <w:rFonts w:ascii="Times New Roman" w:hAnsi="Times New Roman" w:cs="Times New Roman"/>
          <w:sz w:val="18"/>
          <w:szCs w:val="18"/>
        </w:rPr>
        <w:t xml:space="preserve"> order (cf. t.96.1–4).</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Whenever he considers it necessary, he should </w:t>
      </w:r>
      <w:r w:rsidRPr="0091442C">
        <w:rPr>
          <w:rFonts w:ascii="Times New Roman" w:hAnsi="Times New Roman" w:cs="Times New Roman"/>
          <w:b/>
          <w:bCs/>
          <w:sz w:val="18"/>
          <w:szCs w:val="18"/>
        </w:rPr>
        <w:t xml:space="preserve">consult </w:t>
      </w:r>
      <w:r w:rsidRPr="0091442C">
        <w:rPr>
          <w:rFonts w:ascii="Times New Roman" w:hAnsi="Times New Roman" w:cs="Times New Roman"/>
          <w:sz w:val="18"/>
          <w:szCs w:val="18"/>
        </w:rPr>
        <w:t>the experts concerning the electrical apparatus (cf. o.7).</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fulfils his functions with the aid of an apparatus for the automatic registering of hits; he may also be assisted by </w:t>
      </w:r>
      <w:r w:rsidRPr="0091442C">
        <w:rPr>
          <w:rFonts w:ascii="Times New Roman" w:hAnsi="Times New Roman" w:cs="Times New Roman"/>
          <w:b/>
          <w:bCs/>
          <w:sz w:val="18"/>
          <w:szCs w:val="18"/>
        </w:rPr>
        <w:t>two judges</w:t>
      </w:r>
      <w:r w:rsidRPr="0091442C">
        <w:rPr>
          <w:rFonts w:ascii="Times New Roman" w:hAnsi="Times New Roman" w:cs="Times New Roman"/>
          <w:sz w:val="18"/>
          <w:szCs w:val="18"/>
        </w:rPr>
        <w:t xml:space="preserve"> watching for the use of the unarmed hand or arm, substitution of the valid target, hits scored on the floor at épée, </w:t>
      </w:r>
      <w:r w:rsidRPr="0091442C">
        <w:rPr>
          <w:rFonts w:ascii="Times New Roman" w:hAnsi="Times New Roman" w:cs="Times New Roman"/>
          <w:sz w:val="18"/>
          <w:szCs w:val="18"/>
        </w:rPr>
        <w:lastRenderedPageBreak/>
        <w:t>leaving the piste to the side or the rear or any other offence defined in the Rules (cf.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are </w:t>
      </w:r>
      <w:r w:rsidRPr="0091442C">
        <w:rPr>
          <w:rFonts w:ascii="Times New Roman" w:hAnsi="Times New Roman" w:cs="Times New Roman"/>
          <w:b/>
          <w:bCs/>
          <w:sz w:val="18"/>
          <w:szCs w:val="18"/>
        </w:rPr>
        <w:t>obligatory</w:t>
      </w:r>
      <w:r w:rsidRPr="0091442C">
        <w:rPr>
          <w:rFonts w:ascii="Times New Roman" w:hAnsi="Times New Roman" w:cs="Times New Roman"/>
          <w:sz w:val="18"/>
          <w:szCs w:val="18"/>
        </w:rPr>
        <w:t xml:space="preserve"> for all individual competition finals (whether of 4 or 8 fencers) and for the </w:t>
      </w:r>
      <w:r w:rsidRPr="0091442C">
        <w:rPr>
          <w:rFonts w:ascii="Times New Roman" w:hAnsi="Times New Roman" w:cs="Times New Roman"/>
          <w:b/>
          <w:bCs/>
          <w:sz w:val="18"/>
          <w:szCs w:val="18"/>
        </w:rPr>
        <w:t>final</w:t>
      </w:r>
      <w:r w:rsidRPr="0091442C">
        <w:rPr>
          <w:rFonts w:ascii="Times New Roman" w:hAnsi="Times New Roman" w:cs="Times New Roman"/>
          <w:sz w:val="18"/>
          <w:szCs w:val="18"/>
        </w:rPr>
        <w:t xml:space="preserve"> (2 teams) of team events.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are placed on each side of the Referee, on either side of the piste; they watch </w:t>
      </w:r>
      <w:r w:rsidRPr="0091442C">
        <w:rPr>
          <w:rFonts w:ascii="Times New Roman" w:hAnsi="Times New Roman" w:cs="Times New Roman"/>
          <w:b/>
          <w:bCs/>
          <w:sz w:val="18"/>
          <w:szCs w:val="18"/>
        </w:rPr>
        <w:t>all aspects</w:t>
      </w:r>
      <w:r w:rsidRPr="0091442C">
        <w:rPr>
          <w:rFonts w:ascii="Times New Roman" w:hAnsi="Times New Roman" w:cs="Times New Roman"/>
          <w:sz w:val="18"/>
          <w:szCs w:val="18"/>
        </w:rPr>
        <w:t xml:space="preserve"> of the entire fight.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judges must </w:t>
      </w:r>
      <w:r w:rsidRPr="0091442C">
        <w:rPr>
          <w:rFonts w:ascii="Times New Roman" w:hAnsi="Times New Roman" w:cs="Times New Roman"/>
          <w:b/>
          <w:bCs/>
          <w:sz w:val="18"/>
          <w:szCs w:val="18"/>
        </w:rPr>
        <w:t>change ends</w:t>
      </w:r>
      <w:r w:rsidRPr="0091442C">
        <w:rPr>
          <w:rFonts w:ascii="Times New Roman" w:hAnsi="Times New Roman" w:cs="Times New Roman"/>
          <w:sz w:val="18"/>
          <w:szCs w:val="18"/>
        </w:rPr>
        <w:t xml:space="preserve"> halfway through each bout or after each period in direct elimination bouts and after each bout in team matches, so as not to watch the same fencer the whole time.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Attribution of referees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"Attribution of referees"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sz w:val="18"/>
          <w:szCs w:val="18"/>
        </w:rPr>
      </w:pPr>
      <w:r w:rsidRPr="0091442C">
        <w:rPr>
          <w:rFonts w:ascii="Times New Roman" w:hAnsi="Times New Roman" w:cs="Times New Roman"/>
          <w:b/>
          <w:bCs/>
          <w:i/>
          <w:iCs/>
          <w:sz w:val="18"/>
          <w:szCs w:val="18"/>
        </w:rPr>
        <w:t>Olympic Games and World Championships</w:t>
      </w:r>
      <w:r w:rsidRPr="0091442C">
        <w:rPr>
          <w:rFonts w:ascii="Times New Roman" w:hAnsi="Times New Roman" w:cs="Times New Roman"/>
          <w:b/>
          <w:bCs/>
          <w:i/>
          <w:iCs/>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i/>
          <w:iCs/>
          <w:sz w:val="18"/>
          <w:szCs w:val="18"/>
        </w:rPr>
        <w:instrText>Olympic Games and World Championships</w:instrText>
      </w:r>
      <w:r w:rsidRPr="0091442C">
        <w:rPr>
          <w:rFonts w:ascii="Times New Roman" w:hAnsi="Times New Roman" w:cs="Times New Roman"/>
          <w:sz w:val="18"/>
          <w:szCs w:val="18"/>
        </w:rPr>
        <w:instrText>"</w:instrText>
      </w:r>
      <w:r w:rsidRPr="0091442C">
        <w:rPr>
          <w:rFonts w:ascii="Times New Roman" w:hAnsi="Times New Roman" w:cs="Times New Roman"/>
          <w:b/>
          <w:bCs/>
          <w:i/>
          <w:i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i/>
          <w:iCs/>
          <w:sz w:val="18"/>
          <w:szCs w:val="18"/>
        </w:rPr>
      </w:pPr>
      <w:r w:rsidRPr="0091442C">
        <w:rPr>
          <w:rFonts w:ascii="Times New Roman" w:hAnsi="Times New Roman" w:cs="Times New Roman"/>
          <w:i/>
          <w:iCs/>
          <w:sz w:val="18"/>
          <w:szCs w:val="18"/>
        </w:rPr>
        <w:t>Individual competitions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t.37.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the rounds of pools and the direct elimination table, </w:t>
      </w:r>
      <w:r w:rsidRPr="0091442C">
        <w:rPr>
          <w:rFonts w:ascii="Times New Roman" w:hAnsi="Times New Roman" w:cs="Times New Roman"/>
          <w:b/>
          <w:bCs/>
          <w:sz w:val="18"/>
          <w:szCs w:val="18"/>
        </w:rPr>
        <w:t>the Refereeing  Delegates</w:t>
      </w:r>
      <w:r w:rsidRPr="0091442C">
        <w:rPr>
          <w:rFonts w:ascii="Times New Roman" w:hAnsi="Times New Roman" w:cs="Times New Roman"/>
          <w:sz w:val="18"/>
          <w:szCs w:val="18"/>
        </w:rPr>
        <w:t xml:space="preserve"> select the referees by drawing lots.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For the pools</w:t>
      </w:r>
      <w:r w:rsidRPr="0091442C">
        <w:rPr>
          <w:rFonts w:ascii="Times New Roman" w:hAnsi="Times New Roman" w:cs="Times New Roman"/>
          <w:sz w:val="18"/>
          <w:szCs w:val="18"/>
        </w:rPr>
        <w:t>, the referee must be of a different nationality from that any of the fencers in the pool.</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For the </w:t>
      </w:r>
      <w:r w:rsidRPr="0091442C">
        <w:rPr>
          <w:rFonts w:ascii="Times New Roman" w:hAnsi="Times New Roman" w:cs="Times New Roman"/>
          <w:b/>
          <w:bCs/>
          <w:sz w:val="18"/>
          <w:szCs w:val="18"/>
        </w:rPr>
        <w:t>direct elimination tables at each weapon</w:t>
      </w:r>
      <w:r w:rsidRPr="0091442C">
        <w:rPr>
          <w:rFonts w:ascii="Times New Roman" w:hAnsi="Times New Roman" w:cs="Times New Roman"/>
          <w:sz w:val="18"/>
          <w:szCs w:val="18"/>
        </w:rPr>
        <w:t>, the Refereeing Delegates establish, among the referees present, a list of the best referees at each weapon (according to the grades obtained during the season).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For each quarter of  the table, 4 referees are assigned by drawing lots f rom among at least 7 to 8 referees, to referee the  bouts in the order of the table. They must be of a different nationality from that of any of the fencers participating in that quarter of the table.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As the table progresses, the referees will be switched around in a sequence established beforehand.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4.</w:t>
      </w:r>
      <w:r w:rsidRPr="0091442C">
        <w:rPr>
          <w:rFonts w:ascii="Times New Roman" w:hAnsi="Times New Roman" w:cs="Times New Roman"/>
          <w:sz w:val="18"/>
          <w:szCs w:val="18"/>
        </w:rPr>
        <w:tab/>
        <w:t xml:space="preserve">At the end of each round, the Refereeing Delegates can </w:t>
      </w:r>
      <w:r w:rsidRPr="0091442C">
        <w:rPr>
          <w:rFonts w:ascii="Times New Roman" w:hAnsi="Times New Roman" w:cs="Times New Roman"/>
          <w:b/>
          <w:bCs/>
          <w:sz w:val="18"/>
          <w:szCs w:val="18"/>
        </w:rPr>
        <w:t>withdraw a referee</w:t>
      </w:r>
      <w:r w:rsidRPr="0091442C">
        <w:rPr>
          <w:rFonts w:ascii="Times New Roman" w:hAnsi="Times New Roman" w:cs="Times New Roman"/>
          <w:sz w:val="18"/>
          <w:szCs w:val="18"/>
        </w:rPr>
        <w:t xml:space="preserve"> whose performance was not satisfactory. This decision must be taken by the majority of the Refereeing Delegates present. However, a referee may not be changed during of a bout except in exceptional circumstance. In such a case the decision, which must be well founded, must be taken by the majority of the Refereeing Delegates present (this rule is equally valid for team competitions).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ab/>
        <w:t>5.</w:t>
      </w:r>
      <w:r w:rsidRPr="0091442C">
        <w:rPr>
          <w:rFonts w:ascii="Times New Roman" w:hAnsi="Times New Roman" w:cs="Times New Roman"/>
          <w:sz w:val="18"/>
          <w:szCs w:val="18"/>
        </w:rPr>
        <w:tab/>
      </w:r>
      <w:r w:rsidRPr="0091442C">
        <w:rPr>
          <w:rFonts w:ascii="Times New Roman" w:hAnsi="Times New Roman" w:cs="Times New Roman"/>
          <w:b/>
          <w:bCs/>
          <w:sz w:val="18"/>
          <w:szCs w:val="18"/>
        </w:rPr>
        <w:t>For the final of 4</w:t>
      </w:r>
      <w:r w:rsidRPr="0091442C">
        <w:rPr>
          <w:rFonts w:ascii="Times New Roman" w:hAnsi="Times New Roman" w:cs="Times New Roman"/>
          <w:sz w:val="18"/>
          <w:szCs w:val="18"/>
        </w:rPr>
        <w:t>, the Refereeing Delegates, immediately after the end of the direct elimination tables, select 4 referees by lot from among at least</w:t>
      </w:r>
      <w:r w:rsidRPr="0091442C">
        <w:rPr>
          <w:rFonts w:ascii="Times New Roman" w:hAnsi="Times New Roman" w:cs="Times New Roman"/>
          <w:b/>
          <w:bCs/>
          <w:sz w:val="18"/>
          <w:szCs w:val="18"/>
        </w:rPr>
        <w:t xml:space="preserve"> 7 to 8</w:t>
      </w:r>
      <w:r w:rsidRPr="0091442C">
        <w:rPr>
          <w:rFonts w:ascii="Times New Roman" w:hAnsi="Times New Roman" w:cs="Times New Roman"/>
          <w:sz w:val="18"/>
          <w:szCs w:val="18"/>
        </w:rPr>
        <w:t xml:space="preserve"> referees, who must be of a different nationality from any of the fencers.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lastRenderedPageBreak/>
        <w:tab/>
      </w:r>
      <w:r w:rsidRPr="0091442C">
        <w:rPr>
          <w:rFonts w:ascii="Times New Roman" w:hAnsi="Times New Roman" w:cs="Times New Roman"/>
          <w:sz w:val="18"/>
          <w:szCs w:val="18"/>
        </w:rPr>
        <w:tab/>
        <w:t>10 minutes before the final, the Refereeing Delegates will draw lots to assign the referees for all the bouts at the same time, in the following order: 1</w:t>
      </w:r>
      <w:r w:rsidRPr="0091442C">
        <w:rPr>
          <w:rFonts w:ascii="Times New Roman" w:hAnsi="Times New Roman" w:cs="Times New Roman"/>
          <w:position w:val="5"/>
          <w:sz w:val="10"/>
          <w:szCs w:val="10"/>
        </w:rPr>
        <w:t>st</w:t>
      </w:r>
      <w:r w:rsidRPr="0091442C">
        <w:rPr>
          <w:rFonts w:ascii="Times New Roman" w:hAnsi="Times New Roman" w:cs="Times New Roman"/>
          <w:sz w:val="18"/>
          <w:szCs w:val="18"/>
        </w:rPr>
        <w:t xml:space="preserve"> semi-final, 2</w:t>
      </w:r>
      <w:r w:rsidRPr="0091442C">
        <w:rPr>
          <w:rFonts w:ascii="Times New Roman" w:hAnsi="Times New Roman" w:cs="Times New Roman"/>
          <w:position w:val="5"/>
          <w:sz w:val="10"/>
          <w:szCs w:val="10"/>
        </w:rPr>
        <w:t>nd</w:t>
      </w:r>
      <w:r w:rsidRPr="0091442C">
        <w:rPr>
          <w:rFonts w:ascii="Times New Roman" w:hAnsi="Times New Roman" w:cs="Times New Roman"/>
          <w:sz w:val="18"/>
          <w:szCs w:val="18"/>
        </w:rPr>
        <w:t xml:space="preserve"> semi-final, final, and 3</w:t>
      </w:r>
      <w:r w:rsidRPr="0091442C">
        <w:rPr>
          <w:rFonts w:ascii="Times New Roman" w:hAnsi="Times New Roman" w:cs="Times New Roman"/>
          <w:position w:val="5"/>
          <w:sz w:val="10"/>
          <w:szCs w:val="10"/>
        </w:rPr>
        <w:t>rd</w:t>
      </w:r>
      <w:r w:rsidRPr="0091442C">
        <w:rPr>
          <w:rFonts w:ascii="Times New Roman" w:hAnsi="Times New Roman" w:cs="Times New Roman"/>
          <w:sz w:val="18"/>
          <w:szCs w:val="18"/>
        </w:rPr>
        <w:t xml:space="preserve"> place (Olympic Games).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6</w:t>
      </w:r>
      <w:r w:rsidRPr="0091442C">
        <w:rPr>
          <w:rFonts w:ascii="Times New Roman" w:hAnsi="Times New Roman" w:cs="Times New Roman"/>
          <w:sz w:val="18"/>
          <w:szCs w:val="18"/>
        </w:rPr>
        <w:t>.</w:t>
      </w:r>
      <w:r w:rsidRPr="0091442C">
        <w:rPr>
          <w:rFonts w:ascii="Times New Roman" w:hAnsi="Times New Roman" w:cs="Times New Roman"/>
          <w:b/>
          <w:bCs/>
          <w:sz w:val="18"/>
          <w:szCs w:val="18"/>
        </w:rPr>
        <w:tab/>
        <w:t>The drawing of lots is done</w:t>
      </w:r>
      <w:r w:rsidRPr="0091442C">
        <w:rPr>
          <w:rFonts w:ascii="Times New Roman" w:hAnsi="Times New Roman" w:cs="Times New Roman"/>
          <w:sz w:val="18"/>
          <w:szCs w:val="18"/>
        </w:rPr>
        <w:t xml:space="preserve"> with the help of a computer for the pools and up to the direct elimination table of 64 and by hand from the direct elimination table of 64 onwards</w:t>
      </w:r>
      <w:r w:rsidRPr="0091442C">
        <w:rPr>
          <w:rFonts w:ascii="Times New Roman" w:hAnsi="Times New Roman" w:cs="Times New Roman"/>
          <w:b/>
          <w:bCs/>
          <w:sz w:val="18"/>
          <w:szCs w:val="18"/>
        </w:rPr>
        <w: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t.38.</w:t>
      </w:r>
      <w:r w:rsidRPr="0091442C">
        <w:rPr>
          <w:rFonts w:ascii="Times New Roman" w:hAnsi="Times New Roman" w:cs="Times New Roman"/>
          <w:sz w:val="18"/>
          <w:szCs w:val="18"/>
        </w:rPr>
        <w:tab/>
      </w:r>
      <w:r w:rsidRPr="0091442C">
        <w:rPr>
          <w:rFonts w:ascii="Times New Roman" w:hAnsi="Times New Roman" w:cs="Times New Roman"/>
          <w:i/>
          <w:iCs/>
          <w:sz w:val="18"/>
          <w:szCs w:val="18"/>
        </w:rPr>
        <w:t>Team competitions</w:t>
      </w:r>
    </w:p>
    <w:p w:rsidR="0091442C" w:rsidRPr="0091442C" w:rsidRDefault="0091442C" w:rsidP="0091442C">
      <w:pPr>
        <w:autoSpaceDE w:val="0"/>
        <w:autoSpaceDN w:val="0"/>
        <w:adjustRightInd w:val="0"/>
        <w:spacing w:after="0" w:line="216" w:lineRule="atLeast"/>
        <w:ind w:left="420" w:right="360" w:hanging="420"/>
        <w:jc w:val="both"/>
        <w:rPr>
          <w:rFonts w:ascii="Times New Roman" w:hAnsi="Times New Roman" w:cs="Times New Roman"/>
          <w:sz w:val="18"/>
          <w:szCs w:val="18"/>
        </w:rPr>
      </w:pPr>
      <w:r w:rsidRPr="0091442C">
        <w:rPr>
          <w:rFonts w:ascii="Times New Roman" w:hAnsi="Times New Roman" w:cs="Times New Roman"/>
          <w:sz w:val="18"/>
          <w:szCs w:val="18"/>
        </w:rPr>
        <w:t xml:space="preserve">           The same rules as those in article t.37 3), 4), 5) and 6) are applied to the team competitions, with two referees per match</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i/>
          <w:iCs/>
          <w:sz w:val="18"/>
          <w:szCs w:val="18"/>
        </w:rPr>
      </w:pPr>
      <w:r w:rsidRPr="0091442C">
        <w:rPr>
          <w:rFonts w:ascii="Times New Roman" w:hAnsi="Times New Roman" w:cs="Times New Roman"/>
          <w:b/>
          <w:bCs/>
          <w:i/>
          <w:iCs/>
          <w:sz w:val="18"/>
          <w:szCs w:val="18"/>
        </w:rPr>
        <w:t>World Cup competitions</w:t>
      </w:r>
      <w:r w:rsidRPr="0091442C">
        <w:rPr>
          <w:rFonts w:ascii="Times New Roman" w:hAnsi="Times New Roman" w:cs="Times New Roman"/>
          <w:b/>
          <w:bCs/>
          <w:i/>
          <w:iCs/>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i/>
          <w:iCs/>
          <w:sz w:val="18"/>
          <w:szCs w:val="18"/>
        </w:rPr>
        <w:instrText>World Cup competitions</w:instrText>
      </w:r>
      <w:r w:rsidRPr="0091442C">
        <w:rPr>
          <w:rFonts w:ascii="Times New Roman" w:hAnsi="Times New Roman" w:cs="Times New Roman"/>
          <w:i/>
          <w:iCs/>
          <w:sz w:val="18"/>
          <w:szCs w:val="18"/>
        </w:rPr>
        <w:instrText>"</w:instrText>
      </w:r>
      <w:r w:rsidRPr="0091442C">
        <w:rPr>
          <w:rFonts w:ascii="Times New Roman" w:hAnsi="Times New Roman" w:cs="Times New Roman"/>
          <w:b/>
          <w:bCs/>
          <w:i/>
          <w:i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t.39.</w:t>
      </w:r>
      <w:r w:rsidRPr="0091442C">
        <w:rPr>
          <w:rFonts w:ascii="Times New Roman" w:hAnsi="Times New Roman" w:cs="Times New Roman"/>
          <w:sz w:val="18"/>
          <w:szCs w:val="18"/>
        </w:rPr>
        <w:tab/>
        <w:t xml:space="preserve">The Directoire Technique, assisted for finals by the Official </w:t>
      </w:r>
      <w:r w:rsidRPr="0091442C">
        <w:rPr>
          <w:rFonts w:ascii="Times New Roman" w:hAnsi="Times New Roman" w:cs="Times New Roman"/>
          <w:b/>
          <w:bCs/>
          <w:sz w:val="18"/>
          <w:szCs w:val="18"/>
        </w:rPr>
        <w:t>Supervisor</w:t>
      </w:r>
      <w:r w:rsidRPr="0091442C">
        <w:rPr>
          <w:rFonts w:ascii="Times New Roman" w:hAnsi="Times New Roman" w:cs="Times New Roman"/>
          <w:sz w:val="18"/>
          <w:szCs w:val="18"/>
        </w:rPr>
        <w:t xml:space="preserve"> of the FIE, applies the rules described in Articles t.37 and t.38, above.</w:t>
      </w:r>
    </w:p>
    <w:p w:rsidR="0091442C" w:rsidRPr="0091442C" w:rsidRDefault="0091442C" w:rsidP="0091442C">
      <w:pPr>
        <w:tabs>
          <w:tab w:val="left" w:pos="480"/>
        </w:tabs>
        <w:autoSpaceDE w:val="0"/>
        <w:autoSpaceDN w:val="0"/>
        <w:adjustRightInd w:val="0"/>
        <w:spacing w:before="6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judging hits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judging hits"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Materiality of the hit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materiality of the hit</w:t>
      </w:r>
      <w:r w:rsidRPr="0091442C">
        <w:rPr>
          <w:rFonts w:ascii="Times New Roman" w:hAnsi="Times New Roman" w:cs="Times New Roman"/>
          <w:sz w:val="18"/>
          <w:szCs w:val="18"/>
        </w:rPr>
        <w:t xml:space="preserve"> is established according to the indications of the apparatus, and when necessary by consulting the judges (cf. t.36).</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Only the </w:t>
      </w:r>
      <w:r w:rsidRPr="0091442C">
        <w:rPr>
          <w:rFonts w:ascii="Times New Roman" w:hAnsi="Times New Roman" w:cs="Times New Roman"/>
          <w:b/>
          <w:bCs/>
          <w:sz w:val="18"/>
          <w:szCs w:val="18"/>
        </w:rPr>
        <w:t xml:space="preserve">indications of the electrical apparatus </w:t>
      </w:r>
      <w:r w:rsidRPr="0091442C">
        <w:rPr>
          <w:rFonts w:ascii="Times New Roman" w:hAnsi="Times New Roman" w:cs="Times New Roman"/>
          <w:sz w:val="18"/>
          <w:szCs w:val="18"/>
        </w:rPr>
        <w:t>as indicated by its own lamps or by the extension lamps can be taken into consideration for judging hits. Under no circumstances can the Referee declare a competitor to be hit unless the hit has been properly registered by the apparatus (except as provided for in Article t.49.1 or when a penalty hit has been awarded).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t.41.</w:t>
      </w:r>
      <w:r w:rsidRPr="0091442C">
        <w:rPr>
          <w:rFonts w:ascii="Times New Roman" w:hAnsi="Times New Roman" w:cs="Times New Roman"/>
          <w:sz w:val="18"/>
          <w:szCs w:val="18"/>
        </w:rPr>
        <w:tab/>
        <w:t>On the other hand, the Referee should, in the cases enumerated for each weapon,</w:t>
      </w:r>
      <w:r w:rsidRPr="0091442C">
        <w:rPr>
          <w:rFonts w:ascii="Times New Roman" w:hAnsi="Times New Roman" w:cs="Times New Roman"/>
          <w:b/>
          <w:bCs/>
          <w:sz w:val="18"/>
          <w:szCs w:val="18"/>
        </w:rPr>
        <w:t xml:space="preserve"> annul</w:t>
      </w:r>
      <w:r w:rsidRPr="0091442C">
        <w:rPr>
          <w:rFonts w:ascii="Times New Roman" w:hAnsi="Times New Roman" w:cs="Times New Roman"/>
          <w:sz w:val="18"/>
          <w:szCs w:val="18"/>
        </w:rPr>
        <w:t xml:space="preserve"> a hit registered by the apparatus (cf. t.53ss, t.66ss, t.73).</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Validity or priority of the hit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As soon as the bout has stopped, the Referee briefly </w:t>
      </w:r>
      <w:r w:rsidRPr="0091442C">
        <w:rPr>
          <w:rFonts w:ascii="Times New Roman" w:hAnsi="Times New Roman" w:cs="Times New Roman"/>
          <w:b/>
          <w:bCs/>
          <w:sz w:val="18"/>
          <w:szCs w:val="18"/>
        </w:rPr>
        <w:t>analyses</w:t>
      </w:r>
      <w:r w:rsidRPr="0091442C">
        <w:rPr>
          <w:rFonts w:ascii="Times New Roman" w:hAnsi="Times New Roman" w:cs="Times New Roman"/>
          <w:sz w:val="18"/>
          <w:szCs w:val="18"/>
        </w:rPr>
        <w:t xml:space="preserve"> the movements which composed the last fencing phrase. </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w:t>
      </w:r>
      <w:r w:rsidRPr="0091442C">
        <w:rPr>
          <w:rFonts w:ascii="Times New Roman" w:hAnsi="Times New Roman" w:cs="Times New Roman"/>
          <w:b/>
          <w:bCs/>
          <w:sz w:val="18"/>
          <w:szCs w:val="18"/>
        </w:rPr>
        <w:t>finals</w:t>
      </w:r>
      <w:r w:rsidRPr="0091442C">
        <w:rPr>
          <w:rFonts w:ascii="Times New Roman" w:hAnsi="Times New Roman" w:cs="Times New Roman"/>
          <w:sz w:val="18"/>
          <w:szCs w:val="18"/>
        </w:rPr>
        <w:t>, the Referee may make use of a television monitor to check on his decision should he be uncertain.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After reaching his decision regarding the materiality of a hit, the Referee, </w:t>
      </w:r>
      <w:r w:rsidRPr="0091442C">
        <w:rPr>
          <w:rFonts w:ascii="Times New Roman" w:hAnsi="Times New Roman" w:cs="Times New Roman"/>
          <w:b/>
          <w:bCs/>
          <w:sz w:val="18"/>
          <w:szCs w:val="18"/>
        </w:rPr>
        <w:t>by applying the rules</w:t>
      </w:r>
      <w:r w:rsidRPr="0091442C">
        <w:rPr>
          <w:rFonts w:ascii="Times New Roman" w:hAnsi="Times New Roman" w:cs="Times New Roman"/>
          <w:sz w:val="18"/>
          <w:szCs w:val="18"/>
        </w:rPr>
        <w:t>, decides which fencer was hit, whether   both were hit (épée), or whether there was no valid hit (cf. t.55ss, t.64ss, t.74ss).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use the following </w:t>
      </w:r>
      <w:r w:rsidRPr="0091442C">
        <w:rPr>
          <w:rFonts w:ascii="Times New Roman" w:hAnsi="Times New Roman" w:cs="Times New Roman"/>
          <w:b/>
          <w:bCs/>
          <w:sz w:val="18"/>
          <w:szCs w:val="18"/>
        </w:rPr>
        <w:t>signals</w:t>
      </w:r>
      <w:r w:rsidRPr="0091442C">
        <w:rPr>
          <w:rFonts w:ascii="Times New Roman" w:hAnsi="Times New Roman" w:cs="Times New Roman"/>
          <w:sz w:val="18"/>
          <w:szCs w:val="18"/>
        </w:rPr>
        <w:t xml:space="preserve"> (Figure 3, pp.20–21).</w:t>
      </w:r>
    </w:p>
    <w:p w:rsidR="00AD0E79" w:rsidRDefault="00AD0E79">
      <w:pPr>
        <w:rPr>
          <w:rFonts w:ascii="Times New Roman" w:hAnsi="Times New Roman" w:cs="Times New Roman"/>
          <w:b/>
          <w:bCs/>
          <w:sz w:val="18"/>
          <w:szCs w:val="18"/>
        </w:rPr>
      </w:pPr>
      <w:r>
        <w:rPr>
          <w:rFonts w:ascii="Times New Roman" w:hAnsi="Times New Roman" w:cs="Times New Roman"/>
          <w:b/>
          <w:bCs/>
          <w:noProof/>
          <w:sz w:val="18"/>
          <w:szCs w:val="18"/>
          <w:lang w:eastAsia="en-GB"/>
        </w:rPr>
        <w:lastRenderedPageBreak/>
        <w:drawing>
          <wp:anchor distT="0" distB="0" distL="114300" distR="114300" simplePos="0" relativeHeight="251663360" behindDoc="0" locked="0" layoutInCell="1" allowOverlap="1">
            <wp:simplePos x="0" y="0"/>
            <wp:positionH relativeFrom="column">
              <wp:posOffset>76200</wp:posOffset>
            </wp:positionH>
            <wp:positionV relativeFrom="paragraph">
              <wp:posOffset>47625</wp:posOffset>
            </wp:positionV>
            <wp:extent cx="2828925" cy="4552950"/>
            <wp:effectExtent l="19050" t="0" r="9525" b="0"/>
            <wp:wrapNone/>
            <wp:docPr id="6" name="Picture 5" descr="03Ballons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allons1.eps"/>
                    <pic:cNvPicPr/>
                  </pic:nvPicPr>
                  <pic:blipFill>
                    <a:blip r:embed="rId8"/>
                    <a:stretch>
                      <a:fillRect/>
                    </a:stretch>
                  </pic:blipFill>
                  <pic:spPr>
                    <a:xfrm>
                      <a:off x="0" y="0"/>
                      <a:ext cx="2828925" cy="4552950"/>
                    </a:xfrm>
                    <a:prstGeom prst="rect">
                      <a:avLst/>
                    </a:prstGeom>
                  </pic:spPr>
                </pic:pic>
              </a:graphicData>
            </a:graphic>
          </wp:anchor>
        </w:drawing>
      </w:r>
      <w:r>
        <w:rPr>
          <w:rFonts w:ascii="Times New Roman" w:hAnsi="Times New Roman" w:cs="Times New Roman"/>
          <w:b/>
          <w:bCs/>
          <w:sz w:val="18"/>
          <w:szCs w:val="18"/>
        </w:rPr>
        <w:br w:type="page"/>
      </w:r>
      <w:r>
        <w:rPr>
          <w:rFonts w:ascii="Times New Roman" w:hAnsi="Times New Roman" w:cs="Times New Roman"/>
          <w:b/>
          <w:bCs/>
          <w:noProof/>
          <w:sz w:val="18"/>
          <w:szCs w:val="18"/>
          <w:lang w:eastAsia="en-GB"/>
        </w:rPr>
        <w:drawing>
          <wp:anchor distT="0" distB="0" distL="114300" distR="114300" simplePos="0" relativeHeight="251662336" behindDoc="0" locked="0" layoutInCell="1" allowOverlap="1">
            <wp:simplePos x="933450" y="914400"/>
            <wp:positionH relativeFrom="column">
              <wp:align>center</wp:align>
            </wp:positionH>
            <wp:positionV relativeFrom="page">
              <wp:align>center</wp:align>
            </wp:positionV>
            <wp:extent cx="3499485" cy="4933950"/>
            <wp:effectExtent l="19050" t="0" r="5715" b="0"/>
            <wp:wrapTopAndBottom/>
            <wp:docPr id="8" name="Picture 6" descr="03Gest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Geste1.tif"/>
                    <pic:cNvPicPr/>
                  </pic:nvPicPr>
                  <pic:blipFill>
                    <a:blip r:embed="rId9"/>
                    <a:stretch>
                      <a:fillRect/>
                    </a:stretch>
                  </pic:blipFill>
                  <pic:spPr>
                    <a:xfrm>
                      <a:off x="0" y="0"/>
                      <a:ext cx="3499485" cy="4933950"/>
                    </a:xfrm>
                    <a:prstGeom prst="rect">
                      <a:avLst/>
                    </a:prstGeom>
                  </pic:spPr>
                </pic:pic>
              </a:graphicData>
            </a:graphic>
          </wp:anchor>
        </w:drawing>
      </w:r>
    </w:p>
    <w:p w:rsidR="0091442C" w:rsidRPr="0091442C" w:rsidRDefault="0091442C" w:rsidP="0091442C">
      <w:pPr>
        <w:tabs>
          <w:tab w:val="left" w:pos="72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Regulation equipment and checking of equipment by the Referee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"Regulation equipment and checking of equipment by the Referee"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b/>
          <w:bCs/>
          <w:sz w:val="18"/>
          <w:szCs w:val="18"/>
        </w:rPr>
      </w:pPr>
      <w:r w:rsidRPr="0091442C">
        <w:rPr>
          <w:rFonts w:ascii="Times New Roman" w:hAnsi="Times New Roman" w:cs="Times New Roman"/>
          <w:b/>
          <w:bCs/>
          <w:sz w:val="18"/>
          <w:szCs w:val="18"/>
        </w:rPr>
        <w:t>t.43.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 xml:space="preserve">Before the start </w:t>
      </w:r>
      <w:r w:rsidRPr="0091442C">
        <w:rPr>
          <w:rFonts w:ascii="Times New Roman" w:hAnsi="Times New Roman" w:cs="Times New Roman"/>
          <w:sz w:val="18"/>
          <w:szCs w:val="18"/>
        </w:rPr>
        <w:t>of each pool, team match or bout by direct elimination, the Referee must assemble all the competitors and verify that (cf. t.35.2.c):</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weapons, the </w:t>
      </w:r>
      <w:r w:rsidRPr="0091442C">
        <w:rPr>
          <w:rFonts w:ascii="Times New Roman" w:hAnsi="Times New Roman" w:cs="Times New Roman"/>
          <w:b/>
          <w:bCs/>
          <w:sz w:val="18"/>
          <w:szCs w:val="18"/>
        </w:rPr>
        <w:t>FIE guarantee label</w:t>
      </w:r>
      <w:r w:rsidRPr="0091442C">
        <w:rPr>
          <w:rFonts w:ascii="Times New Roman" w:hAnsi="Times New Roman" w:cs="Times New Roman"/>
          <w:sz w:val="18"/>
          <w:szCs w:val="18"/>
        </w:rPr>
        <w:t xml:space="preserve"> is present on the fencers’</w:t>
      </w:r>
      <w:r w:rsidRPr="0091442C">
        <w:rPr>
          <w:rFonts w:ascii="Times New Roman" w:hAnsi="Times New Roman" w:cs="Times New Roman"/>
          <w:sz w:val="18"/>
          <w:szCs w:val="18"/>
        </w:rPr>
        <w:softHyphen/>
        <w:t xml:space="preserve"> equipment (clothing, masks).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foil, the </w:t>
      </w:r>
      <w:r w:rsidRPr="0091442C">
        <w:rPr>
          <w:rFonts w:ascii="Times New Roman" w:hAnsi="Times New Roman" w:cs="Times New Roman"/>
          <w:b/>
          <w:bCs/>
          <w:sz w:val="18"/>
          <w:szCs w:val="18"/>
        </w:rPr>
        <w:t xml:space="preserve">conductive jacket </w:t>
      </w:r>
      <w:r w:rsidRPr="0091442C">
        <w:rPr>
          <w:rFonts w:ascii="Times New Roman" w:hAnsi="Times New Roman" w:cs="Times New Roman"/>
          <w:sz w:val="18"/>
          <w:szCs w:val="18"/>
        </w:rPr>
        <w:t>conforms to the provision of Article</w:t>
      </w:r>
      <w:r w:rsidRPr="0091442C">
        <w:rPr>
          <w:rFonts w:ascii="Times New Roman" w:hAnsi="Times New Roman" w:cs="Times New Roman"/>
          <w:sz w:val="18"/>
          <w:szCs w:val="18"/>
        </w:rPr>
        <w:softHyphen/>
        <w:t xml:space="preserve"> m.28 when each competitor is standing upright, is on guard and is in the lunge 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épée, the material from which the clothing is made has not too smooth a surface, and the competitor is wearing a </w:t>
      </w:r>
      <w:r w:rsidRPr="0091442C">
        <w:rPr>
          <w:rFonts w:ascii="Times New Roman" w:hAnsi="Times New Roman" w:cs="Times New Roman"/>
          <w:b/>
          <w:bCs/>
          <w:sz w:val="18"/>
          <w:szCs w:val="18"/>
        </w:rPr>
        <w:t>jacket conforming to the regulations</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sabre, the </w:t>
      </w:r>
      <w:r w:rsidRPr="0091442C">
        <w:rPr>
          <w:rFonts w:ascii="Times New Roman" w:hAnsi="Times New Roman" w:cs="Times New Roman"/>
          <w:b/>
          <w:bCs/>
          <w:sz w:val="18"/>
          <w:szCs w:val="18"/>
        </w:rPr>
        <w:t>conductive jacket</w:t>
      </w:r>
      <w:r w:rsidRPr="0091442C">
        <w:rPr>
          <w:rFonts w:ascii="Times New Roman" w:hAnsi="Times New Roman" w:cs="Times New Roman"/>
          <w:sz w:val="18"/>
          <w:szCs w:val="18"/>
        </w:rPr>
        <w:t xml:space="preserve"> conforms to the provision of Article m.34 when each competitor is standing upright, is on guard and is in the lunge position;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three weapons, each fencer is wearing, under his jacket, a regulation </w:t>
      </w:r>
      <w:r w:rsidRPr="0091442C">
        <w:rPr>
          <w:rFonts w:ascii="Times New Roman" w:hAnsi="Times New Roman" w:cs="Times New Roman"/>
          <w:b/>
          <w:bCs/>
          <w:sz w:val="18"/>
          <w:szCs w:val="18"/>
        </w:rPr>
        <w:t>protective under-plastron</w:t>
      </w:r>
      <w:r w:rsidRPr="0091442C">
        <w:rPr>
          <w:rFonts w:ascii="Times New Roman" w:hAnsi="Times New Roman" w:cs="Times New Roman"/>
          <w:sz w:val="18"/>
          <w:szCs w:val="18"/>
        </w:rPr>
        <w:t>, made of cloth which can resist 800 Newtons.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all three weapons, the fencer is not equipped with any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which would allow a person off the piste to communicate with the fencer during the bout.</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In pools, this checking must be done at the roll call of the fencers.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For bouts in the direct elimination and the finals this checking must be done in the assembly area.</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sz w:val="18"/>
          <w:szCs w:val="18"/>
        </w:rPr>
        <w:tab/>
        <w:t>The organisers of all official FIE competitions (junior and senior) must make provision in their set-up for an assembly area.</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bouts in the </w:t>
      </w:r>
      <w:r w:rsidRPr="0091442C">
        <w:rPr>
          <w:rFonts w:ascii="Times New Roman" w:hAnsi="Times New Roman" w:cs="Times New Roman"/>
          <w:b/>
          <w:bCs/>
          <w:sz w:val="18"/>
          <w:szCs w:val="18"/>
        </w:rPr>
        <w:t xml:space="preserve">direct elimination </w:t>
      </w:r>
      <w:r w:rsidRPr="0091442C">
        <w:rPr>
          <w:rFonts w:ascii="Times New Roman" w:hAnsi="Times New Roman" w:cs="Times New Roman"/>
          <w:sz w:val="18"/>
          <w:szCs w:val="18"/>
        </w:rPr>
        <w:t xml:space="preserve">and the </w:t>
      </w:r>
      <w:r w:rsidRPr="0091442C">
        <w:rPr>
          <w:rFonts w:ascii="Times New Roman" w:hAnsi="Times New Roman" w:cs="Times New Roman"/>
          <w:b/>
          <w:bCs/>
          <w:sz w:val="18"/>
          <w:szCs w:val="18"/>
        </w:rPr>
        <w:t xml:space="preserve">finals </w:t>
      </w:r>
      <w:r w:rsidRPr="0091442C">
        <w:rPr>
          <w:rFonts w:ascii="Times New Roman" w:hAnsi="Times New Roman" w:cs="Times New Roman"/>
          <w:sz w:val="18"/>
          <w:szCs w:val="18"/>
        </w:rPr>
        <w:t xml:space="preserve">at the </w:t>
      </w:r>
      <w:r w:rsidRPr="0091442C">
        <w:rPr>
          <w:rFonts w:ascii="Times New Roman" w:hAnsi="Times New Roman" w:cs="Times New Roman"/>
          <w:b/>
          <w:bCs/>
          <w:sz w:val="18"/>
          <w:szCs w:val="18"/>
        </w:rPr>
        <w:t>World Champion</w:t>
      </w:r>
      <w:r w:rsidRPr="0091442C">
        <w:rPr>
          <w:rFonts w:ascii="Times New Roman" w:hAnsi="Times New Roman" w:cs="Times New Roman"/>
          <w:b/>
          <w:bCs/>
          <w:sz w:val="18"/>
          <w:szCs w:val="18"/>
        </w:rPr>
        <w:softHyphen/>
        <w:t>ships and the Olympic Games</w:t>
      </w:r>
      <w:r w:rsidRPr="0091442C">
        <w:rPr>
          <w:rFonts w:ascii="Times New Roman" w:hAnsi="Times New Roman" w:cs="Times New Roman"/>
          <w:sz w:val="18"/>
          <w:szCs w:val="18"/>
        </w:rPr>
        <w:t xml:space="preserve">, and for </w:t>
      </w:r>
      <w:r w:rsidRPr="0091442C">
        <w:rPr>
          <w:rFonts w:ascii="Times New Roman" w:hAnsi="Times New Roman" w:cs="Times New Roman"/>
          <w:b/>
          <w:bCs/>
          <w:sz w:val="18"/>
          <w:szCs w:val="18"/>
        </w:rPr>
        <w:t>finals of World Cup competitions</w:t>
      </w:r>
      <w:r w:rsidRPr="0091442C">
        <w:rPr>
          <w:rFonts w:ascii="Times New Roman" w:hAnsi="Times New Roman" w:cs="Times New Roman"/>
          <w:sz w:val="18"/>
          <w:szCs w:val="18"/>
        </w:rPr>
        <w:t xml:space="preserve">, the two fencers in each bout will go to the equipment checking zone, located near the piste, 30 minutes before they are due on the piste. Their equipment will be checked under the responsibility of the SEMI (or the designated expert for finals of World Cup competitions). If any anomaly is identified the equipment at fault will be changed at once, without any penalty being applied. The SEMI delegate will hand over the bodywires, the masks and the weapons that have been checked to the Referee for the bout. </w:t>
      </w:r>
      <w:r w:rsidRPr="0091442C">
        <w:rPr>
          <w:rFonts w:ascii="Times New Roman" w:hAnsi="Times New Roman" w:cs="Times New Roman"/>
          <w:b/>
          <w:bCs/>
          <w:sz w:val="18"/>
          <w:szCs w:val="18"/>
        </w:rPr>
        <w:t xml:space="preserve">Ten minutes before </w:t>
      </w:r>
      <w:r w:rsidRPr="0091442C">
        <w:rPr>
          <w:rFonts w:ascii="Times New Roman" w:hAnsi="Times New Roman" w:cs="Times New Roman"/>
          <w:sz w:val="18"/>
          <w:szCs w:val="18"/>
        </w:rPr>
        <w:t xml:space="preserve">they are due on the piste the fencers will report to the Referee designated for their bout. The Referee will hand over a bodywire to each of the </w:t>
      </w:r>
      <w:r w:rsidRPr="0091442C">
        <w:rPr>
          <w:rFonts w:ascii="Times New Roman" w:hAnsi="Times New Roman" w:cs="Times New Roman"/>
          <w:sz w:val="18"/>
          <w:szCs w:val="18"/>
        </w:rPr>
        <w:lastRenderedPageBreak/>
        <w:t>fencers in the access zone for the piste. He will check that the fencers are wearing regulation under</w:t>
      </w:r>
      <w:r w:rsidRPr="0091442C">
        <w:rPr>
          <w:rFonts w:ascii="Times New Roman" w:hAnsi="Times New Roman" w:cs="Times New Roman"/>
          <w:sz w:val="18"/>
          <w:szCs w:val="18"/>
        </w:rPr>
        <w:softHyphen/>
        <w:t xml:space="preserve">-jacket protection.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and the fencers must </w:t>
      </w:r>
      <w:r w:rsidRPr="0091442C">
        <w:rPr>
          <w:rFonts w:ascii="Times New Roman" w:hAnsi="Times New Roman" w:cs="Times New Roman"/>
          <w:b/>
          <w:bCs/>
          <w:sz w:val="18"/>
          <w:szCs w:val="18"/>
        </w:rPr>
        <w:t>stay together</w:t>
      </w:r>
      <w:r w:rsidRPr="0091442C">
        <w:rPr>
          <w:rFonts w:ascii="Times New Roman" w:hAnsi="Times New Roman" w:cs="Times New Roman"/>
          <w:sz w:val="18"/>
          <w:szCs w:val="18"/>
        </w:rPr>
        <w:t xml:space="preserve"> in the access zone until they go on the piste. </w:t>
      </w:r>
      <w:r w:rsidRPr="0091442C">
        <w:rPr>
          <w:rFonts w:ascii="Times New Roman" w:hAnsi="Times New Roman" w:cs="Times New Roman"/>
          <w:b/>
          <w:bCs/>
          <w:sz w:val="18"/>
          <w:szCs w:val="18"/>
        </w:rPr>
        <w:t>One minute</w:t>
      </w:r>
      <w:r w:rsidRPr="0091442C">
        <w:rPr>
          <w:rFonts w:ascii="Times New Roman" w:hAnsi="Times New Roman" w:cs="Times New Roman"/>
          <w:sz w:val="18"/>
          <w:szCs w:val="18"/>
        </w:rPr>
        <w:t xml:space="preserve"> before they go on the piste the Referee will give a weapon to each fencer, for him to plug in his bodywire. No check will be carried out on the piste prior to the bout.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Competition organisers must organise a </w:t>
      </w:r>
      <w:r w:rsidRPr="0091442C">
        <w:rPr>
          <w:rFonts w:ascii="Times New Roman" w:hAnsi="Times New Roman" w:cs="Times New Roman"/>
          <w:b/>
          <w:bCs/>
          <w:sz w:val="18"/>
          <w:szCs w:val="18"/>
        </w:rPr>
        <w:t>waiting area where the fencers</w:t>
      </w:r>
      <w:r w:rsidRPr="0091442C">
        <w:rPr>
          <w:rFonts w:ascii="Times New Roman" w:hAnsi="Times New Roman" w:cs="Times New Roman"/>
          <w:b/>
          <w:bCs/>
          <w:sz w:val="18"/>
          <w:szCs w:val="18"/>
        </w:rPr>
        <w:softHyphen/>
        <w:t xml:space="preserve"> can warm up</w:t>
      </w:r>
      <w:r w:rsidRPr="0091442C">
        <w:rPr>
          <w:rFonts w:ascii="Times New Roman" w:hAnsi="Times New Roman" w:cs="Times New Roman"/>
          <w:sz w:val="18"/>
          <w:szCs w:val="18"/>
        </w:rPr>
        <w:t xml:space="preserve"> during this checking procedure.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In addition to the checks mentioned above</w:t>
      </w:r>
      <w:r w:rsidRPr="0091442C">
        <w:rPr>
          <w:rFonts w:ascii="Times New Roman" w:hAnsi="Times New Roman" w:cs="Times New Roman"/>
          <w:sz w:val="18"/>
          <w:szCs w:val="18"/>
        </w:rPr>
        <w:t xml:space="preserve">, the Referee of a bout may at any time, on his own initiative or at the request of a fencer or of a team captain, carry out such checks, or verify the checks already carried out or even carry out, or have carried out, new checks (cf. t.35).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He will in any case, before each bout, ensure that the </w:t>
      </w:r>
      <w:r w:rsidRPr="0091442C">
        <w:rPr>
          <w:rFonts w:ascii="Times New Roman" w:hAnsi="Times New Roman" w:cs="Times New Roman"/>
          <w:b/>
          <w:bCs/>
          <w:sz w:val="18"/>
          <w:szCs w:val="18"/>
        </w:rPr>
        <w:t>guarantee label</w:t>
      </w:r>
      <w:r w:rsidRPr="0091442C">
        <w:rPr>
          <w:rFonts w:ascii="Times New Roman" w:hAnsi="Times New Roman" w:cs="Times New Roman"/>
          <w:sz w:val="18"/>
          <w:szCs w:val="18"/>
        </w:rPr>
        <w:t xml:space="preserve"> is present on the clothing, the blade and the mask of each fencer, and that the</w:t>
      </w:r>
      <w:r w:rsidRPr="0091442C">
        <w:rPr>
          <w:rFonts w:ascii="Times New Roman" w:hAnsi="Times New Roman" w:cs="Times New Roman"/>
          <w:b/>
          <w:bCs/>
          <w:sz w:val="18"/>
          <w:szCs w:val="18"/>
        </w:rPr>
        <w:t xml:space="preserve"> insulation of the wires </w:t>
      </w:r>
      <w:r w:rsidRPr="0091442C">
        <w:rPr>
          <w:rFonts w:ascii="Times New Roman" w:hAnsi="Times New Roman" w:cs="Times New Roman"/>
          <w:sz w:val="18"/>
          <w:szCs w:val="18"/>
        </w:rPr>
        <w:t xml:space="preserve">inside the guard and the </w:t>
      </w:r>
      <w:r w:rsidRPr="0091442C">
        <w:rPr>
          <w:rFonts w:ascii="Times New Roman" w:hAnsi="Times New Roman" w:cs="Times New Roman"/>
          <w:b/>
          <w:bCs/>
          <w:sz w:val="18"/>
          <w:szCs w:val="18"/>
        </w:rPr>
        <w:t>pressure of the spring</w:t>
      </w:r>
      <w:r w:rsidRPr="0091442C">
        <w:rPr>
          <w:rFonts w:ascii="Times New Roman" w:hAnsi="Times New Roman" w:cs="Times New Roman"/>
          <w:sz w:val="18"/>
          <w:szCs w:val="18"/>
        </w:rPr>
        <w:t xml:space="preserve"> in the point of foils and épées conform with the Rules. Checking the insulation of the wires and the pressure of the spring will be repeated each time a weapon is changed. At all three weapons</w:t>
      </w:r>
      <w:r w:rsidRPr="0091442C">
        <w:rPr>
          <w:rFonts w:ascii="Times New Roman" w:hAnsi="Times New Roman" w:cs="Times New Roman"/>
          <w:sz w:val="18"/>
          <w:szCs w:val="18"/>
        </w:rPr>
        <w:softHyphen/>
        <w:t xml:space="preserve">, he will check that the fencer is not equipped with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which would allow a person off the piste to communicate with the fencer during the bout.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At épée he will check</w:t>
      </w:r>
      <w:r w:rsidRPr="0091442C">
        <w:rPr>
          <w:rFonts w:ascii="Times New Roman" w:hAnsi="Times New Roman" w:cs="Times New Roman"/>
          <w:b/>
          <w:bCs/>
          <w:sz w:val="18"/>
          <w:szCs w:val="18"/>
        </w:rPr>
        <w:t xml:space="preserve"> the total travel and the residual travel</w:t>
      </w:r>
      <w:r w:rsidRPr="0091442C">
        <w:rPr>
          <w:rFonts w:ascii="Times New Roman" w:hAnsi="Times New Roman" w:cs="Times New Roman"/>
          <w:sz w:val="18"/>
          <w:szCs w:val="18"/>
        </w:rPr>
        <w:t xml:space="preserve"> of the pointe d’arrêt: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He will check the</w:t>
      </w:r>
      <w:r w:rsidRPr="0091442C">
        <w:rPr>
          <w:rFonts w:ascii="Times New Roman" w:hAnsi="Times New Roman" w:cs="Times New Roman"/>
          <w:b/>
          <w:bCs/>
          <w:sz w:val="18"/>
          <w:szCs w:val="18"/>
        </w:rPr>
        <w:t xml:space="preserve"> total travel </w:t>
      </w:r>
      <w:r w:rsidRPr="0091442C">
        <w:rPr>
          <w:rFonts w:ascii="Times New Roman" w:hAnsi="Times New Roman" w:cs="Times New Roman"/>
          <w:sz w:val="18"/>
          <w:szCs w:val="18"/>
        </w:rPr>
        <w:t>by inserting a gauge measuring 1.5 mm between the barrel of the pointe d’arrêt and the tip. This gauge, provided by the Organising Committee, may have a toler</w:t>
      </w:r>
      <w:r w:rsidRPr="0091442C">
        <w:rPr>
          <w:rFonts w:ascii="Times New Roman" w:hAnsi="Times New Roman" w:cs="Times New Roman"/>
          <w:sz w:val="18"/>
          <w:szCs w:val="18"/>
        </w:rPr>
        <w:softHyphen/>
        <w:t>ance of ± 0.05 mm, i.e. from 1.45 mm to 1.55 mm.</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He will check the </w:t>
      </w:r>
      <w:r w:rsidRPr="0091442C">
        <w:rPr>
          <w:rFonts w:ascii="Times New Roman" w:hAnsi="Times New Roman" w:cs="Times New Roman"/>
          <w:b/>
          <w:bCs/>
          <w:sz w:val="18"/>
          <w:szCs w:val="18"/>
        </w:rPr>
        <w:t xml:space="preserve">residual travel </w:t>
      </w:r>
      <w:r w:rsidRPr="0091442C">
        <w:rPr>
          <w:rFonts w:ascii="Times New Roman" w:hAnsi="Times New Roman" w:cs="Times New Roman"/>
          <w:sz w:val="18"/>
          <w:szCs w:val="18"/>
        </w:rPr>
        <w:t>by inserting a gauge measuring 0.5 mm between the barrel of the pointe d’arrêt and the tip. The apparatus should not register when the point is depressed. This gauge, provided by the Organising Committee, may have a tolerance of ± 0.05 mm, i.e. from 0.45 mm to 0.55 mm.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details of the </w:t>
      </w:r>
      <w:r w:rsidRPr="0091442C">
        <w:rPr>
          <w:rFonts w:ascii="Times New Roman" w:hAnsi="Times New Roman" w:cs="Times New Roman"/>
          <w:b/>
          <w:bCs/>
          <w:sz w:val="18"/>
          <w:szCs w:val="18"/>
        </w:rPr>
        <w:t>weight</w:t>
      </w:r>
      <w:r w:rsidRPr="0091442C">
        <w:rPr>
          <w:rFonts w:ascii="Times New Roman" w:hAnsi="Times New Roman" w:cs="Times New Roman"/>
          <w:sz w:val="18"/>
          <w:szCs w:val="18"/>
        </w:rPr>
        <w:t xml:space="preserve"> used for the check, cf. m.11.3, m.19.3, m.42.2.d.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beginning of the bout the Referee will place the </w:t>
      </w:r>
      <w:r w:rsidRPr="0091442C">
        <w:rPr>
          <w:rFonts w:ascii="Times New Roman" w:hAnsi="Times New Roman" w:cs="Times New Roman"/>
          <w:b/>
          <w:bCs/>
          <w:sz w:val="18"/>
          <w:szCs w:val="18"/>
        </w:rPr>
        <w:t xml:space="preserve">reserve equipment that has been checked </w:t>
      </w:r>
      <w:r w:rsidRPr="0091442C">
        <w:rPr>
          <w:rFonts w:ascii="Times New Roman" w:hAnsi="Times New Roman" w:cs="Times New Roman"/>
          <w:sz w:val="18"/>
          <w:szCs w:val="18"/>
        </w:rPr>
        <w:t>near the appropriate end of the piste for the fencer concerned.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Non-regulation equipment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"Non-regulation equipment"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t.45.</w:t>
      </w:r>
      <w:r w:rsidRPr="0091442C">
        <w:rPr>
          <w:rFonts w:ascii="Times New Roman" w:hAnsi="Times New Roman" w:cs="Times New Roman"/>
          <w:sz w:val="18"/>
          <w:szCs w:val="18"/>
        </w:rPr>
        <w:tab/>
        <w:t xml:space="preserve">In whatever circumstances a fencer on the piste is found to be in possession of equipment which is </w:t>
      </w:r>
      <w:r w:rsidRPr="0091442C">
        <w:rPr>
          <w:rFonts w:ascii="Times New Roman" w:hAnsi="Times New Roman" w:cs="Times New Roman"/>
          <w:b/>
          <w:bCs/>
          <w:sz w:val="18"/>
          <w:szCs w:val="18"/>
        </w:rPr>
        <w:t>non-regulation or defective</w:t>
      </w:r>
      <w:r w:rsidRPr="0091442C">
        <w:rPr>
          <w:rFonts w:ascii="Times New Roman" w:hAnsi="Times New Roman" w:cs="Times New Roman"/>
          <w:sz w:val="18"/>
          <w:szCs w:val="18"/>
        </w:rPr>
        <w:t xml:space="preserve"> (cf. m.8, m.9, m.12, m.13, m.16, m.17, m.23), this equipment will be immediately confiscated and submitted to the experts on duty for examination. The equipment in question will only be returned to the owner after the measures</w:t>
      </w:r>
      <w:r w:rsidRPr="0091442C">
        <w:rPr>
          <w:rFonts w:ascii="Times New Roman" w:hAnsi="Times New Roman" w:cs="Times New Roman"/>
          <w:sz w:val="18"/>
          <w:szCs w:val="18"/>
        </w:rPr>
        <w:softHyphen/>
        <w:t xml:space="preserve"> necessitated by this examination have been completed and, if appropriate, after the payment of any expenses for repairs. The equipment must be rechecked before it is used again.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If a fencer appears on the piste:</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with only</w:t>
      </w:r>
      <w:r w:rsidRPr="0091442C">
        <w:rPr>
          <w:rFonts w:ascii="Times New Roman" w:hAnsi="Times New Roman" w:cs="Times New Roman"/>
          <w:b/>
          <w:bCs/>
          <w:sz w:val="18"/>
          <w:szCs w:val="18"/>
        </w:rPr>
        <w:t xml:space="preserve"> one</w:t>
      </w:r>
      <w:r w:rsidRPr="0091442C">
        <w:rPr>
          <w:rFonts w:ascii="Times New Roman" w:hAnsi="Times New Roman" w:cs="Times New Roman"/>
          <w:sz w:val="18"/>
          <w:szCs w:val="18"/>
        </w:rPr>
        <w:t xml:space="preserve"> regulation </w:t>
      </w:r>
      <w:r w:rsidRPr="0091442C">
        <w:rPr>
          <w:rFonts w:ascii="Times New Roman" w:hAnsi="Times New Roman" w:cs="Times New Roman"/>
          <w:b/>
          <w:bCs/>
          <w:sz w:val="18"/>
          <w:szCs w:val="18"/>
        </w:rPr>
        <w:t xml:space="preserve">weapon </w:t>
      </w:r>
      <w:r w:rsidRPr="0091442C">
        <w:rPr>
          <w:rFonts w:ascii="Times New Roman" w:hAnsi="Times New Roman" w:cs="Times New Roman"/>
          <w:sz w:val="18"/>
          <w:szCs w:val="18"/>
        </w:rPr>
        <w:t>(cf. t.86.1/2);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only </w:t>
      </w:r>
      <w:r w:rsidRPr="0091442C">
        <w:rPr>
          <w:rFonts w:ascii="Times New Roman" w:hAnsi="Times New Roman" w:cs="Times New Roman"/>
          <w:b/>
          <w:bCs/>
          <w:sz w:val="18"/>
          <w:szCs w:val="18"/>
        </w:rPr>
        <w:t xml:space="preserve">one </w:t>
      </w:r>
      <w:r w:rsidRPr="0091442C">
        <w:rPr>
          <w:rFonts w:ascii="Times New Roman" w:hAnsi="Times New Roman" w:cs="Times New Roman"/>
          <w:sz w:val="18"/>
          <w:szCs w:val="18"/>
        </w:rPr>
        <w:t xml:space="preserve">regulation </w:t>
      </w:r>
      <w:r w:rsidRPr="0091442C">
        <w:rPr>
          <w:rFonts w:ascii="Times New Roman" w:hAnsi="Times New Roman" w:cs="Times New Roman"/>
          <w:b/>
          <w:bCs/>
          <w:sz w:val="18"/>
          <w:szCs w:val="18"/>
        </w:rPr>
        <w:t>bodywire</w:t>
      </w:r>
      <w:r w:rsidRPr="0091442C">
        <w:rPr>
          <w:rFonts w:ascii="Times New Roman" w:hAnsi="Times New Roman" w:cs="Times New Roman"/>
          <w:sz w:val="18"/>
          <w:szCs w:val="18"/>
        </w:rPr>
        <w:t>;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a </w:t>
      </w:r>
      <w:r w:rsidRPr="0091442C">
        <w:rPr>
          <w:rFonts w:ascii="Times New Roman" w:hAnsi="Times New Roman" w:cs="Times New Roman"/>
          <w:b/>
          <w:bCs/>
          <w:sz w:val="18"/>
          <w:szCs w:val="18"/>
        </w:rPr>
        <w:t>weapon or a bodywire</w:t>
      </w:r>
      <w:r w:rsidRPr="0091442C">
        <w:rPr>
          <w:rFonts w:ascii="Times New Roman" w:hAnsi="Times New Roman" w:cs="Times New Roman"/>
          <w:sz w:val="18"/>
          <w:szCs w:val="18"/>
        </w:rPr>
        <w:t xml:space="preserve"> which </w:t>
      </w:r>
      <w:r w:rsidRPr="0091442C">
        <w:rPr>
          <w:rFonts w:ascii="Times New Roman" w:hAnsi="Times New Roman" w:cs="Times New Roman"/>
          <w:b/>
          <w:bCs/>
          <w:sz w:val="18"/>
          <w:szCs w:val="18"/>
        </w:rPr>
        <w:t xml:space="preserve">does not work </w:t>
      </w:r>
      <w:r w:rsidRPr="0091442C">
        <w:rPr>
          <w:rFonts w:ascii="Times New Roman" w:hAnsi="Times New Roman" w:cs="Times New Roman"/>
          <w:sz w:val="18"/>
          <w:szCs w:val="18"/>
        </w:rPr>
        <w:t>or which</w:t>
      </w:r>
      <w:r w:rsidRPr="0091442C">
        <w:rPr>
          <w:rFonts w:ascii="Times New Roman" w:hAnsi="Times New Roman" w:cs="Times New Roman"/>
          <w:b/>
          <w:bCs/>
          <w:sz w:val="18"/>
          <w:szCs w:val="18"/>
        </w:rPr>
        <w:t xml:space="preserve"> does not conform </w:t>
      </w:r>
      <w:r w:rsidRPr="0091442C">
        <w:rPr>
          <w:rFonts w:ascii="Times New Roman" w:hAnsi="Times New Roman" w:cs="Times New Roman"/>
          <w:sz w:val="18"/>
          <w:szCs w:val="18"/>
        </w:rPr>
        <w:t>with the Rules;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without his </w:t>
      </w:r>
      <w:r w:rsidRPr="0091442C">
        <w:rPr>
          <w:rFonts w:ascii="Times New Roman" w:hAnsi="Times New Roman" w:cs="Times New Roman"/>
          <w:b/>
          <w:bCs/>
          <w:sz w:val="18"/>
          <w:szCs w:val="18"/>
        </w:rPr>
        <w:t>protective under-plastron</w:t>
      </w:r>
      <w:r w:rsidRPr="0091442C">
        <w:rPr>
          <w:rFonts w:ascii="Times New Roman" w:hAnsi="Times New Roman" w:cs="Times New Roman"/>
          <w:sz w:val="18"/>
          <w:szCs w:val="18"/>
        </w:rPr>
        <w:t xml:space="preserve"> (cf. t.43.1.e above);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a </w:t>
      </w:r>
      <w:r w:rsidRPr="0091442C">
        <w:rPr>
          <w:rFonts w:ascii="Times New Roman" w:hAnsi="Times New Roman" w:cs="Times New Roman"/>
          <w:b/>
          <w:bCs/>
          <w:sz w:val="18"/>
          <w:szCs w:val="18"/>
        </w:rPr>
        <w:t xml:space="preserve">conductive jacket </w:t>
      </w:r>
      <w:r w:rsidRPr="0091442C">
        <w:rPr>
          <w:rFonts w:ascii="Times New Roman" w:hAnsi="Times New Roman" w:cs="Times New Roman"/>
          <w:sz w:val="18"/>
          <w:szCs w:val="18"/>
        </w:rPr>
        <w:t>which does not fully cover the valid target; or</w:t>
      </w:r>
    </w:p>
    <w:p w:rsidR="0091442C" w:rsidRPr="0091442C" w:rsidRDefault="0091442C" w:rsidP="0091442C">
      <w:pPr>
        <w:tabs>
          <w:tab w:val="left" w:pos="1020"/>
        </w:tabs>
        <w:autoSpaceDE w:val="0"/>
        <w:autoSpaceDN w:val="0"/>
        <w:adjustRightInd w:val="0"/>
        <w:spacing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with </w:t>
      </w:r>
      <w:r w:rsidRPr="0091442C">
        <w:rPr>
          <w:rFonts w:ascii="Times New Roman" w:hAnsi="Times New Roman" w:cs="Times New Roman"/>
          <w:b/>
          <w:bCs/>
          <w:sz w:val="18"/>
          <w:szCs w:val="18"/>
        </w:rPr>
        <w:t>clothing</w:t>
      </w:r>
      <w:r w:rsidRPr="0091442C">
        <w:rPr>
          <w:rFonts w:ascii="Times New Roman" w:hAnsi="Times New Roman" w:cs="Times New Roman"/>
          <w:sz w:val="18"/>
          <w:szCs w:val="18"/>
        </w:rPr>
        <w:t xml:space="preserve"> which does not conform with the Rules;</w:t>
      </w:r>
    </w:p>
    <w:p w:rsidR="0091442C" w:rsidRPr="0091442C" w:rsidRDefault="0091442C" w:rsidP="0091442C">
      <w:pPr>
        <w:tabs>
          <w:tab w:val="left" w:pos="720"/>
        </w:tabs>
        <w:autoSpaceDE w:val="0"/>
        <w:autoSpaceDN w:val="0"/>
        <w:adjustRightInd w:val="0"/>
        <w:spacing w:before="2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Referee will apply the penalties according to Articles t.114, t.116, t.120 (First Group).</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2. </w:t>
      </w:r>
      <w:r w:rsidRPr="0091442C">
        <w:rPr>
          <w:rFonts w:ascii="Times New Roman" w:hAnsi="Times New Roman" w:cs="Times New Roman"/>
          <w:sz w:val="18"/>
          <w:szCs w:val="18"/>
        </w:rPr>
        <w:t xml:space="preserve">When during a bout an irregularity is found in the equipment which could be caused by conditions </w:t>
      </w:r>
      <w:r w:rsidRPr="0091442C">
        <w:rPr>
          <w:rFonts w:ascii="Times New Roman" w:hAnsi="Times New Roman" w:cs="Times New Roman"/>
          <w:b/>
          <w:bCs/>
          <w:sz w:val="18"/>
          <w:szCs w:val="18"/>
        </w:rPr>
        <w:t>during the bout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Examples:</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conductive jacket with holes in which hits are registered as non-valid,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weapon or bodywire no longer functioning,</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pressure of the spring in the point too weak,</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travel in the point no longer regulation,</w:t>
      </w:r>
    </w:p>
    <w:p w:rsidR="0091442C" w:rsidRPr="0091442C" w:rsidRDefault="0091442C" w:rsidP="0091442C">
      <w:pPr>
        <w:tabs>
          <w:tab w:val="left" w:pos="720"/>
        </w:tabs>
        <w:autoSpaceDE w:val="0"/>
        <w:autoSpaceDN w:val="0"/>
        <w:adjustRightInd w:val="0"/>
        <w:spacing w:before="2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Referee will apply </w:t>
      </w:r>
      <w:r w:rsidRPr="0091442C">
        <w:rPr>
          <w:rFonts w:ascii="Times New Roman" w:hAnsi="Times New Roman" w:cs="Times New Roman"/>
          <w:b/>
          <w:bCs/>
          <w:sz w:val="18"/>
          <w:szCs w:val="18"/>
        </w:rPr>
        <w:t xml:space="preserve">neither warning nor penalty </w:t>
      </w:r>
      <w:r w:rsidRPr="0091442C">
        <w:rPr>
          <w:rFonts w:ascii="Times New Roman" w:hAnsi="Times New Roman" w:cs="Times New Roman"/>
          <w:sz w:val="18"/>
          <w:szCs w:val="18"/>
        </w:rPr>
        <w:t>and any hit scored with the equipment which has become defective will be awarded.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However, even during the course of a bout, any fencer whose weapon, at the moment he presents himself on guard and ready to fence, has a </w:t>
      </w:r>
      <w:r w:rsidRPr="0091442C">
        <w:rPr>
          <w:rFonts w:ascii="Times New Roman" w:hAnsi="Times New Roman" w:cs="Times New Roman"/>
          <w:b/>
          <w:bCs/>
          <w:sz w:val="18"/>
          <w:szCs w:val="18"/>
        </w:rPr>
        <w:t>curve of the blade</w:t>
      </w:r>
      <w:r w:rsidRPr="0091442C">
        <w:rPr>
          <w:rFonts w:ascii="Times New Roman" w:hAnsi="Times New Roman" w:cs="Times New Roman"/>
          <w:sz w:val="18"/>
          <w:szCs w:val="18"/>
        </w:rPr>
        <w:t xml:space="preserve"> which exceeds that permitted (cf. m.8.6, m.16.2, m.23.4) commits an offence in the first group and will be penalised in accordance with Articles t.114, t.116 and t.120.</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If, when a fencer appears on the piste or during a bout, it is established that the equipment used by the fencer:</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ab/>
        <w:t>i)</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does not bear the marks </w:t>
      </w:r>
      <w:r w:rsidRPr="0091442C">
        <w:rPr>
          <w:rFonts w:ascii="Times New Roman" w:hAnsi="Times New Roman" w:cs="Times New Roman"/>
          <w:sz w:val="18"/>
          <w:szCs w:val="18"/>
        </w:rPr>
        <w:t>applied at the preliminary check, the Referee will:</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annul the last hit, if any, scored by the fencer at fault;</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penalise him as specified in Articles t.114, t.117, t.120.</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ii)</w:t>
      </w:r>
      <w:r w:rsidRPr="0091442C">
        <w:rPr>
          <w:rFonts w:ascii="Times New Roman" w:hAnsi="Times New Roman" w:cs="Times New Roman"/>
          <w:sz w:val="18"/>
          <w:szCs w:val="18"/>
        </w:rPr>
        <w:tab/>
        <w:t xml:space="preserve">does not conform to the rules in a way </w:t>
      </w:r>
      <w:r w:rsidRPr="0091442C">
        <w:rPr>
          <w:rFonts w:ascii="Times New Roman" w:hAnsi="Times New Roman" w:cs="Times New Roman"/>
          <w:b/>
          <w:bCs/>
          <w:sz w:val="18"/>
          <w:szCs w:val="18"/>
        </w:rPr>
        <w:t>not covered by the preliminary check</w:t>
      </w:r>
      <w:r w:rsidRPr="0091442C">
        <w:rPr>
          <w:rFonts w:ascii="Times New Roman" w:hAnsi="Times New Roman" w:cs="Times New Roman"/>
          <w:sz w:val="18"/>
          <w:szCs w:val="18"/>
        </w:rPr>
        <w:t>, the Referee will:</w:t>
      </w:r>
    </w:p>
    <w:p w:rsidR="0091442C" w:rsidRPr="0091442C" w:rsidRDefault="0091442C" w:rsidP="0091442C">
      <w:pPr>
        <w:tabs>
          <w:tab w:val="right" w:pos="1240"/>
          <w:tab w:val="left" w:pos="1380"/>
        </w:tabs>
        <w:autoSpaceDE w:val="0"/>
        <w:autoSpaceDN w:val="0"/>
        <w:adjustRightInd w:val="0"/>
        <w:spacing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penalise him as specified in Articles t.114, t.116, t.120.</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iii)</w:t>
      </w:r>
      <w:r w:rsidRPr="0091442C">
        <w:rPr>
          <w:rFonts w:ascii="Times New Roman" w:hAnsi="Times New Roman" w:cs="Times New Roman"/>
          <w:sz w:val="18"/>
          <w:szCs w:val="18"/>
        </w:rPr>
        <w:tab/>
        <w:t xml:space="preserve">has been passed by the preliminary check but is fraudulent;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iv) </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bears the marks of the preliminary check which have been </w:t>
      </w:r>
      <w:r w:rsidRPr="0091442C">
        <w:rPr>
          <w:rFonts w:ascii="Times New Roman" w:hAnsi="Times New Roman" w:cs="Times New Roman"/>
          <w:b/>
          <w:bCs/>
          <w:sz w:val="18"/>
          <w:szCs w:val="18"/>
        </w:rPr>
        <w:t>imitated or transferred</w:t>
      </w:r>
      <w:r w:rsidRPr="0091442C">
        <w:rPr>
          <w:rFonts w:ascii="Times New Roman" w:hAnsi="Times New Roman" w:cs="Times New Roman"/>
          <w:sz w:val="18"/>
          <w:szCs w:val="18"/>
        </w:rPr>
        <w:t xml:space="preserve">;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v)</w:t>
      </w:r>
      <w:r w:rsidRPr="0091442C">
        <w:rPr>
          <w:rFonts w:ascii="Times New Roman" w:hAnsi="Times New Roman" w:cs="Times New Roman"/>
          <w:sz w:val="18"/>
          <w:szCs w:val="18"/>
        </w:rPr>
        <w:tab/>
        <w:t xml:space="preserve">has been altered in any way to allow the recording of hits or the nonfunctioning of the apparatus </w:t>
      </w:r>
      <w:r w:rsidRPr="0091442C">
        <w:rPr>
          <w:rFonts w:ascii="Times New Roman" w:hAnsi="Times New Roman" w:cs="Times New Roman"/>
          <w:b/>
          <w:bCs/>
          <w:sz w:val="18"/>
          <w:szCs w:val="18"/>
        </w:rPr>
        <w:t>at will</w:t>
      </w:r>
      <w:r w:rsidRPr="0091442C">
        <w:rPr>
          <w:rFonts w:ascii="Times New Roman" w:hAnsi="Times New Roman" w:cs="Times New Roman"/>
          <w:sz w:val="18"/>
          <w:szCs w:val="18"/>
        </w:rPr>
        <w:t xml:space="preserve">; </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b/>
          <w:bCs/>
          <w:sz w:val="18"/>
          <w:szCs w:val="18"/>
        </w:rPr>
        <w:tab/>
        <w:t>vi)</w:t>
      </w:r>
      <w:r w:rsidRPr="0091442C">
        <w:rPr>
          <w:rFonts w:ascii="Times New Roman" w:hAnsi="Times New Roman" w:cs="Times New Roman"/>
          <w:sz w:val="18"/>
          <w:szCs w:val="18"/>
        </w:rPr>
        <w:tab/>
        <w:t xml:space="preserve">is equipped with </w:t>
      </w:r>
      <w:r w:rsidRPr="0091442C">
        <w:rPr>
          <w:rFonts w:ascii="Times New Roman" w:hAnsi="Times New Roman" w:cs="Times New Roman"/>
          <w:b/>
          <w:bCs/>
          <w:sz w:val="18"/>
          <w:szCs w:val="18"/>
        </w:rPr>
        <w:t>electronic communication equipment</w:t>
      </w:r>
      <w:r w:rsidRPr="0091442C">
        <w:rPr>
          <w:rFonts w:ascii="Times New Roman" w:hAnsi="Times New Roman" w:cs="Times New Roman"/>
          <w:sz w:val="18"/>
          <w:szCs w:val="18"/>
        </w:rPr>
        <w:t xml:space="preserve"> permitting a person off the piste to communicate with the fencer during the bout; then,</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r>
      <w:r w:rsidRPr="0091442C">
        <w:rPr>
          <w:rFonts w:ascii="Times New Roman" w:hAnsi="Times New Roman" w:cs="Times New Roman"/>
          <w:sz w:val="18"/>
          <w:szCs w:val="18"/>
        </w:rPr>
        <w:tab/>
        <w:t xml:space="preserve">in cases </w:t>
      </w:r>
      <w:r w:rsidRPr="0091442C">
        <w:rPr>
          <w:rFonts w:ascii="Times New Roman" w:hAnsi="Times New Roman" w:cs="Times New Roman"/>
          <w:b/>
          <w:bCs/>
          <w:sz w:val="18"/>
          <w:szCs w:val="18"/>
        </w:rPr>
        <w:t>iii), iv), v) and vi) above</w:t>
      </w:r>
      <w:r w:rsidRPr="0091442C">
        <w:rPr>
          <w:rFonts w:ascii="Times New Roman" w:hAnsi="Times New Roman" w:cs="Times New Roman"/>
          <w:sz w:val="18"/>
          <w:szCs w:val="18"/>
        </w:rPr>
        <w:t>, the Referee must immedi</w:t>
      </w:r>
      <w:r w:rsidRPr="0091442C">
        <w:rPr>
          <w:rFonts w:ascii="Times New Roman" w:hAnsi="Times New Roman" w:cs="Times New Roman"/>
          <w:sz w:val="18"/>
          <w:szCs w:val="18"/>
        </w:rPr>
        <w:softHyphen/>
        <w:t xml:space="preserve">ately </w:t>
      </w:r>
      <w:r w:rsidRPr="0091442C">
        <w:rPr>
          <w:rFonts w:ascii="Times New Roman" w:hAnsi="Times New Roman" w:cs="Times New Roman"/>
          <w:b/>
          <w:bCs/>
          <w:sz w:val="18"/>
          <w:szCs w:val="18"/>
        </w:rPr>
        <w:t xml:space="preserve">confiscate </w:t>
      </w:r>
      <w:r w:rsidRPr="0091442C">
        <w:rPr>
          <w:rFonts w:ascii="Times New Roman" w:hAnsi="Times New Roman" w:cs="Times New Roman"/>
          <w:sz w:val="18"/>
          <w:szCs w:val="18"/>
        </w:rPr>
        <w:t>the equipment (weapon, bodywire, if necessary conductive jacket, mask, etc.), and have it examined by the expert on duty.</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b) </w:t>
      </w:r>
      <w:r w:rsidRPr="0091442C">
        <w:rPr>
          <w:rFonts w:ascii="Times New Roman" w:hAnsi="Times New Roman" w:cs="Times New Roman"/>
          <w:sz w:val="18"/>
          <w:szCs w:val="18"/>
        </w:rPr>
        <w:tab/>
        <w:t xml:space="preserve">After having obtained the </w:t>
      </w:r>
      <w:r w:rsidRPr="0091442C">
        <w:rPr>
          <w:rFonts w:ascii="Times New Roman" w:hAnsi="Times New Roman" w:cs="Times New Roman"/>
          <w:b/>
          <w:bCs/>
          <w:sz w:val="18"/>
          <w:szCs w:val="18"/>
        </w:rPr>
        <w:t>opinion of the expert</w:t>
      </w:r>
      <w:r w:rsidRPr="0091442C">
        <w:rPr>
          <w:rFonts w:ascii="Times New Roman" w:hAnsi="Times New Roman" w:cs="Times New Roman"/>
          <w:sz w:val="18"/>
          <w:szCs w:val="18"/>
        </w:rPr>
        <w:t xml:space="preserve"> (a member of the Committee for Electrical Apparatus and Equipment at the fencing events at the Olympic Games and at World Championships), who has established the facts (cf. m.33ss), the Referee will apply the following </w:t>
      </w:r>
      <w:r w:rsidRPr="0091442C">
        <w:rPr>
          <w:rFonts w:ascii="Times New Roman" w:hAnsi="Times New Roman" w:cs="Times New Roman"/>
          <w:b/>
          <w:bCs/>
          <w:sz w:val="18"/>
          <w:szCs w:val="18"/>
        </w:rPr>
        <w:t>sanctions</w:t>
      </w:r>
      <w:r w:rsidRPr="0091442C">
        <w:rPr>
          <w:rFonts w:ascii="Times New Roman" w:hAnsi="Times New Roman" w:cs="Times New Roman"/>
          <w:sz w:val="18"/>
          <w:szCs w:val="18"/>
        </w:rPr>
        <w:t>, without prejudice to the application of Article t.96.2/4;</w:t>
      </w:r>
    </w:p>
    <w:p w:rsidR="0091442C" w:rsidRPr="0091442C" w:rsidRDefault="0091442C" w:rsidP="0091442C">
      <w:pPr>
        <w:tabs>
          <w:tab w:val="right" w:pos="1240"/>
          <w:tab w:val="left" w:pos="1380"/>
        </w:tabs>
        <w:autoSpaceDE w:val="0"/>
        <w:autoSpaceDN w:val="0"/>
        <w:adjustRightInd w:val="0"/>
        <w:spacing w:before="40" w:after="40" w:line="200" w:lineRule="atLeast"/>
        <w:ind w:left="1380" w:hanging="114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in cases </w:t>
      </w:r>
      <w:r w:rsidRPr="0091442C">
        <w:rPr>
          <w:rFonts w:ascii="Times New Roman" w:hAnsi="Times New Roman" w:cs="Times New Roman"/>
          <w:b/>
          <w:bCs/>
          <w:sz w:val="18"/>
          <w:szCs w:val="18"/>
        </w:rPr>
        <w:t xml:space="preserve">iii), iv), v)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 xml:space="preserve">vi) </w:t>
      </w:r>
      <w:r w:rsidRPr="0091442C">
        <w:rPr>
          <w:rFonts w:ascii="Times New Roman" w:hAnsi="Times New Roman" w:cs="Times New Roman"/>
          <w:sz w:val="18"/>
          <w:szCs w:val="18"/>
        </w:rPr>
        <w:t>the Referee will penalise him as specified for offences of the 4th group (cf. Articles</w:t>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t xml:space="preserve"> t.114, t.119, t.120).</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c)</w:t>
      </w:r>
      <w:r w:rsidRPr="0091442C">
        <w:rPr>
          <w:rFonts w:ascii="Times New Roman" w:hAnsi="Times New Roman" w:cs="Times New Roman"/>
          <w:b/>
          <w:bCs/>
          <w:sz w:val="18"/>
          <w:szCs w:val="18"/>
        </w:rPr>
        <w:tab/>
        <w:t>While awaiting the decision</w:t>
      </w:r>
      <w:r w:rsidRPr="0091442C">
        <w:rPr>
          <w:rFonts w:ascii="Times New Roman" w:hAnsi="Times New Roman" w:cs="Times New Roman"/>
          <w:sz w:val="18"/>
          <w:szCs w:val="18"/>
        </w:rPr>
        <w:t xml:space="preserve"> of the Referee that bout will be suspended but the other bouts in the pool may continue.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Every fencer must appear on the piste with clothing </w:t>
      </w:r>
      <w:r w:rsidRPr="0091442C">
        <w:rPr>
          <w:rFonts w:ascii="Times New Roman" w:hAnsi="Times New Roman" w:cs="Times New Roman"/>
          <w:b/>
          <w:bCs/>
          <w:sz w:val="18"/>
          <w:szCs w:val="18"/>
        </w:rPr>
        <w:t xml:space="preserve">conforming to the rules </w:t>
      </w:r>
      <w:r w:rsidRPr="0091442C">
        <w:rPr>
          <w:rFonts w:ascii="Times New Roman" w:hAnsi="Times New Roman" w:cs="Times New Roman"/>
          <w:sz w:val="18"/>
          <w:szCs w:val="18"/>
        </w:rPr>
        <w:t>as follows:</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a)</w:t>
      </w:r>
      <w:r w:rsidRPr="0091442C">
        <w:rPr>
          <w:rFonts w:ascii="Times New Roman" w:hAnsi="Times New Roman" w:cs="Times New Roman"/>
          <w:b/>
          <w:bCs/>
          <w:sz w:val="18"/>
          <w:szCs w:val="18"/>
        </w:rPr>
        <w:tab/>
        <w:t>Name and nationality</w:t>
      </w:r>
      <w:r w:rsidRPr="0091442C">
        <w:rPr>
          <w:rFonts w:ascii="Times New Roman" w:hAnsi="Times New Roman" w:cs="Times New Roman"/>
          <w:sz w:val="18"/>
          <w:szCs w:val="18"/>
        </w:rPr>
        <w:t>, in accordance with the rules, on the back of the jacket. </w:t>
      </w:r>
      <w:r w:rsidRPr="0091442C">
        <w:rPr>
          <w:rFonts w:ascii="Times New Roman" w:hAnsi="Times New Roman" w:cs="Times New Roman"/>
          <w:i/>
          <w:iCs/>
          <w:sz w:val="18"/>
          <w:szCs w:val="18"/>
        </w:rPr>
        <w:t xml:space="preserve">Application: all official FIE competitions, at all stages of the competitions. </w:t>
      </w:r>
    </w:p>
    <w:p w:rsidR="0091442C" w:rsidRPr="0091442C" w:rsidRDefault="0091442C" w:rsidP="0091442C">
      <w:pPr>
        <w:tabs>
          <w:tab w:val="right" w:pos="880"/>
          <w:tab w:val="left" w:pos="1020"/>
        </w:tabs>
        <w:autoSpaceDE w:val="0"/>
        <w:autoSpaceDN w:val="0"/>
        <w:adjustRightInd w:val="0"/>
        <w:spacing w:before="40" w:after="40" w:line="200" w:lineRule="atLeast"/>
        <w:ind w:left="1020" w:hanging="780"/>
        <w:jc w:val="both"/>
        <w:rPr>
          <w:rFonts w:ascii="Times New Roman" w:hAnsi="Times New Roman" w:cs="Times New Roman"/>
          <w:sz w:val="18"/>
          <w:szCs w:val="18"/>
        </w:rPr>
      </w:pPr>
      <w:r w:rsidRPr="0091442C">
        <w:rPr>
          <w:rFonts w:ascii="Times New Roman" w:hAnsi="Times New Roman" w:cs="Times New Roman"/>
          <w:b/>
          <w:bCs/>
          <w:sz w:val="18"/>
          <w:szCs w:val="18"/>
        </w:rPr>
        <w:tab/>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Wearing his </w:t>
      </w:r>
      <w:r w:rsidRPr="0091442C">
        <w:rPr>
          <w:rFonts w:ascii="Times New Roman" w:hAnsi="Times New Roman" w:cs="Times New Roman"/>
          <w:b/>
          <w:bCs/>
          <w:sz w:val="18"/>
          <w:szCs w:val="18"/>
        </w:rPr>
        <w:t xml:space="preserve">national uniform </w:t>
      </w:r>
      <w:r w:rsidRPr="0091442C">
        <w:rPr>
          <w:rFonts w:ascii="Times New Roman" w:hAnsi="Times New Roman" w:cs="Times New Roman"/>
          <w:sz w:val="18"/>
          <w:szCs w:val="18"/>
        </w:rPr>
        <w:t>(cf. m.25.3). </w:t>
      </w:r>
      <w:r w:rsidRPr="0091442C">
        <w:rPr>
          <w:rFonts w:ascii="Times New Roman" w:hAnsi="Times New Roman" w:cs="Times New Roman"/>
          <w:i/>
          <w:iCs/>
          <w:sz w:val="18"/>
          <w:szCs w:val="18"/>
        </w:rPr>
        <w:t>Application as follows:</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i)</w:t>
      </w:r>
      <w:r w:rsidRPr="0091442C">
        <w:rPr>
          <w:rFonts w:ascii="Times New Roman" w:hAnsi="Times New Roman" w:cs="Times New Roman"/>
          <w:b/>
          <w:bCs/>
          <w:sz w:val="18"/>
          <w:szCs w:val="18"/>
        </w:rPr>
        <w:tab/>
        <w:t>Open, Junior and Cadet World Championships</w:t>
      </w:r>
      <w:r w:rsidRPr="0091442C">
        <w:rPr>
          <w:rFonts w:ascii="Times New Roman" w:hAnsi="Times New Roman" w:cs="Times New Roman"/>
          <w:sz w:val="18"/>
          <w:szCs w:val="18"/>
        </w:rPr>
        <w:t>, all bouts, whether in a pool, in the direct elimination or during a team match;</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t>ii)</w:t>
      </w:r>
      <w:r w:rsidRPr="0091442C">
        <w:rPr>
          <w:rFonts w:ascii="Times New Roman" w:hAnsi="Times New Roman" w:cs="Times New Roman"/>
          <w:b/>
          <w:bCs/>
          <w:sz w:val="18"/>
          <w:szCs w:val="18"/>
        </w:rPr>
        <w:tab/>
        <w:t>Individual Senior World Cup competitions</w:t>
      </w:r>
      <w:r w:rsidRPr="0091442C">
        <w:rPr>
          <w:rFonts w:ascii="Times New Roman" w:hAnsi="Times New Roman" w:cs="Times New Roman"/>
          <w:sz w:val="18"/>
          <w:szCs w:val="18"/>
        </w:rPr>
        <w:t xml:space="preserve">, all direct elimination bouts from the 64 onwards; </w:t>
      </w:r>
    </w:p>
    <w:p w:rsidR="0091442C" w:rsidRPr="0091442C" w:rsidRDefault="0091442C" w:rsidP="0091442C">
      <w:pPr>
        <w:tabs>
          <w:tab w:val="left" w:pos="1400"/>
        </w:tabs>
        <w:autoSpaceDE w:val="0"/>
        <w:autoSpaceDN w:val="0"/>
        <w:adjustRightInd w:val="0"/>
        <w:spacing w:before="40" w:after="40" w:line="200" w:lineRule="atLeast"/>
        <w:ind w:left="1400" w:hanging="300"/>
        <w:jc w:val="both"/>
        <w:rPr>
          <w:rFonts w:ascii="Times New Roman" w:hAnsi="Times New Roman" w:cs="Times New Roman"/>
          <w:sz w:val="18"/>
          <w:szCs w:val="18"/>
        </w:rPr>
      </w:pPr>
      <w:r w:rsidRPr="0091442C">
        <w:rPr>
          <w:rFonts w:ascii="Times New Roman" w:hAnsi="Times New Roman" w:cs="Times New Roman"/>
          <w:b/>
          <w:bCs/>
          <w:sz w:val="18"/>
          <w:szCs w:val="18"/>
        </w:rPr>
        <w:t>iii)</w:t>
      </w:r>
      <w:r w:rsidRPr="0091442C">
        <w:rPr>
          <w:rFonts w:ascii="Times New Roman" w:hAnsi="Times New Roman" w:cs="Times New Roman"/>
          <w:b/>
          <w:bCs/>
          <w:sz w:val="18"/>
          <w:szCs w:val="18"/>
        </w:rPr>
        <w:tab/>
        <w:t>World Cup team competitions</w:t>
      </w:r>
      <w:r w:rsidRPr="0091442C">
        <w:rPr>
          <w:rFonts w:ascii="Times New Roman" w:hAnsi="Times New Roman" w:cs="Times New Roman"/>
          <w:sz w:val="18"/>
          <w:szCs w:val="18"/>
        </w:rPr>
        <w:t>, all bouts in every match.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In case of violation of this rule: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For the competitions mentioned in items </w:t>
      </w:r>
      <w:r w:rsidRPr="0091442C">
        <w:rPr>
          <w:rFonts w:ascii="Times New Roman" w:hAnsi="Times New Roman" w:cs="Times New Roman"/>
          <w:b/>
          <w:bCs/>
          <w:sz w:val="18"/>
          <w:szCs w:val="18"/>
        </w:rPr>
        <w:t>i)</w:t>
      </w:r>
      <w:r w:rsidRPr="0091442C">
        <w:rPr>
          <w:rFonts w:ascii="Times New Roman" w:hAnsi="Times New Roman" w:cs="Times New Roman"/>
          <w:sz w:val="18"/>
          <w:szCs w:val="18"/>
        </w:rPr>
        <w:t xml:space="preserve"> and </w:t>
      </w:r>
      <w:r w:rsidRPr="0091442C">
        <w:rPr>
          <w:rFonts w:ascii="Times New Roman" w:hAnsi="Times New Roman" w:cs="Times New Roman"/>
          <w:b/>
          <w:bCs/>
          <w:sz w:val="18"/>
          <w:szCs w:val="18"/>
        </w:rPr>
        <w:t>iii)</w:t>
      </w:r>
      <w:r w:rsidRPr="0091442C">
        <w:rPr>
          <w:rFonts w:ascii="Times New Roman" w:hAnsi="Times New Roman" w:cs="Times New Roman"/>
          <w:sz w:val="18"/>
          <w:szCs w:val="18"/>
        </w:rPr>
        <w:t xml:space="preserve"> above, the Referee shall </w:t>
      </w:r>
      <w:r w:rsidRPr="0091442C">
        <w:rPr>
          <w:rFonts w:ascii="Times New Roman" w:hAnsi="Times New Roman" w:cs="Times New Roman"/>
          <w:b/>
          <w:bCs/>
          <w:sz w:val="18"/>
          <w:szCs w:val="18"/>
        </w:rPr>
        <w:t xml:space="preserve">eliminate </w:t>
      </w:r>
      <w:r w:rsidRPr="0091442C">
        <w:rPr>
          <w:rFonts w:ascii="Times New Roman" w:hAnsi="Times New Roman" w:cs="Times New Roman"/>
          <w:sz w:val="18"/>
          <w:szCs w:val="18"/>
        </w:rPr>
        <w:t>the fencer at fault, and he will not be allowed to participate further in the event.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For the competitions mentioned in item</w:t>
      </w:r>
      <w:r w:rsidRPr="0091442C">
        <w:rPr>
          <w:rFonts w:ascii="Times New Roman" w:hAnsi="Times New Roman" w:cs="Times New Roman"/>
          <w:b/>
          <w:bCs/>
          <w:sz w:val="18"/>
          <w:szCs w:val="18"/>
        </w:rPr>
        <w:t xml:space="preserve"> ii) </w:t>
      </w:r>
      <w:r w:rsidRPr="0091442C">
        <w:rPr>
          <w:rFonts w:ascii="Times New Roman" w:hAnsi="Times New Roman" w:cs="Times New Roman"/>
          <w:sz w:val="18"/>
          <w:szCs w:val="18"/>
        </w:rPr>
        <w:t>above, the Referee</w:t>
      </w:r>
      <w:r w:rsidRPr="0091442C">
        <w:rPr>
          <w:rFonts w:ascii="Times New Roman" w:hAnsi="Times New Roman" w:cs="Times New Roman"/>
          <w:sz w:val="18"/>
          <w:szCs w:val="18"/>
        </w:rPr>
        <w:softHyphen/>
        <w:t xml:space="preserve"> shall penalise the fencer at fault with a Red Card (Articles t.114, t.117, t.120, Second Group). The fencer at fault shall however be</w:t>
      </w:r>
      <w:r w:rsidRPr="0091442C">
        <w:rPr>
          <w:rFonts w:ascii="Times New Roman" w:hAnsi="Times New Roman" w:cs="Times New Roman"/>
          <w:b/>
          <w:bCs/>
          <w:sz w:val="18"/>
          <w:szCs w:val="18"/>
        </w:rPr>
        <w:t xml:space="preserve"> allowed to remain</w:t>
      </w:r>
      <w:r w:rsidRPr="0091442C">
        <w:rPr>
          <w:rFonts w:ascii="Times New Roman" w:hAnsi="Times New Roman" w:cs="Times New Roman"/>
          <w:sz w:val="18"/>
          <w:szCs w:val="18"/>
        </w:rPr>
        <w:t xml:space="preserve"> on the piste and fence the bout concerned.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The same penalty is also applied for the absence of name and nationality, in accordance with the rules, on the back of the jacket at Junior World Cup competitions, at Individual Senior World Cup competitions before the last 64, and at Zonal Championships.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sz w:val="18"/>
          <w:szCs w:val="18"/>
        </w:rPr>
        <w:tab/>
        <w:t>If the conductive jacket does not conform to the rules, the fencer must put on a spare jacket that does conform to the rules.  If this jacket does not have his name and nationality on the back, the fencer has until the next stage of the competition (from the pools to the table of 64, the table of 32, etc) to get his name and nationality printed on 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If this is not done and except in cases of 'force majeure' the referee will eliminate the fencer and he cannot continue to participate in the competition.</w:t>
      </w:r>
    </w:p>
    <w:p w:rsidR="0091442C" w:rsidRPr="0091442C" w:rsidRDefault="0091442C" w:rsidP="0091442C">
      <w:pPr>
        <w:tabs>
          <w:tab w:val="right" w:leader="dot" w:pos="5670"/>
        </w:tabs>
        <w:autoSpaceDE w:val="0"/>
        <w:autoSpaceDN w:val="0"/>
        <w:adjustRightInd w:val="0"/>
        <w:spacing w:before="160" w:after="80" w:line="240" w:lineRule="auto"/>
        <w:jc w:val="center"/>
        <w:rPr>
          <w:rFonts w:ascii="Times New Roman" w:hAnsi="Times New Roman" w:cs="Times New Roman"/>
          <w:sz w:val="20"/>
          <w:szCs w:val="20"/>
        </w:rPr>
      </w:pPr>
    </w:p>
    <w:p w:rsidR="0091442C" w:rsidRPr="0091442C" w:rsidRDefault="0091442C">
      <w:pPr>
        <w:rPr>
          <w:rFonts w:ascii="Times New Roman" w:hAnsi="Times New Roman" w:cs="Times New Roman"/>
          <w:sz w:val="20"/>
          <w:szCs w:val="20"/>
        </w:rPr>
      </w:pPr>
      <w:r w:rsidRPr="0091442C">
        <w:rPr>
          <w:rFonts w:ascii="Times New Roman" w:hAnsi="Times New Roman" w:cs="Times New Roman"/>
          <w:sz w:val="20"/>
          <w:szCs w:val="20"/>
        </w:rPr>
        <w:br w:type="page"/>
      </w:r>
    </w:p>
    <w:p w:rsidR="0091442C" w:rsidRPr="0091442C" w:rsidRDefault="0091442C" w:rsidP="0091442C">
      <w:pPr>
        <w:tabs>
          <w:tab w:val="right" w:leader="dot" w:pos="5670"/>
        </w:tabs>
        <w:autoSpaceDE w:val="0"/>
        <w:autoSpaceDN w:val="0"/>
        <w:adjustRightInd w:val="0"/>
        <w:spacing w:before="160" w:after="80" w:line="240" w:lineRule="auto"/>
        <w:jc w:val="center"/>
        <w:rPr>
          <w:rFonts w:ascii="Times New Roman" w:hAnsi="Times New Roman" w:cs="Times New Roman"/>
          <w:sz w:val="20"/>
          <w:szCs w:val="20"/>
        </w:rPr>
      </w:pPr>
      <w:r w:rsidRPr="0091442C">
        <w:rPr>
          <w:rFonts w:ascii="Times New Roman" w:hAnsi="Times New Roman" w:cs="Times New Roman"/>
          <w:sz w:val="20"/>
          <w:szCs w:val="20"/>
        </w:rPr>
        <w:lastRenderedPageBreak/>
        <w:t>PART 2. FOIL</w:t>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foil is a</w:t>
      </w:r>
      <w:r w:rsidRPr="0091442C">
        <w:rPr>
          <w:rFonts w:ascii="Times New Roman" w:hAnsi="Times New Roman" w:cs="Times New Roman"/>
          <w:b/>
          <w:bCs/>
          <w:sz w:val="18"/>
          <w:szCs w:val="18"/>
        </w:rPr>
        <w:t xml:space="preserve"> thrusting </w:t>
      </w:r>
      <w:r w:rsidRPr="0091442C">
        <w:rPr>
          <w:rFonts w:ascii="Times New Roman" w:hAnsi="Times New Roman" w:cs="Times New Roman"/>
          <w:sz w:val="18"/>
          <w:szCs w:val="18"/>
        </w:rPr>
        <w:t xml:space="preserve">weapon only. Offensive actions with this weapon are made therefore with the point and with the point only.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Pushing or letting drag</w:t>
      </w:r>
      <w:r w:rsidRPr="0091442C">
        <w:rPr>
          <w:rFonts w:ascii="Times New Roman" w:hAnsi="Times New Roman" w:cs="Times New Roman"/>
          <w:sz w:val="18"/>
          <w:szCs w:val="18"/>
        </w:rPr>
        <w:t xml:space="preserve"> the point of the electric weapon on the electric piste is forbidden during the actual bout (between ‘Play!’ and ‘Halt!’). Placing the weapon on the piste at any time to </w:t>
      </w:r>
      <w:r w:rsidRPr="0091442C">
        <w:rPr>
          <w:rFonts w:ascii="Times New Roman" w:hAnsi="Times New Roman" w:cs="Times New Roman"/>
          <w:b/>
          <w:bCs/>
          <w:sz w:val="18"/>
          <w:szCs w:val="18"/>
        </w:rPr>
        <w:t>straighten</w:t>
      </w:r>
      <w:r w:rsidRPr="0091442C">
        <w:rPr>
          <w:rFonts w:ascii="Times New Roman" w:hAnsi="Times New Roman" w:cs="Times New Roman"/>
          <w:sz w:val="18"/>
          <w:szCs w:val="18"/>
        </w:rPr>
        <w:t xml:space="preserve"> it is also forbidden. Any breaking of these rules will be punished according to Articles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Limitation of the 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"Limitation of the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foil, only hits which arrive </w:t>
      </w:r>
      <w:r w:rsidRPr="0091442C">
        <w:rPr>
          <w:rFonts w:ascii="Times New Roman" w:hAnsi="Times New Roman" w:cs="Times New Roman"/>
          <w:b/>
          <w:bCs/>
          <w:sz w:val="18"/>
          <w:szCs w:val="18"/>
        </w:rPr>
        <w:t xml:space="preserve">on the target </w:t>
      </w:r>
      <w:r w:rsidRPr="0091442C">
        <w:rPr>
          <w:rFonts w:ascii="Times New Roman" w:hAnsi="Times New Roman" w:cs="Times New Roman"/>
          <w:sz w:val="18"/>
          <w:szCs w:val="18"/>
        </w:rPr>
        <w:t>are counted as valid.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target </w:t>
      </w:r>
      <w:r w:rsidRPr="0091442C">
        <w:rPr>
          <w:rFonts w:ascii="Times New Roman" w:hAnsi="Times New Roman" w:cs="Times New Roman"/>
          <w:sz w:val="18"/>
          <w:szCs w:val="18"/>
        </w:rPr>
        <w:t>at foil excludes the limbs and the head. It is confined to the trunk, the upper limit being the collar up to 6 cm above the prominences of the collar bones; at the sides to the seams of the sleeves, which should cross the head of the humerus; and the lower limit following a horizontal line across the back joining the tops of the hip bones, thence by straight lines to the junction of the lines of the groin. It also includes the part of the bib beneath a horizontal line 1.5 - 2 cm below the chin and which, in any case, may not be lower than the line of the shoulders (see Figure 4, above).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Hits off the 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"Hits off the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t.48.</w:t>
      </w:r>
      <w:r w:rsidRPr="0091442C">
        <w:rPr>
          <w:rFonts w:ascii="Times New Roman" w:hAnsi="Times New Roman" w:cs="Times New Roman"/>
          <w:sz w:val="18"/>
          <w:szCs w:val="18"/>
        </w:rPr>
        <w:tab/>
        <w:t xml:space="preserve">A hit which is made on a part of the body </w:t>
      </w:r>
      <w:r w:rsidRPr="0091442C">
        <w:rPr>
          <w:rFonts w:ascii="Times New Roman" w:hAnsi="Times New Roman" w:cs="Times New Roman"/>
          <w:b/>
          <w:bCs/>
          <w:sz w:val="18"/>
          <w:szCs w:val="18"/>
        </w:rPr>
        <w:t>other than the target</w:t>
      </w:r>
      <w:r w:rsidRPr="0091442C">
        <w:rPr>
          <w:rFonts w:ascii="Times New Roman" w:hAnsi="Times New Roman" w:cs="Times New Roman"/>
          <w:sz w:val="18"/>
          <w:szCs w:val="18"/>
        </w:rPr>
        <w:t xml:space="preserve"> (whether directly or as a result of a parry) is not counted as a valid hit,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Extension of the valid 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"Extension of the valid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t.49.</w:t>
      </w:r>
      <w:r w:rsidRPr="0091442C">
        <w:rPr>
          <w:rFonts w:ascii="Times New Roman" w:hAnsi="Times New Roman" w:cs="Times New Roman"/>
          <w:b/>
          <w:bCs/>
          <w:sz w:val="18"/>
          <w:szCs w:val="18"/>
        </w:rPr>
        <w:tab/>
        <w:t>1.</w:t>
      </w:r>
      <w:r w:rsidRPr="0091442C">
        <w:rPr>
          <w:rFonts w:ascii="Times New Roman" w:hAnsi="Times New Roman" w:cs="Times New Roman"/>
          <w:sz w:val="18"/>
          <w:szCs w:val="18"/>
        </w:rPr>
        <w:tab/>
        <w:t xml:space="preserve">However, hits which arrive off the target are counted as valid whenever, by reason of an </w:t>
      </w:r>
      <w:r w:rsidRPr="0091442C">
        <w:rPr>
          <w:rFonts w:ascii="Times New Roman" w:hAnsi="Times New Roman" w:cs="Times New Roman"/>
          <w:b/>
          <w:bCs/>
          <w:sz w:val="18"/>
          <w:szCs w:val="18"/>
        </w:rPr>
        <w:t>abnormal position</w:t>
      </w:r>
      <w:r w:rsidRPr="0091442C">
        <w:rPr>
          <w:rFonts w:ascii="Times New Roman" w:hAnsi="Times New Roman" w:cs="Times New Roman"/>
          <w:sz w:val="18"/>
          <w:szCs w:val="18"/>
        </w:rPr>
        <w:t xml:space="preserve">, the fencer has substituted this non-valid target for the valid target.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The Referee may question the judges about this, but he </w:t>
      </w:r>
      <w:r w:rsidRPr="0091442C">
        <w:rPr>
          <w:rFonts w:ascii="Times New Roman" w:hAnsi="Times New Roman" w:cs="Times New Roman"/>
          <w:b/>
          <w:bCs/>
          <w:sz w:val="18"/>
          <w:szCs w:val="18"/>
        </w:rPr>
        <w:t>alone</w:t>
      </w:r>
      <w:r w:rsidRPr="0091442C">
        <w:rPr>
          <w:rFonts w:ascii="Times New Roman" w:hAnsi="Times New Roman" w:cs="Times New Roman"/>
          <w:sz w:val="18"/>
          <w:szCs w:val="18"/>
        </w:rPr>
        <w:t xml:space="preserve"> must decide whether the hit is valid or not.</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 AT FOIL</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FOIL"</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t.50.</w:t>
      </w:r>
      <w:r w:rsidRPr="0091442C">
        <w:rPr>
          <w:rFonts w:ascii="Times New Roman" w:hAnsi="Times New Roman" w:cs="Times New Roman"/>
          <w:sz w:val="18"/>
          <w:szCs w:val="18"/>
        </w:rPr>
        <w:tab/>
        <w:t xml:space="preserve">Foil competitions are judged with an </w:t>
      </w:r>
      <w:r w:rsidRPr="0091442C">
        <w:rPr>
          <w:rFonts w:ascii="Times New Roman" w:hAnsi="Times New Roman" w:cs="Times New Roman"/>
          <w:b/>
          <w:bCs/>
          <w:sz w:val="18"/>
          <w:szCs w:val="18"/>
        </w:rPr>
        <w:t>electrical recording apparatus</w:t>
      </w:r>
      <w:r w:rsidRPr="0091442C">
        <w:rPr>
          <w:rFonts w:ascii="Times New Roman" w:hAnsi="Times New Roman" w:cs="Times New Roman"/>
          <w:sz w:val="18"/>
          <w:szCs w:val="18"/>
        </w:rPr>
        <w:t xml:space="preserve">. </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MATERIALITY OF THE HIT</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MATERIALITY OF THE HIT"</w:instrText>
      </w:r>
      <w:r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t.51.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Only the indications of the recording apparatus </w:t>
      </w:r>
      <w:r w:rsidRPr="0091442C">
        <w:rPr>
          <w:rFonts w:ascii="Times New Roman" w:hAnsi="Times New Roman" w:cs="Times New Roman"/>
          <w:sz w:val="18"/>
          <w:szCs w:val="18"/>
        </w:rPr>
        <w:t>can be taken into consideration for judging the materiality of hits. The Referee cannot</w:t>
      </w:r>
      <w:r w:rsidRPr="0091442C">
        <w:rPr>
          <w:rFonts w:ascii="Times New Roman" w:hAnsi="Times New Roman" w:cs="Times New Roman"/>
          <w:sz w:val="16"/>
          <w:szCs w:val="16"/>
        </w:rPr>
        <w:t xml:space="preserve"> </w:t>
      </w:r>
      <w:r w:rsidRPr="0091442C">
        <w:rPr>
          <w:rFonts w:ascii="Times New Roman" w:hAnsi="Times New Roman" w:cs="Times New Roman"/>
          <w:sz w:val="18"/>
          <w:szCs w:val="18"/>
        </w:rPr>
        <w:t>declare a competitor to be hit unless the hit has been properly registered by the apparatus (except as provided for in Article t.49.1, or when a penalty hit has been awarded).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t.52.</w:t>
      </w:r>
      <w:r w:rsidRPr="0091442C">
        <w:rPr>
          <w:rFonts w:ascii="Times New Roman" w:hAnsi="Times New Roman" w:cs="Times New Roman"/>
          <w:sz w:val="18"/>
          <w:szCs w:val="18"/>
        </w:rPr>
        <w:tab/>
        <w:t>When using the apparatus it should be noted that:</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a </w:t>
      </w:r>
      <w:r w:rsidRPr="0091442C">
        <w:rPr>
          <w:rFonts w:ascii="Times New Roman" w:hAnsi="Times New Roman" w:cs="Times New Roman"/>
          <w:b/>
          <w:bCs/>
          <w:sz w:val="18"/>
          <w:szCs w:val="18"/>
        </w:rPr>
        <w:t>non-valid hit</w:t>
      </w:r>
      <w:r w:rsidRPr="0091442C">
        <w:rPr>
          <w:rFonts w:ascii="Times New Roman" w:hAnsi="Times New Roman" w:cs="Times New Roman"/>
          <w:sz w:val="18"/>
          <w:szCs w:val="18"/>
        </w:rPr>
        <w:t xml:space="preserve"> has been scored the apparatus will not register a possible valid hit scored on the same side of the apparatus.</w:t>
      </w:r>
    </w:p>
    <w:p w:rsidR="0091442C" w:rsidRPr="0091442C" w:rsidRDefault="0091442C" w:rsidP="0091442C">
      <w:pPr>
        <w:tabs>
          <w:tab w:val="left" w:pos="780"/>
        </w:tabs>
        <w:autoSpaceDE w:val="0"/>
        <w:autoSpaceDN w:val="0"/>
        <w:adjustRightInd w:val="0"/>
        <w:spacing w:before="40" w:after="40" w:line="200" w:lineRule="atLeast"/>
        <w:ind w:left="780" w:hanging="30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The apparatus does not indicate whether there is any </w:t>
      </w:r>
      <w:r w:rsidRPr="0091442C">
        <w:rPr>
          <w:rFonts w:ascii="Times New Roman" w:hAnsi="Times New Roman" w:cs="Times New Roman"/>
          <w:b/>
          <w:bCs/>
          <w:sz w:val="18"/>
          <w:szCs w:val="18"/>
        </w:rPr>
        <w:t>priority in time</w:t>
      </w:r>
      <w:r w:rsidRPr="0091442C">
        <w:rPr>
          <w:rFonts w:ascii="Times New Roman" w:hAnsi="Times New Roman" w:cs="Times New Roman"/>
          <w:sz w:val="18"/>
          <w:szCs w:val="18"/>
        </w:rPr>
        <w:t xml:space="preserve"> between two or more hits which it registers simultaneously.</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ANNULMENT OF A HIT</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ANNULMENT OF A HIT"</w:instrText>
      </w:r>
      <w:r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t.53.</w:t>
      </w: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ab/>
        <w:t>1.</w:t>
      </w:r>
      <w:r w:rsidRPr="0091442C">
        <w:rPr>
          <w:rFonts w:ascii="Times New Roman" w:hAnsi="Times New Roman" w:cs="Times New Roman"/>
          <w:sz w:val="18"/>
          <w:szCs w:val="18"/>
        </w:rPr>
        <w:t xml:space="preserve"> The Referee will </w:t>
      </w:r>
      <w:r w:rsidRPr="0091442C">
        <w:rPr>
          <w:rFonts w:ascii="Times New Roman" w:hAnsi="Times New Roman" w:cs="Times New Roman"/>
          <w:b/>
          <w:bCs/>
          <w:sz w:val="18"/>
          <w:szCs w:val="18"/>
        </w:rPr>
        <w:t>disregard</w:t>
      </w:r>
      <w:r w:rsidRPr="0091442C">
        <w:rPr>
          <w:rFonts w:ascii="Times New Roman" w:hAnsi="Times New Roman" w:cs="Times New Roman"/>
          <w:sz w:val="18"/>
          <w:szCs w:val="18"/>
        </w:rPr>
        <w:t xml:space="preserve"> hits which are registered as a result of actions:</w:t>
      </w:r>
    </w:p>
    <w:p w:rsidR="0091442C" w:rsidRPr="0091442C" w:rsidRDefault="0091442C" w:rsidP="0091442C">
      <w:pPr>
        <w:tabs>
          <w:tab w:val="left" w:pos="720"/>
          <w:tab w:val="left" w:pos="960"/>
        </w:tabs>
        <w:autoSpaceDE w:val="0"/>
        <w:autoSpaceDN w:val="0"/>
        <w:adjustRightInd w:val="0"/>
        <w:spacing w:before="20" w:after="40" w:line="200" w:lineRule="atLeast"/>
        <w:ind w:left="9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started </w:t>
      </w:r>
      <w:r w:rsidRPr="0091442C">
        <w:rPr>
          <w:rFonts w:ascii="Times New Roman" w:hAnsi="Times New Roman" w:cs="Times New Roman"/>
          <w:b/>
          <w:bCs/>
          <w:sz w:val="18"/>
          <w:szCs w:val="18"/>
        </w:rPr>
        <w:t>before the word ‘Play!’</w:t>
      </w:r>
      <w:r w:rsidRPr="0091442C">
        <w:rPr>
          <w:rFonts w:ascii="Times New Roman" w:hAnsi="Times New Roman" w:cs="Times New Roman"/>
          <w:sz w:val="18"/>
          <w:szCs w:val="18"/>
        </w:rPr>
        <w:t xml:space="preserve"> or </w:t>
      </w:r>
      <w:r w:rsidRPr="0091442C">
        <w:rPr>
          <w:rFonts w:ascii="Times New Roman" w:hAnsi="Times New Roman" w:cs="Times New Roman"/>
          <w:b/>
          <w:bCs/>
          <w:sz w:val="18"/>
          <w:szCs w:val="18"/>
        </w:rPr>
        <w:t>after the word ‘Halt!’</w:t>
      </w:r>
      <w:r w:rsidRPr="0091442C">
        <w:rPr>
          <w:rFonts w:ascii="Times New Roman" w:hAnsi="Times New Roman" w:cs="Times New Roman"/>
          <w:sz w:val="18"/>
          <w:szCs w:val="18"/>
        </w:rPr>
        <w:t xml:space="preserve"> (cf. t.18.1/3);</w:t>
      </w:r>
    </w:p>
    <w:p w:rsidR="0091442C" w:rsidRPr="0091442C" w:rsidRDefault="0091442C" w:rsidP="0091442C">
      <w:pPr>
        <w:tabs>
          <w:tab w:val="left" w:pos="720"/>
          <w:tab w:val="left" w:pos="960"/>
        </w:tabs>
        <w:autoSpaceDE w:val="0"/>
        <w:autoSpaceDN w:val="0"/>
        <w:adjustRightInd w:val="0"/>
        <w:spacing w:before="20" w:after="40" w:line="200" w:lineRule="atLeast"/>
        <w:ind w:left="9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which are made on any object </w:t>
      </w:r>
      <w:r w:rsidRPr="0091442C">
        <w:rPr>
          <w:rFonts w:ascii="Times New Roman" w:hAnsi="Times New Roman" w:cs="Times New Roman"/>
          <w:b/>
          <w:bCs/>
          <w:sz w:val="18"/>
          <w:szCs w:val="18"/>
        </w:rPr>
        <w:t>other than the opponent</w:t>
      </w:r>
      <w:r w:rsidRPr="0091442C">
        <w:rPr>
          <w:rFonts w:ascii="Times New Roman" w:hAnsi="Times New Roman" w:cs="Times New Roman"/>
          <w:sz w:val="18"/>
          <w:szCs w:val="18"/>
        </w:rPr>
        <w:t xml:space="preserve"> or his equipment (cf. t.41).</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competitor who, </w:t>
      </w:r>
      <w:r w:rsidRPr="0091442C">
        <w:rPr>
          <w:rFonts w:ascii="Times New Roman" w:hAnsi="Times New Roman" w:cs="Times New Roman"/>
          <w:b/>
          <w:bCs/>
          <w:sz w:val="18"/>
          <w:szCs w:val="18"/>
        </w:rPr>
        <w:t>intentionally</w:t>
      </w:r>
      <w:r w:rsidRPr="0091442C">
        <w:rPr>
          <w:rFonts w:ascii="Times New Roman" w:hAnsi="Times New Roman" w:cs="Times New Roman"/>
          <w:sz w:val="18"/>
          <w:szCs w:val="18"/>
        </w:rPr>
        <w:t xml:space="preserve">, causes the apparatus to register a hit by placing his point on the ground or on any surface </w:t>
      </w:r>
      <w:r w:rsidRPr="0091442C">
        <w:rPr>
          <w:rFonts w:ascii="Times New Roman" w:hAnsi="Times New Roman" w:cs="Times New Roman"/>
          <w:b/>
          <w:bCs/>
          <w:sz w:val="18"/>
          <w:szCs w:val="18"/>
        </w:rPr>
        <w:t xml:space="preserve">other than that of his opponent </w:t>
      </w:r>
      <w:r w:rsidRPr="0091442C">
        <w:rPr>
          <w:rFonts w:ascii="Times New Roman" w:hAnsi="Times New Roman" w:cs="Times New Roman"/>
          <w:sz w:val="18"/>
          <w:szCs w:val="18"/>
        </w:rPr>
        <w:t>will be penalised as specified in Articles t.114, t.117,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are forbidden to place a </w:t>
      </w:r>
      <w:r w:rsidRPr="0091442C">
        <w:rPr>
          <w:rFonts w:ascii="Times New Roman" w:hAnsi="Times New Roman" w:cs="Times New Roman"/>
          <w:b/>
          <w:bCs/>
          <w:sz w:val="18"/>
          <w:szCs w:val="18"/>
        </w:rPr>
        <w:t xml:space="preserve">non-insulated part </w:t>
      </w:r>
      <w:r w:rsidRPr="0091442C">
        <w:rPr>
          <w:rFonts w:ascii="Times New Roman" w:hAnsi="Times New Roman" w:cs="Times New Roman"/>
          <w:sz w:val="18"/>
          <w:szCs w:val="18"/>
        </w:rPr>
        <w:t>of their weapon in contact with their conductive jacket with the intention of jamming the electrical apparatus and thus avoiding being hit.</w:t>
      </w:r>
    </w:p>
    <w:p w:rsidR="0091442C" w:rsidRPr="0091442C" w:rsidRDefault="0091442C" w:rsidP="0091442C">
      <w:pPr>
        <w:autoSpaceDE w:val="0"/>
        <w:autoSpaceDN w:val="0"/>
        <w:adjustRightInd w:val="0"/>
        <w:spacing w:before="40" w:after="40" w:line="200" w:lineRule="atLeast"/>
        <w:ind w:left="720"/>
        <w:jc w:val="both"/>
        <w:rPr>
          <w:rFonts w:ascii="Times New Roman" w:hAnsi="Times New Roman" w:cs="Times New Roman"/>
          <w:sz w:val="18"/>
          <w:szCs w:val="18"/>
        </w:rPr>
      </w:pPr>
      <w:r w:rsidRPr="0091442C">
        <w:rPr>
          <w:rFonts w:ascii="Times New Roman" w:hAnsi="Times New Roman" w:cs="Times New Roman"/>
          <w:sz w:val="18"/>
          <w:szCs w:val="18"/>
        </w:rPr>
        <w:t>The penalty for committing such an offence is specified in Articles t.114, t.116, t.120. Any hit scored by the fencer at fault is annulled.</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on the other hand, take into account </w:t>
      </w:r>
      <w:r w:rsidRPr="0091442C">
        <w:rPr>
          <w:rFonts w:ascii="Times New Roman" w:hAnsi="Times New Roman" w:cs="Times New Roman"/>
          <w:b/>
          <w:bCs/>
          <w:sz w:val="18"/>
          <w:szCs w:val="18"/>
        </w:rPr>
        <w:t>possible failures of the electrical equipment</w:t>
      </w:r>
      <w:r w:rsidRPr="0091442C">
        <w:rPr>
          <w:rFonts w:ascii="Times New Roman" w:hAnsi="Times New Roman" w:cs="Times New Roman"/>
          <w:sz w:val="18"/>
          <w:szCs w:val="18"/>
        </w:rPr>
        <w:t>, in particular: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He must</w:t>
      </w:r>
      <w:r w:rsidRPr="0091442C">
        <w:rPr>
          <w:rFonts w:ascii="Times New Roman" w:hAnsi="Times New Roman" w:cs="Times New Roman"/>
          <w:b/>
          <w:bCs/>
          <w:sz w:val="18"/>
          <w:szCs w:val="18"/>
        </w:rPr>
        <w:t xml:space="preserve"> annul a hit which he has just awarded </w:t>
      </w:r>
      <w:r w:rsidRPr="0091442C">
        <w:rPr>
          <w:rFonts w:ascii="Times New Roman" w:hAnsi="Times New Roman" w:cs="Times New Roman"/>
          <w:sz w:val="18"/>
          <w:szCs w:val="18"/>
        </w:rPr>
        <w:t>as a result of a hit signalled as on the valid target (coloured lamp) if he establishes, by tests made under his personal supervision, before the bout has effectively recommenced (the command ‘Play!’) and without any of the equipment in use having been changed (cf. t.35.2/d):</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either that </w:t>
      </w:r>
      <w:r w:rsidRPr="0091442C">
        <w:rPr>
          <w:rFonts w:ascii="Times New Roman" w:hAnsi="Times New Roman" w:cs="Times New Roman"/>
          <w:b/>
          <w:bCs/>
          <w:sz w:val="18"/>
          <w:szCs w:val="18"/>
        </w:rPr>
        <w:t>a hit registered as ‘valid’</w:t>
      </w:r>
      <w:r w:rsidRPr="0091442C">
        <w:rPr>
          <w:rFonts w:ascii="Times New Roman" w:hAnsi="Times New Roman" w:cs="Times New Roman"/>
          <w:sz w:val="18"/>
          <w:szCs w:val="18"/>
        </w:rPr>
        <w:t xml:space="preserve"> against the competitor against whom the hit has been awarded can be made without there being in fact a valid hit;</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or that a </w:t>
      </w:r>
      <w:r w:rsidRPr="0091442C">
        <w:rPr>
          <w:rFonts w:ascii="Times New Roman" w:hAnsi="Times New Roman" w:cs="Times New Roman"/>
          <w:b/>
          <w:bCs/>
          <w:sz w:val="18"/>
          <w:szCs w:val="18"/>
        </w:rPr>
        <w:t xml:space="preserve">‘non-valid’ hit </w:t>
      </w:r>
      <w:r w:rsidRPr="0091442C">
        <w:rPr>
          <w:rFonts w:ascii="Times New Roman" w:hAnsi="Times New Roman" w:cs="Times New Roman"/>
          <w:sz w:val="18"/>
          <w:szCs w:val="18"/>
        </w:rPr>
        <w:t>made by the fencer against whom the hit was awarded is not registered by the apparatus;</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lastRenderedPageBreak/>
        <w:t>—</w:t>
      </w:r>
      <w:r w:rsidRPr="0091442C">
        <w:rPr>
          <w:rFonts w:ascii="Times New Roman" w:hAnsi="Times New Roman" w:cs="Times New Roman"/>
          <w:sz w:val="18"/>
          <w:szCs w:val="18"/>
        </w:rPr>
        <w:tab/>
        <w:t xml:space="preserve">or that a </w:t>
      </w:r>
      <w:r w:rsidRPr="0091442C">
        <w:rPr>
          <w:rFonts w:ascii="Times New Roman" w:hAnsi="Times New Roman" w:cs="Times New Roman"/>
          <w:b/>
          <w:bCs/>
          <w:sz w:val="18"/>
          <w:szCs w:val="18"/>
        </w:rPr>
        <w:t>‘valid’ hit</w:t>
      </w:r>
      <w:r w:rsidRPr="0091442C">
        <w:rPr>
          <w:rFonts w:ascii="Times New Roman" w:hAnsi="Times New Roman" w:cs="Times New Roman"/>
          <w:sz w:val="18"/>
          <w:szCs w:val="18"/>
        </w:rPr>
        <w:t xml:space="preserve"> made by the fencer against whom the hit was awarded does not cause any hit either valid or non-valid to be registered;</w:t>
      </w:r>
    </w:p>
    <w:p w:rsidR="0091442C" w:rsidRPr="0091442C" w:rsidRDefault="0091442C" w:rsidP="0091442C">
      <w:pPr>
        <w:tabs>
          <w:tab w:val="left" w:pos="1260"/>
        </w:tabs>
        <w:autoSpaceDE w:val="0"/>
        <w:autoSpaceDN w:val="0"/>
        <w:adjustRightInd w:val="0"/>
        <w:spacing w:before="20" w:after="40" w:line="200" w:lineRule="atLeast"/>
        <w:ind w:left="126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or that the registration of hits</w:t>
      </w:r>
      <w:r w:rsidRPr="0091442C">
        <w:rPr>
          <w:rFonts w:ascii="Times New Roman" w:hAnsi="Times New Roman" w:cs="Times New Roman"/>
          <w:b/>
          <w:bCs/>
          <w:sz w:val="18"/>
          <w:szCs w:val="18"/>
        </w:rPr>
        <w:t xml:space="preserve"> made by the competitor against whom the hit was awarded</w:t>
      </w:r>
      <w:r w:rsidRPr="0091442C">
        <w:rPr>
          <w:rFonts w:ascii="Times New Roman" w:hAnsi="Times New Roman" w:cs="Times New Roman"/>
          <w:sz w:val="18"/>
          <w:szCs w:val="18"/>
        </w:rPr>
        <w:t xml:space="preserve"> does not remain recorded on the apparatus.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On the other hand, when the Referee has decided that a hit made by a competitor has priority, this hit </w:t>
      </w:r>
      <w:r w:rsidRPr="0091442C">
        <w:rPr>
          <w:rFonts w:ascii="Times New Roman" w:hAnsi="Times New Roman" w:cs="Times New Roman"/>
          <w:b/>
          <w:bCs/>
          <w:sz w:val="18"/>
          <w:szCs w:val="18"/>
        </w:rPr>
        <w:t>shall not be annulled</w:t>
      </w:r>
      <w:r w:rsidRPr="0091442C">
        <w:rPr>
          <w:rFonts w:ascii="Times New Roman" w:hAnsi="Times New Roman" w:cs="Times New Roman"/>
          <w:sz w:val="18"/>
          <w:szCs w:val="18"/>
        </w:rPr>
        <w:t xml:space="preserve"> if subsequently it is found that a valid hit made by the opponent is registered as non-valid or that the weapon of the fencer against whom the hit was awarded is permanently registering a non-</w:t>
      </w:r>
      <w:r w:rsidRPr="0091442C">
        <w:rPr>
          <w:rFonts w:ascii="Times New Roman" w:hAnsi="Times New Roman" w:cs="Times New Roman"/>
          <w:sz w:val="18"/>
          <w:szCs w:val="18"/>
        </w:rPr>
        <w:br/>
        <w:t>valid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 fencer’s </w:t>
      </w:r>
      <w:r w:rsidRPr="0091442C">
        <w:rPr>
          <w:rFonts w:ascii="Times New Roman" w:hAnsi="Times New Roman" w:cs="Times New Roman"/>
          <w:b/>
          <w:bCs/>
          <w:sz w:val="18"/>
          <w:szCs w:val="18"/>
        </w:rPr>
        <w:t>equipment does not conform</w:t>
      </w:r>
      <w:r w:rsidRPr="0091442C">
        <w:rPr>
          <w:rFonts w:ascii="Times New Roman" w:hAnsi="Times New Roman" w:cs="Times New Roman"/>
          <w:sz w:val="18"/>
          <w:szCs w:val="18"/>
        </w:rPr>
        <w:t xml:space="preserve"> to the provisions of Articles m.27 and m.28.3, a hit made off the target which is registered by the apparatus as valid will not be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The Referee must also apply the following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Only the</w:t>
      </w:r>
      <w:r w:rsidRPr="0091442C">
        <w:rPr>
          <w:rFonts w:ascii="Times New Roman" w:hAnsi="Times New Roman" w:cs="Times New Roman"/>
          <w:b/>
          <w:bCs/>
          <w:sz w:val="18"/>
          <w:szCs w:val="18"/>
        </w:rPr>
        <w:t xml:space="preserve"> last hit </w:t>
      </w:r>
      <w:r w:rsidRPr="0091442C">
        <w:rPr>
          <w:rFonts w:ascii="Times New Roman" w:hAnsi="Times New Roman" w:cs="Times New Roman"/>
          <w:sz w:val="18"/>
          <w:szCs w:val="18"/>
        </w:rPr>
        <w:t>made before the fault was established can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 xml:space="preserve">makes any modification in or who changes his equipment </w:t>
      </w:r>
      <w:r w:rsidRPr="0091442C">
        <w:rPr>
          <w:rFonts w:ascii="Times New Roman" w:hAnsi="Times New Roman" w:cs="Times New Roman"/>
          <w:sz w:val="18"/>
          <w:szCs w:val="18"/>
        </w:rPr>
        <w:t>without being asked by the Referee to do so, before the Referee has given his decision, loses all right to the annulment of the hit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r>
      <w:r w:rsidRPr="0091442C">
        <w:rPr>
          <w:rFonts w:ascii="Times New Roman" w:hAnsi="Times New Roman" w:cs="Times New Roman"/>
          <w:b/>
          <w:bCs/>
          <w:sz w:val="18"/>
          <w:szCs w:val="18"/>
        </w:rPr>
        <w:t>If the bout has effectively recommenced</w:t>
      </w:r>
      <w:r w:rsidRPr="0091442C">
        <w:rPr>
          <w:rFonts w:ascii="Times New Roman" w:hAnsi="Times New Roman" w:cs="Times New Roman"/>
          <w:sz w:val="18"/>
          <w:szCs w:val="18"/>
        </w:rPr>
        <w:t xml:space="preserve"> a competitor cannot claim the annulment of a hit awarded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T</w:t>
      </w:r>
      <w:r w:rsidRPr="0091442C">
        <w:rPr>
          <w:rFonts w:ascii="Times New Roman" w:hAnsi="Times New Roman" w:cs="Times New Roman"/>
          <w:b/>
          <w:bCs/>
          <w:sz w:val="18"/>
          <w:szCs w:val="18"/>
        </w:rPr>
        <w:t xml:space="preserve">he location of a fault </w:t>
      </w:r>
      <w:r w:rsidRPr="0091442C">
        <w:rPr>
          <w:rFonts w:ascii="Times New Roman" w:hAnsi="Times New Roman" w:cs="Times New Roman"/>
          <w:sz w:val="18"/>
          <w:szCs w:val="18"/>
        </w:rPr>
        <w:t>found in the equipment (including the equipment of the competitors) is of no importance for this pos</w:t>
      </w:r>
      <w:r w:rsidRPr="0091442C">
        <w:rPr>
          <w:rFonts w:ascii="Times New Roman" w:hAnsi="Times New Roman" w:cs="Times New Roman"/>
          <w:sz w:val="18"/>
          <w:szCs w:val="18"/>
        </w:rPr>
        <w:softHyphen/>
        <w:t>sible annulment.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It is not necessary that </w:t>
      </w:r>
      <w:r w:rsidRPr="0091442C">
        <w:rPr>
          <w:rFonts w:ascii="Times New Roman" w:hAnsi="Times New Roman" w:cs="Times New Roman"/>
          <w:b/>
          <w:bCs/>
          <w:sz w:val="18"/>
          <w:szCs w:val="18"/>
        </w:rPr>
        <w:t xml:space="preserve">the failure found should repeat itself each time </w:t>
      </w:r>
      <w:r w:rsidRPr="0091442C">
        <w:rPr>
          <w:rFonts w:ascii="Times New Roman" w:hAnsi="Times New Roman" w:cs="Times New Roman"/>
          <w:sz w:val="18"/>
          <w:szCs w:val="18"/>
        </w:rPr>
        <w:t>a test is made; but it is essential that the fault should be manifested to the Referee without the possibility of doubt at least once during the tests made by him or under his supervision.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pay particular attention to </w:t>
      </w:r>
      <w:r w:rsidRPr="0091442C">
        <w:rPr>
          <w:rFonts w:ascii="Times New Roman" w:hAnsi="Times New Roman" w:cs="Times New Roman"/>
          <w:b/>
          <w:bCs/>
          <w:sz w:val="18"/>
          <w:szCs w:val="18"/>
        </w:rPr>
        <w:t>hits which do not register or which are registered abnormally</w:t>
      </w:r>
      <w:r w:rsidRPr="0091442C">
        <w:rPr>
          <w:rFonts w:ascii="Times New Roman" w:hAnsi="Times New Roman" w:cs="Times New Roman"/>
          <w:sz w:val="18"/>
          <w:szCs w:val="18"/>
        </w:rPr>
        <w:t xml:space="preserve">. Should such defects be repeated, the Referee must ask a member of </w:t>
      </w:r>
      <w:r w:rsidRPr="0091442C">
        <w:rPr>
          <w:rFonts w:ascii="Times New Roman" w:hAnsi="Times New Roman" w:cs="Times New Roman"/>
          <w:sz w:val="18"/>
          <w:szCs w:val="18"/>
        </w:rPr>
        <w:lastRenderedPageBreak/>
        <w:t>the Commit</w:t>
      </w:r>
      <w:r w:rsidRPr="0091442C">
        <w:rPr>
          <w:rFonts w:ascii="Times New Roman" w:hAnsi="Times New Roman" w:cs="Times New Roman"/>
          <w:sz w:val="18"/>
          <w:szCs w:val="18"/>
        </w:rPr>
        <w:softHyphen/>
        <w:t>tee for Electrical Apparatus and Equipment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must ensure that </w:t>
      </w:r>
      <w:r w:rsidRPr="0091442C">
        <w:rPr>
          <w:rFonts w:ascii="Times New Roman" w:hAnsi="Times New Roman" w:cs="Times New Roman"/>
          <w:b/>
          <w:bCs/>
          <w:sz w:val="18"/>
          <w:szCs w:val="18"/>
        </w:rPr>
        <w:t xml:space="preserve">nothing is altered in the competitors’ equipment </w:t>
      </w:r>
      <w:r w:rsidRPr="0091442C">
        <w:rPr>
          <w:rFonts w:ascii="Times New Roman" w:hAnsi="Times New Roman" w:cs="Times New Roman"/>
          <w:sz w:val="18"/>
          <w:szCs w:val="18"/>
        </w:rPr>
        <w:t>or in the whole of the electrical apparatus before the expert</w:t>
      </w:r>
      <w:r w:rsidRPr="0091442C">
        <w:rPr>
          <w:rFonts w:ascii="Times New Roman" w:hAnsi="Times New Roman" w:cs="Times New Roman"/>
          <w:sz w:val="18"/>
          <w:szCs w:val="18"/>
        </w:rPr>
        <w:softHyphen/>
        <w:t xml:space="preserve"> carries out his check.</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Whenever accidental causes make it impossible to carry out tests, the hit will be considered</w:t>
      </w:r>
      <w:r w:rsidRPr="0091442C">
        <w:rPr>
          <w:rFonts w:ascii="Times New Roman" w:hAnsi="Times New Roman" w:cs="Times New Roman"/>
          <w:b/>
          <w:bCs/>
          <w:sz w:val="18"/>
          <w:szCs w:val="18"/>
        </w:rPr>
        <w:t xml:space="preserve"> doubtful</w:t>
      </w:r>
      <w:r w:rsidRPr="0091442C">
        <w:rPr>
          <w:rFonts w:ascii="Times New Roman" w:hAnsi="Times New Roman" w:cs="Times New Roman"/>
          <w:sz w:val="18"/>
          <w:szCs w:val="18"/>
        </w:rPr>
        <w:t xml:space="preserve"> and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hits are registered simultaneously </w:t>
      </w:r>
      <w:r w:rsidRPr="0091442C">
        <w:rPr>
          <w:rFonts w:ascii="Times New Roman" w:hAnsi="Times New Roman" w:cs="Times New Roman"/>
          <w:b/>
          <w:bCs/>
          <w:sz w:val="18"/>
          <w:szCs w:val="18"/>
        </w:rPr>
        <w:t>on both sides of the apparatus</w:t>
      </w:r>
      <w:r w:rsidRPr="0091442C">
        <w:rPr>
          <w:rFonts w:ascii="Times New Roman" w:hAnsi="Times New Roman" w:cs="Times New Roman"/>
          <w:sz w:val="18"/>
          <w:szCs w:val="18"/>
        </w:rPr>
        <w:t>, and the Referee cannot establish the priority with certainty, he must replace the competitors on guard.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accordance with the general rules (cf. t.18.5) the Referee must </w:t>
      </w:r>
      <w:r w:rsidRPr="0091442C">
        <w:rPr>
          <w:rFonts w:ascii="Times New Roman" w:hAnsi="Times New Roman" w:cs="Times New Roman"/>
          <w:b/>
          <w:bCs/>
          <w:sz w:val="18"/>
          <w:szCs w:val="18"/>
        </w:rPr>
        <w:t>stop the bout</w:t>
      </w:r>
      <w:r w:rsidRPr="0091442C">
        <w:rPr>
          <w:rFonts w:ascii="Times New Roman" w:hAnsi="Times New Roman" w:cs="Times New Roman"/>
          <w:sz w:val="18"/>
          <w:szCs w:val="18"/>
        </w:rPr>
        <w:t xml:space="preserve">, even if no hit is registered by the apparatus, whenever play becomes </w:t>
      </w:r>
      <w:r w:rsidRPr="0091442C">
        <w:rPr>
          <w:rFonts w:ascii="Times New Roman" w:hAnsi="Times New Roman" w:cs="Times New Roman"/>
          <w:b/>
          <w:bCs/>
          <w:sz w:val="18"/>
          <w:szCs w:val="18"/>
        </w:rPr>
        <w:t>confused</w:t>
      </w:r>
      <w:r w:rsidRPr="0091442C">
        <w:rPr>
          <w:rFonts w:ascii="Times New Roman" w:hAnsi="Times New Roman" w:cs="Times New Roman"/>
          <w:sz w:val="18"/>
          <w:szCs w:val="18"/>
        </w:rPr>
        <w:t xml:space="preserve"> and he is no longer able to analyse the phrase.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 should also supervise </w:t>
      </w:r>
      <w:r w:rsidRPr="0091442C">
        <w:rPr>
          <w:rFonts w:ascii="Times New Roman" w:hAnsi="Times New Roman" w:cs="Times New Roman"/>
          <w:b/>
          <w:bCs/>
          <w:sz w:val="18"/>
          <w:szCs w:val="18"/>
        </w:rPr>
        <w:t>the state of the conductive piste</w:t>
      </w:r>
      <w:r w:rsidRPr="0091442C">
        <w:rPr>
          <w:rFonts w:ascii="Times New Roman" w:hAnsi="Times New Roman" w:cs="Times New Roman"/>
          <w:sz w:val="18"/>
          <w:szCs w:val="18"/>
        </w:rPr>
        <w:t>; he must not allow the bout to commence or to continue if the conductive piste has holes in it which might affect the proper registering of hits. (The organisers must make the necessary arrangements to ensure the rapid repair or replacement of the conductive piste.)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VALIDITY OR PRIORITY OF THE HIT</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VALIDITY OR PRIORITY OF THE HIT"</w:instrText>
      </w:r>
      <w:r w:rsidRPr="0091442C">
        <w:rPr>
          <w:rFonts w:ascii="Times New Roman" w:hAnsi="Times New Roman" w:cs="Times New Roman"/>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Preface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"Preface"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t.55.</w:t>
      </w:r>
      <w:r w:rsidRPr="0091442C">
        <w:rPr>
          <w:rFonts w:ascii="Times New Roman" w:hAnsi="Times New Roman" w:cs="Times New Roman"/>
          <w:sz w:val="18"/>
          <w:szCs w:val="18"/>
        </w:rPr>
        <w:tab/>
        <w:t xml:space="preserve">The Referee </w:t>
      </w:r>
      <w:r w:rsidRPr="0091442C">
        <w:rPr>
          <w:rFonts w:ascii="Times New Roman" w:hAnsi="Times New Roman" w:cs="Times New Roman"/>
          <w:b/>
          <w:bCs/>
          <w:sz w:val="18"/>
          <w:szCs w:val="18"/>
        </w:rPr>
        <w:t xml:space="preserve">alone </w:t>
      </w:r>
      <w:r w:rsidRPr="0091442C">
        <w:rPr>
          <w:rFonts w:ascii="Times New Roman" w:hAnsi="Times New Roman" w:cs="Times New Roman"/>
          <w:sz w:val="18"/>
          <w:szCs w:val="18"/>
        </w:rPr>
        <w:t>decides as to the validity or the priority of the hit by applying the following basic rules which are the conventions applicable to foil fencing.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Respect of the fencing phrase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"Respect of the fencing phrase"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t.56.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Every</w:t>
      </w:r>
      <w:r w:rsidRPr="0091442C">
        <w:rPr>
          <w:rFonts w:ascii="Times New Roman" w:hAnsi="Times New Roman" w:cs="Times New Roman"/>
          <w:b/>
          <w:bCs/>
          <w:sz w:val="18"/>
          <w:szCs w:val="18"/>
        </w:rPr>
        <w:t xml:space="preserve"> attack</w:t>
      </w:r>
      <w:r w:rsidRPr="0091442C">
        <w:rPr>
          <w:rFonts w:ascii="Times New Roman" w:hAnsi="Times New Roman" w:cs="Times New Roman"/>
          <w:sz w:val="18"/>
          <w:szCs w:val="18"/>
        </w:rPr>
        <w:t>, that is every initial offensive action, which is correctly executed must be parried or completely avoided and the phrase must be followed through — that is to say, co-ordinated (cf. t.7.1).</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In order to judge</w:t>
      </w:r>
      <w:r w:rsidRPr="0091442C">
        <w:rPr>
          <w:rFonts w:ascii="Times New Roman" w:hAnsi="Times New Roman" w:cs="Times New Roman"/>
          <w:b/>
          <w:bCs/>
          <w:sz w:val="18"/>
          <w:szCs w:val="18"/>
        </w:rPr>
        <w:t xml:space="preserve"> the correctness of an attack </w:t>
      </w:r>
      <w:r w:rsidRPr="0091442C">
        <w:rPr>
          <w:rFonts w:ascii="Times New Roman" w:hAnsi="Times New Roman" w:cs="Times New Roman"/>
          <w:sz w:val="18"/>
          <w:szCs w:val="18"/>
        </w:rPr>
        <w:t>the following points must be considered: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The simple attack, direct or indirect</w:t>
      </w:r>
      <w:r w:rsidRPr="0091442C">
        <w:rPr>
          <w:rFonts w:ascii="Times New Roman" w:hAnsi="Times New Roman" w:cs="Times New Roman"/>
          <w:sz w:val="18"/>
          <w:szCs w:val="18"/>
        </w:rPr>
        <w:t xml:space="preserve"> (cf. t.8.1), is correctly executed when the straightening of the arm, the point threatening the valid target, precedes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 xml:space="preserve">The compound attack </w:t>
      </w:r>
      <w:r w:rsidRPr="0091442C">
        <w:rPr>
          <w:rFonts w:ascii="Times New Roman" w:hAnsi="Times New Roman" w:cs="Times New Roman"/>
          <w:sz w:val="18"/>
          <w:szCs w:val="18"/>
        </w:rPr>
        <w:t xml:space="preserve">(cf. t.8.1) is correctly executed when the arm is straightened in the presentation of the first feint, with the point threatening the valid target, and the arm is not </w:t>
      </w:r>
      <w:r w:rsidRPr="0091442C">
        <w:rPr>
          <w:rFonts w:ascii="Times New Roman" w:hAnsi="Times New Roman" w:cs="Times New Roman"/>
          <w:sz w:val="18"/>
          <w:szCs w:val="18"/>
        </w:rPr>
        <w:lastRenderedPageBreak/>
        <w:t>bent during the successive actions of the attack and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The attack with a</w:t>
      </w:r>
      <w:r w:rsidRPr="0091442C">
        <w:rPr>
          <w:rFonts w:ascii="Times New Roman" w:hAnsi="Times New Roman" w:cs="Times New Roman"/>
          <w:b/>
          <w:bCs/>
          <w:sz w:val="18"/>
          <w:szCs w:val="18"/>
        </w:rPr>
        <w:t xml:space="preserve"> step-forward-lunge</w:t>
      </w:r>
      <w:r w:rsidRPr="0091442C">
        <w:rPr>
          <w:rFonts w:ascii="Times New Roman" w:hAnsi="Times New Roman" w:cs="Times New Roman"/>
          <w:sz w:val="18"/>
          <w:szCs w:val="18"/>
        </w:rPr>
        <w:t xml:space="preserve"> or a </w:t>
      </w:r>
      <w:r w:rsidRPr="0091442C">
        <w:rPr>
          <w:rFonts w:ascii="Times New Roman" w:hAnsi="Times New Roman" w:cs="Times New Roman"/>
          <w:b/>
          <w:bCs/>
          <w:sz w:val="18"/>
          <w:szCs w:val="18"/>
        </w:rPr>
        <w:t>step-forward-flèche</w:t>
      </w:r>
      <w:r w:rsidRPr="0091442C">
        <w:rPr>
          <w:rFonts w:ascii="Times New Roman" w:hAnsi="Times New Roman" w:cs="Times New Roman"/>
          <w:sz w:val="18"/>
          <w:szCs w:val="18"/>
        </w:rPr>
        <w:t xml:space="preserve"> is cor</w:t>
      </w:r>
      <w:r w:rsidRPr="0091442C">
        <w:rPr>
          <w:rFonts w:ascii="Times New Roman" w:hAnsi="Times New Roman" w:cs="Times New Roman"/>
          <w:sz w:val="18"/>
          <w:szCs w:val="18"/>
        </w:rPr>
        <w:softHyphen/>
        <w:t>rectly executed when the straightening of the arm precedes the end of the step forward and the initiation of the lunge or the flèche.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Actions, simple or compound, steps or feints which are </w:t>
      </w:r>
      <w:r w:rsidRPr="0091442C">
        <w:rPr>
          <w:rFonts w:ascii="Times New Roman" w:hAnsi="Times New Roman" w:cs="Times New Roman"/>
          <w:b/>
          <w:bCs/>
          <w:sz w:val="18"/>
          <w:szCs w:val="18"/>
        </w:rPr>
        <w:t>executed with a bent arm</w:t>
      </w:r>
      <w:r w:rsidRPr="0091442C">
        <w:rPr>
          <w:rFonts w:ascii="Times New Roman" w:hAnsi="Times New Roman" w:cs="Times New Roman"/>
          <w:sz w:val="18"/>
          <w:szCs w:val="18"/>
        </w:rPr>
        <w:t>, are not considered as attacks but as preparations, laying themselves open to the initiation of the offensive or defensive/offensive action of the opponent (cf. t.8.1/3).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To judge </w:t>
      </w:r>
      <w:r w:rsidRPr="0091442C">
        <w:rPr>
          <w:rFonts w:ascii="Times New Roman" w:hAnsi="Times New Roman" w:cs="Times New Roman"/>
          <w:b/>
          <w:bCs/>
          <w:sz w:val="18"/>
          <w:szCs w:val="18"/>
        </w:rPr>
        <w:t xml:space="preserve">the priority of an attack </w:t>
      </w:r>
      <w:r w:rsidRPr="0091442C">
        <w:rPr>
          <w:rFonts w:ascii="Times New Roman" w:hAnsi="Times New Roman" w:cs="Times New Roman"/>
          <w:sz w:val="18"/>
          <w:szCs w:val="18"/>
        </w:rPr>
        <w:t>when analysing the fencing phrase, it should be noted that: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a) </w:t>
      </w:r>
      <w:r w:rsidRPr="0091442C">
        <w:rPr>
          <w:rFonts w:ascii="Times New Roman" w:hAnsi="Times New Roman" w:cs="Times New Roman"/>
          <w:sz w:val="18"/>
          <w:szCs w:val="18"/>
        </w:rPr>
        <w:tab/>
        <w:t xml:space="preserve">If the attack is initiated </w:t>
      </w:r>
      <w:r w:rsidRPr="0091442C">
        <w:rPr>
          <w:rFonts w:ascii="Times New Roman" w:hAnsi="Times New Roman" w:cs="Times New Roman"/>
          <w:b/>
          <w:bCs/>
          <w:sz w:val="18"/>
          <w:szCs w:val="18"/>
        </w:rPr>
        <w:t>when the opponent is not ‘point in line’</w:t>
      </w:r>
      <w:r w:rsidRPr="0091442C">
        <w:rPr>
          <w:rFonts w:ascii="Times New Roman" w:hAnsi="Times New Roman" w:cs="Times New Roman"/>
          <w:sz w:val="18"/>
          <w:szCs w:val="18"/>
        </w:rPr>
        <w:t xml:space="preserve"> (cf. t.10), it may be executed either with a direct thrust, or by a disengage, or by a cut-over, or may even be preceded by a beat or successful feints obliging the opponent to parry.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initiated </w:t>
      </w:r>
      <w:r w:rsidRPr="0091442C">
        <w:rPr>
          <w:rFonts w:ascii="Times New Roman" w:hAnsi="Times New Roman" w:cs="Times New Roman"/>
          <w:b/>
          <w:bCs/>
          <w:sz w:val="18"/>
          <w:szCs w:val="18"/>
        </w:rPr>
        <w:t xml:space="preserve">when the opponent is ‘point in line’ </w:t>
      </w:r>
      <w:r w:rsidRPr="0091442C">
        <w:rPr>
          <w:rFonts w:ascii="Times New Roman" w:hAnsi="Times New Roman" w:cs="Times New Roman"/>
          <w:sz w:val="18"/>
          <w:szCs w:val="18"/>
        </w:rPr>
        <w:t>(cf. t.10), the attacker must, first, deflect the opponent’s blade. Referees must ensure that a mere contact of the blades is not con</w:t>
      </w:r>
      <w:r w:rsidRPr="0091442C">
        <w:rPr>
          <w:rFonts w:ascii="Times New Roman" w:hAnsi="Times New Roman" w:cs="Times New Roman"/>
          <w:sz w:val="18"/>
          <w:szCs w:val="18"/>
        </w:rPr>
        <w:softHyphen/>
        <w:t>sidered as sufficient to deflect the opponent’s blade (cf. t.60.5.a).</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If the attacker, when attempting to deflect the opponent’s blade, fails to find it (</w:t>
      </w:r>
      <w:r w:rsidRPr="0091442C">
        <w:rPr>
          <w:rFonts w:ascii="Times New Roman" w:hAnsi="Times New Roman" w:cs="Times New Roman"/>
          <w:b/>
          <w:bCs/>
          <w:sz w:val="18"/>
          <w:szCs w:val="18"/>
        </w:rPr>
        <w:t>dérobement)</w:t>
      </w:r>
      <w:r w:rsidRPr="0091442C">
        <w:rPr>
          <w:rFonts w:ascii="Times New Roman" w:hAnsi="Times New Roman" w:cs="Times New Roman"/>
          <w:sz w:val="18"/>
          <w:szCs w:val="18"/>
        </w:rPr>
        <w:t>, the right of attack passes to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d) </w:t>
      </w:r>
      <w:r w:rsidRPr="0091442C">
        <w:rPr>
          <w:rFonts w:ascii="Times New Roman" w:hAnsi="Times New Roman" w:cs="Times New Roman"/>
          <w:sz w:val="18"/>
          <w:szCs w:val="18"/>
        </w:rPr>
        <w:tab/>
      </w:r>
      <w:r w:rsidRPr="0091442C">
        <w:rPr>
          <w:rFonts w:ascii="Times New Roman" w:hAnsi="Times New Roman" w:cs="Times New Roman"/>
          <w:b/>
          <w:bCs/>
          <w:sz w:val="18"/>
          <w:szCs w:val="18"/>
        </w:rPr>
        <w:t>Continuous steps forward, with the legs crossing one another</w:t>
      </w:r>
      <w:r w:rsidRPr="0091442C">
        <w:rPr>
          <w:rFonts w:ascii="Times New Roman" w:hAnsi="Times New Roman" w:cs="Times New Roman"/>
          <w:sz w:val="18"/>
          <w:szCs w:val="18"/>
        </w:rPr>
        <w:t>, constitute a preparation and on this preparation any simple attack has priority.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t.57.</w:t>
      </w:r>
      <w:r w:rsidRPr="0091442C">
        <w:rPr>
          <w:rFonts w:ascii="Times New Roman" w:hAnsi="Times New Roman" w:cs="Times New Roman"/>
          <w:sz w:val="18"/>
          <w:szCs w:val="18"/>
        </w:rPr>
        <w:tab/>
        <w:t xml:space="preserve">The parry gives the right to riposte: </w:t>
      </w:r>
      <w:r w:rsidRPr="0091442C">
        <w:rPr>
          <w:rFonts w:ascii="Times New Roman" w:hAnsi="Times New Roman" w:cs="Times New Roman"/>
          <w:b/>
          <w:bCs/>
          <w:sz w:val="18"/>
          <w:szCs w:val="18"/>
        </w:rPr>
        <w:t>the simple riposte</w:t>
      </w:r>
      <w:r w:rsidRPr="0091442C">
        <w:rPr>
          <w:rFonts w:ascii="Times New Roman" w:hAnsi="Times New Roman" w:cs="Times New Roman"/>
          <w:sz w:val="18"/>
          <w:szCs w:val="18"/>
        </w:rPr>
        <w:t xml:space="preserve"> may be direct or indirect, but to annul any subsequent action by the attacker, it must be executed immediately, without indecision or delay.</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t.58.</w:t>
      </w:r>
      <w:r w:rsidRPr="0091442C">
        <w:rPr>
          <w:rFonts w:ascii="Times New Roman" w:hAnsi="Times New Roman" w:cs="Times New Roman"/>
          <w:sz w:val="18"/>
          <w:szCs w:val="18"/>
        </w:rPr>
        <w:tab/>
        <w:t xml:space="preserve">When a compound attack is made, if the opponent </w:t>
      </w:r>
      <w:r w:rsidRPr="0091442C">
        <w:rPr>
          <w:rFonts w:ascii="Times New Roman" w:hAnsi="Times New Roman" w:cs="Times New Roman"/>
          <w:b/>
          <w:bCs/>
          <w:sz w:val="18"/>
          <w:szCs w:val="18"/>
        </w:rPr>
        <w:t>finds the blade during one of the feints</w:t>
      </w:r>
      <w:r w:rsidRPr="0091442C">
        <w:rPr>
          <w:rFonts w:ascii="Times New Roman" w:hAnsi="Times New Roman" w:cs="Times New Roman"/>
          <w:sz w:val="18"/>
          <w:szCs w:val="18"/>
        </w:rPr>
        <w:t>, he has the right to riposte.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t.59.</w:t>
      </w:r>
      <w:r w:rsidRPr="0091442C">
        <w:rPr>
          <w:rFonts w:ascii="Times New Roman" w:hAnsi="Times New Roman" w:cs="Times New Roman"/>
          <w:sz w:val="18"/>
          <w:szCs w:val="18"/>
        </w:rPr>
        <w:tab/>
        <w:t xml:space="preserve">When </w:t>
      </w:r>
      <w:r w:rsidRPr="0091442C">
        <w:rPr>
          <w:rFonts w:ascii="Times New Roman" w:hAnsi="Times New Roman" w:cs="Times New Roman"/>
          <w:b/>
          <w:bCs/>
          <w:sz w:val="18"/>
          <w:szCs w:val="18"/>
        </w:rPr>
        <w:t xml:space="preserve">compound attacks </w:t>
      </w:r>
      <w:r w:rsidRPr="0091442C">
        <w:rPr>
          <w:rFonts w:ascii="Times New Roman" w:hAnsi="Times New Roman" w:cs="Times New Roman"/>
          <w:sz w:val="18"/>
          <w:szCs w:val="18"/>
        </w:rPr>
        <w:t xml:space="preserve">are made, the opponent has the right to </w:t>
      </w:r>
      <w:r w:rsidRPr="0091442C">
        <w:rPr>
          <w:rFonts w:ascii="Times New Roman" w:hAnsi="Times New Roman" w:cs="Times New Roman"/>
          <w:b/>
          <w:bCs/>
          <w:sz w:val="18"/>
          <w:szCs w:val="18"/>
        </w:rPr>
        <w:t>stop-hit</w:t>
      </w:r>
      <w:r w:rsidRPr="0091442C">
        <w:rPr>
          <w:rFonts w:ascii="Times New Roman" w:hAnsi="Times New Roman" w:cs="Times New Roman"/>
          <w:sz w:val="18"/>
          <w:szCs w:val="18"/>
        </w:rPr>
        <w:t>; but to be valid the stop hit must precede the conclusion of the attack by an interval of fencing time; that is to say that the stop hit must arrive before the attacker has begun the final movement of the attack.</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t.60.</w:t>
      </w:r>
      <w:r w:rsidRPr="0091442C">
        <w:rPr>
          <w:rFonts w:ascii="Times New Roman" w:hAnsi="Times New Roman" w:cs="Times New Roman"/>
          <w:sz w:val="18"/>
          <w:szCs w:val="18"/>
        </w:rPr>
        <w:tab/>
        <w:t>In applying these basic conventions of foil fencing, the Referee should judge as follows: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during a phrase, both fencers are </w:t>
      </w:r>
      <w:r w:rsidRPr="0091442C">
        <w:rPr>
          <w:rFonts w:ascii="Times New Roman" w:hAnsi="Times New Roman" w:cs="Times New Roman"/>
          <w:b/>
          <w:bCs/>
          <w:sz w:val="18"/>
          <w:szCs w:val="18"/>
        </w:rPr>
        <w:t>hit simultaneously</w:t>
      </w:r>
      <w:r w:rsidRPr="0091442C">
        <w:rPr>
          <w:rFonts w:ascii="Times New Roman" w:hAnsi="Times New Roman" w:cs="Times New Roman"/>
          <w:sz w:val="18"/>
          <w:szCs w:val="18"/>
        </w:rPr>
        <w:t xml:space="preserve">, there is either a </w:t>
      </w:r>
      <w:r w:rsidRPr="0091442C">
        <w:rPr>
          <w:rFonts w:ascii="Times New Roman" w:hAnsi="Times New Roman" w:cs="Times New Roman"/>
          <w:i/>
          <w:iCs/>
          <w:sz w:val="18"/>
          <w:szCs w:val="18"/>
        </w:rPr>
        <w:t>simultaneous action</w:t>
      </w:r>
      <w:r w:rsidRPr="0091442C">
        <w:rPr>
          <w:rFonts w:ascii="Times New Roman" w:hAnsi="Times New Roman" w:cs="Times New Roman"/>
          <w:sz w:val="18"/>
          <w:szCs w:val="18"/>
        </w:rPr>
        <w:t xml:space="preserve"> or a </w:t>
      </w:r>
      <w:r w:rsidRPr="0091442C">
        <w:rPr>
          <w:rFonts w:ascii="Times New Roman" w:hAnsi="Times New Roman" w:cs="Times New Roman"/>
          <w:i/>
          <w:iCs/>
          <w:sz w:val="18"/>
          <w:szCs w:val="18"/>
        </w:rPr>
        <w:t>double hit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 xml:space="preserve">simultaneous action </w:t>
      </w:r>
      <w:r w:rsidRPr="0091442C">
        <w:rPr>
          <w:rFonts w:ascii="Times New Roman" w:hAnsi="Times New Roman" w:cs="Times New Roman"/>
          <w:sz w:val="18"/>
          <w:szCs w:val="18"/>
        </w:rPr>
        <w:t>is due to simultaneous conception and execution of an attack by both fencers; in this case the hits exchanged are annulled for both fencers even if one of them has been hit off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The</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 xml:space="preserve">, on the other hand, is the result of a faulty action on the part of one of the fencers.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Therefore, when there is not a period of fencing time between the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Only the fencer who is attacked is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w:t>
      </w:r>
      <w:r w:rsidRPr="0091442C">
        <w:rPr>
          <w:rFonts w:ascii="Times New Roman" w:hAnsi="Times New Roman" w:cs="Times New Roman"/>
          <w:b/>
          <w:bCs/>
          <w:sz w:val="18"/>
          <w:szCs w:val="18"/>
        </w:rPr>
        <w:t>stop hit</w:t>
      </w:r>
      <w:r w:rsidRPr="0091442C">
        <w:rPr>
          <w:rFonts w:ascii="Times New Roman" w:hAnsi="Times New Roman" w:cs="Times New Roman"/>
          <w:sz w:val="18"/>
          <w:szCs w:val="18"/>
        </w:rPr>
        <w:t xml:space="preserve"> on his opponent’s simple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If, instead of parrying, he attempts</w:t>
      </w:r>
      <w:r w:rsidRPr="0091442C">
        <w:rPr>
          <w:rFonts w:ascii="Times New Roman" w:hAnsi="Times New Roman" w:cs="Times New Roman"/>
          <w:b/>
          <w:bCs/>
          <w:sz w:val="18"/>
          <w:szCs w:val="18"/>
        </w:rPr>
        <w:t xml:space="preserve"> to avoid the hit</w:t>
      </w:r>
      <w:r w:rsidRPr="0091442C">
        <w:rPr>
          <w:rFonts w:ascii="Times New Roman" w:hAnsi="Times New Roman" w:cs="Times New Roman"/>
          <w:sz w:val="18"/>
          <w:szCs w:val="18"/>
        </w:rPr>
        <w:t xml:space="preserve"> and does not succeed in so doing;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after making a successful parry, he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xml:space="preserve"> which gives his opponent the right to renew the attack (redouble</w:t>
      </w:r>
      <w:r w:rsidRPr="0091442C">
        <w:rPr>
          <w:rFonts w:ascii="Times New Roman" w:hAnsi="Times New Roman" w:cs="Times New Roman"/>
          <w:sz w:val="18"/>
          <w:szCs w:val="18"/>
        </w:rPr>
        <w:softHyphen/>
        <w:t>ment, remise or reprise);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into a compound attack, he makes a </w:t>
      </w:r>
      <w:r w:rsidRPr="0091442C">
        <w:rPr>
          <w:rFonts w:ascii="Times New Roman" w:hAnsi="Times New Roman" w:cs="Times New Roman"/>
          <w:b/>
          <w:bCs/>
          <w:sz w:val="18"/>
          <w:szCs w:val="18"/>
        </w:rPr>
        <w:t xml:space="preserve">stop hit </w:t>
      </w:r>
      <w:r w:rsidRPr="0091442C">
        <w:rPr>
          <w:rFonts w:ascii="Times New Roman" w:hAnsi="Times New Roman" w:cs="Times New Roman"/>
          <w:sz w:val="18"/>
          <w:szCs w:val="18"/>
        </w:rPr>
        <w:t>without being in 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w:t>
      </w:r>
      <w:r w:rsidRPr="0091442C">
        <w:rPr>
          <w:rFonts w:ascii="Times New Roman" w:hAnsi="Times New Roman" w:cs="Times New Roman"/>
          <w:b/>
          <w:bCs/>
          <w:sz w:val="18"/>
          <w:szCs w:val="18"/>
        </w:rPr>
        <w:t>having his ‘point in line</w:t>
      </w:r>
      <w:r w:rsidRPr="0091442C">
        <w:rPr>
          <w:rFonts w:ascii="Times New Roman" w:hAnsi="Times New Roman" w:cs="Times New Roman"/>
          <w:sz w:val="18"/>
          <w:szCs w:val="18"/>
        </w:rPr>
        <w:t>’ (cf. t.10) and being subjected to a beat or a taking of the blade (prise de fer) which deflects his blade, he attacks or places his point in line again instead of parrying a direct thrust made by his opponent.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Only the fencer who attacks is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he initiates his attack </w:t>
      </w:r>
      <w:r w:rsidRPr="0091442C">
        <w:rPr>
          <w:rFonts w:ascii="Times New Roman" w:hAnsi="Times New Roman" w:cs="Times New Roman"/>
          <w:b/>
          <w:bCs/>
          <w:sz w:val="18"/>
          <w:szCs w:val="18"/>
        </w:rPr>
        <w:t>when his opponent has his point in line</w:t>
      </w:r>
      <w:r w:rsidRPr="0091442C">
        <w:rPr>
          <w:rFonts w:ascii="Times New Roman" w:hAnsi="Times New Roman" w:cs="Times New Roman"/>
          <w:sz w:val="18"/>
          <w:szCs w:val="18"/>
        </w:rPr>
        <w:t xml:space="preserve"> (cf. t.10) without deflecting the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If he attempts to find the blade, does not succeed (is the object of </w:t>
      </w:r>
      <w:r w:rsidRPr="0091442C">
        <w:rPr>
          <w:rFonts w:ascii="Times New Roman" w:hAnsi="Times New Roman" w:cs="Times New Roman"/>
          <w:b/>
          <w:bCs/>
          <w:sz w:val="18"/>
          <w:szCs w:val="18"/>
        </w:rPr>
        <w:t>a dérobement</w:t>
      </w:r>
      <w:r w:rsidRPr="0091442C">
        <w:rPr>
          <w:rFonts w:ascii="Times New Roman" w:hAnsi="Times New Roman" w:cs="Times New Roman"/>
          <w:sz w:val="18"/>
          <w:szCs w:val="18"/>
        </w:rPr>
        <w:t>) and continues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during a compound attack, his opponent </w:t>
      </w:r>
      <w:r w:rsidRPr="0091442C">
        <w:rPr>
          <w:rFonts w:ascii="Times New Roman" w:hAnsi="Times New Roman" w:cs="Times New Roman"/>
          <w:b/>
          <w:bCs/>
          <w:sz w:val="18"/>
          <w:szCs w:val="18"/>
        </w:rPr>
        <w:t>finds the blade</w:t>
      </w:r>
      <w:r w:rsidRPr="0091442C">
        <w:rPr>
          <w:rFonts w:ascii="Times New Roman" w:hAnsi="Times New Roman" w:cs="Times New Roman"/>
          <w:sz w:val="18"/>
          <w:szCs w:val="18"/>
        </w:rPr>
        <w:t>, but he continues the attack and his opponent ripostes immediately.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during a compound attack, he makes </w:t>
      </w:r>
      <w:r w:rsidRPr="0091442C">
        <w:rPr>
          <w:rFonts w:ascii="Times New Roman" w:hAnsi="Times New Roman" w:cs="Times New Roman"/>
          <w:b/>
          <w:bCs/>
          <w:sz w:val="18"/>
          <w:szCs w:val="18"/>
        </w:rPr>
        <w:t>a momentary pause</w:t>
      </w:r>
      <w:r w:rsidRPr="0091442C">
        <w:rPr>
          <w:rFonts w:ascii="Times New Roman" w:hAnsi="Times New Roman" w:cs="Times New Roman"/>
          <w:sz w:val="18"/>
          <w:szCs w:val="18"/>
        </w:rPr>
        <w:t>, during which time the opponent makes a stop hit, while the attacker continues his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during a compound attack, he is </w:t>
      </w:r>
      <w:r w:rsidRPr="0091442C">
        <w:rPr>
          <w:rFonts w:ascii="Times New Roman" w:hAnsi="Times New Roman" w:cs="Times New Roman"/>
          <w:b/>
          <w:bCs/>
          <w:sz w:val="18"/>
          <w:szCs w:val="18"/>
        </w:rPr>
        <w:t xml:space="preserve">stop-hit </w:t>
      </w:r>
      <w:r w:rsidRPr="0091442C">
        <w:rPr>
          <w:rFonts w:ascii="Times New Roman" w:hAnsi="Times New Roman" w:cs="Times New Roman"/>
          <w:sz w:val="18"/>
          <w:szCs w:val="18"/>
        </w:rPr>
        <w:t>in time before he begins his final movement.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hit by a remise, redoublement or reprise when his original attack has been </w:t>
      </w:r>
      <w:r w:rsidRPr="0091442C">
        <w:rPr>
          <w:rFonts w:ascii="Times New Roman" w:hAnsi="Times New Roman" w:cs="Times New Roman"/>
          <w:b/>
          <w:bCs/>
          <w:sz w:val="18"/>
          <w:szCs w:val="18"/>
        </w:rPr>
        <w:t xml:space="preserve">parried and his opponent has </w:t>
      </w:r>
      <w:r w:rsidRPr="0091442C">
        <w:rPr>
          <w:rFonts w:ascii="Times New Roman" w:hAnsi="Times New Roman" w:cs="Times New Roman"/>
          <w:b/>
          <w:bCs/>
          <w:sz w:val="18"/>
          <w:szCs w:val="18"/>
        </w:rPr>
        <w:lastRenderedPageBreak/>
        <w:t>made a riposte</w:t>
      </w:r>
      <w:r w:rsidRPr="0091442C">
        <w:rPr>
          <w:rFonts w:ascii="Times New Roman" w:hAnsi="Times New Roman" w:cs="Times New Roman"/>
          <w:sz w:val="18"/>
          <w:szCs w:val="18"/>
        </w:rPr>
        <w:t xml:space="preserve"> which is</w:t>
      </w:r>
      <w:r w:rsidRPr="0091442C">
        <w:rPr>
          <w:rFonts w:ascii="Times New Roman" w:hAnsi="Times New Roman" w:cs="Times New Roman"/>
          <w:b/>
          <w:bCs/>
          <w:sz w:val="18"/>
          <w:szCs w:val="18"/>
        </w:rPr>
        <w:t xml:space="preserve"> immediate</w:t>
      </w:r>
      <w:r w:rsidRPr="0091442C">
        <w:rPr>
          <w:rFonts w:ascii="Times New Roman" w:hAnsi="Times New Roman" w:cs="Times New Roman"/>
          <w:sz w:val="18"/>
          <w:szCs w:val="18"/>
        </w:rPr>
        <w:t>, simple, and executed in one period of fencing time without withdrawing the arm.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The Referee must replace the competitors on guard </w:t>
      </w:r>
      <w:r w:rsidRPr="0091442C">
        <w:rPr>
          <w:rFonts w:ascii="Times New Roman" w:hAnsi="Times New Roman" w:cs="Times New Roman"/>
          <w:sz w:val="18"/>
          <w:szCs w:val="18"/>
        </w:rPr>
        <w:t>each time that there is a double hit and he is unable to judge clearly on which side the fault lies.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One of the most difficult cases to judge arises when a stop hit is made and there is doubt as to whether it was made sufficiently in time in relation to the final movement of a compound attack. Generally, in such cases, the double hit occurs through the fault of both fencers concerned, which justifies the Referee replacing them on guard. (The fault of the attacker consists of indecision, slowness of execution or the making of feints which are not sufficiently effec</w:t>
      </w:r>
      <w:r w:rsidRPr="0091442C">
        <w:rPr>
          <w:rFonts w:ascii="Times New Roman" w:hAnsi="Times New Roman" w:cs="Times New Roman"/>
          <w:sz w:val="18"/>
          <w:szCs w:val="18"/>
        </w:rPr>
        <w:softHyphen/>
        <w:t>tive</w:t>
      </w:r>
      <w:r w:rsidRPr="0091442C">
        <w:rPr>
          <w:rFonts w:ascii="Times New Roman" w:hAnsi="Times New Roman" w:cs="Times New Roman"/>
          <w:sz w:val="18"/>
          <w:szCs w:val="18"/>
        </w:rPr>
        <w:softHyphen/>
        <w:t>. The fault of the defender lies in delay or slowness in making the stop hit.)</w:t>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PART 3. EPEE</w:t>
      </w:r>
      <w:r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3. EPEE"</w:instrText>
      </w:r>
      <w:r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The épée is a</w:t>
      </w:r>
      <w:r w:rsidRPr="0091442C">
        <w:rPr>
          <w:rFonts w:ascii="Times New Roman" w:hAnsi="Times New Roman" w:cs="Times New Roman"/>
          <w:b/>
          <w:bCs/>
          <w:sz w:val="18"/>
          <w:szCs w:val="18"/>
        </w:rPr>
        <w:t xml:space="preserve"> thrusting weapon </w:t>
      </w:r>
      <w:r w:rsidRPr="0091442C">
        <w:rPr>
          <w:rFonts w:ascii="Times New Roman" w:hAnsi="Times New Roman" w:cs="Times New Roman"/>
          <w:sz w:val="18"/>
          <w:szCs w:val="18"/>
        </w:rPr>
        <w:t>only. Attacks with this weapon are therefore made with the point, and with the point only.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Pushing </w:t>
      </w:r>
      <w:r w:rsidRPr="0091442C">
        <w:rPr>
          <w:rFonts w:ascii="Times New Roman" w:hAnsi="Times New Roman" w:cs="Times New Roman"/>
          <w:sz w:val="18"/>
          <w:szCs w:val="18"/>
        </w:rPr>
        <w:t xml:space="preserve">or letting the point of the electric weapon </w:t>
      </w:r>
      <w:r w:rsidRPr="0091442C">
        <w:rPr>
          <w:rFonts w:ascii="Times New Roman" w:hAnsi="Times New Roman" w:cs="Times New Roman"/>
          <w:b/>
          <w:bCs/>
          <w:sz w:val="18"/>
          <w:szCs w:val="18"/>
        </w:rPr>
        <w:t xml:space="preserve">drag </w:t>
      </w:r>
      <w:r w:rsidRPr="0091442C">
        <w:rPr>
          <w:rFonts w:ascii="Times New Roman" w:hAnsi="Times New Roman" w:cs="Times New Roman"/>
          <w:sz w:val="18"/>
          <w:szCs w:val="18"/>
        </w:rPr>
        <w:t>on the electric piste is forbidden during the actual bout (between ‘Play!’ and ‘Halt!’). Placing the weapon on the piste at any time to</w:t>
      </w:r>
      <w:r w:rsidRPr="0091442C">
        <w:rPr>
          <w:rFonts w:ascii="Times New Roman" w:hAnsi="Times New Roman" w:cs="Times New Roman"/>
          <w:b/>
          <w:bCs/>
          <w:sz w:val="18"/>
          <w:szCs w:val="18"/>
        </w:rPr>
        <w:t xml:space="preserve"> straighten </w:t>
      </w:r>
      <w:r w:rsidRPr="0091442C">
        <w:rPr>
          <w:rFonts w:ascii="Times New Roman" w:hAnsi="Times New Roman" w:cs="Times New Roman"/>
          <w:sz w:val="18"/>
          <w:szCs w:val="18"/>
        </w:rPr>
        <w:t>it is also forbidden.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Any breaking of this rule will be penalised according to Articles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t.62.</w:t>
      </w:r>
      <w:r w:rsidRPr="0091442C">
        <w:rPr>
          <w:rFonts w:ascii="Times New Roman" w:hAnsi="Times New Roman" w:cs="Times New Roman"/>
          <w:sz w:val="18"/>
          <w:szCs w:val="18"/>
        </w:rPr>
        <w:tab/>
        <w:t>At épée the target includes the whole of the fencer’s body including his clothing and equipment.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Thus any hit which arrives is counted, whatever part of the body (trunk, limbs or head), the clothing or the equipment it touches (see Figure 5, above).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CORPS A CORPS AND FLECHE ATTACKS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"CORPS A CORPS AND FLECHE ATTACKS"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épée a fencer who either by a flèche attack or by advancing vigorously brings about a </w:t>
      </w:r>
      <w:r w:rsidRPr="0091442C">
        <w:rPr>
          <w:rFonts w:ascii="Times New Roman" w:hAnsi="Times New Roman" w:cs="Times New Roman"/>
          <w:b/>
          <w:bCs/>
          <w:sz w:val="18"/>
          <w:szCs w:val="18"/>
        </w:rPr>
        <w:t>corps à corps</w:t>
      </w:r>
      <w:r w:rsidRPr="0091442C">
        <w:rPr>
          <w:rFonts w:ascii="Times New Roman" w:hAnsi="Times New Roman" w:cs="Times New Roman"/>
          <w:sz w:val="18"/>
          <w:szCs w:val="18"/>
        </w:rPr>
        <w:t xml:space="preserve"> even several times in succession (</w:t>
      </w:r>
      <w:r w:rsidRPr="0091442C">
        <w:rPr>
          <w:rFonts w:ascii="Times New Roman" w:hAnsi="Times New Roman" w:cs="Times New Roman"/>
          <w:b/>
          <w:bCs/>
          <w:sz w:val="18"/>
          <w:szCs w:val="18"/>
        </w:rPr>
        <w:t>without brutality or violence</w:t>
      </w:r>
      <w:r w:rsidRPr="0091442C">
        <w:rPr>
          <w:rFonts w:ascii="Times New Roman" w:hAnsi="Times New Roman" w:cs="Times New Roman"/>
          <w:sz w:val="18"/>
          <w:szCs w:val="18"/>
        </w:rPr>
        <w:t>) does not transgress the basic conventions of fencing and commits no fault thereby (cf. t.20.1/3, t.25).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fencer who </w:t>
      </w:r>
      <w:r w:rsidRPr="0091442C">
        <w:rPr>
          <w:rFonts w:ascii="Times New Roman" w:hAnsi="Times New Roman" w:cs="Times New Roman"/>
          <w:b/>
          <w:bCs/>
          <w:sz w:val="18"/>
          <w:szCs w:val="18"/>
        </w:rPr>
        <w:t>intentionally causes corps à corps</w:t>
      </w:r>
      <w:r w:rsidRPr="0091442C">
        <w:rPr>
          <w:rFonts w:ascii="Times New Roman" w:hAnsi="Times New Roman" w:cs="Times New Roman"/>
          <w:sz w:val="18"/>
          <w:szCs w:val="18"/>
        </w:rPr>
        <w:t xml:space="preserve"> to avoid being hit or who jostles his opponent is penalised according to Articles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‘flèche ending systematically in a corps à corps’ referred to in this article must not be confused with the ‘flèche resulting in a shock which jostles the opponent’, which is considered as an act of </w:t>
      </w:r>
      <w:r w:rsidRPr="0091442C">
        <w:rPr>
          <w:rFonts w:ascii="Times New Roman" w:hAnsi="Times New Roman" w:cs="Times New Roman"/>
          <w:b/>
          <w:bCs/>
          <w:sz w:val="18"/>
          <w:szCs w:val="18"/>
        </w:rPr>
        <w:t>intentional brutality</w:t>
      </w:r>
      <w:r w:rsidRPr="0091442C">
        <w:rPr>
          <w:rFonts w:ascii="Times New Roman" w:hAnsi="Times New Roman" w:cs="Times New Roman"/>
          <w:sz w:val="18"/>
          <w:szCs w:val="18"/>
        </w:rPr>
        <w:t xml:space="preserve"> at all three weapons and is punished as such (cf. t.87.2,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On the other hand the ‘</w:t>
      </w:r>
      <w:r w:rsidRPr="0091442C">
        <w:rPr>
          <w:rFonts w:ascii="Times New Roman" w:hAnsi="Times New Roman" w:cs="Times New Roman"/>
          <w:b/>
          <w:bCs/>
          <w:sz w:val="18"/>
          <w:szCs w:val="18"/>
        </w:rPr>
        <w:t>flèche</w:t>
      </w:r>
      <w:r w:rsidRPr="0091442C">
        <w:rPr>
          <w:rFonts w:ascii="Times New Roman" w:hAnsi="Times New Roman" w:cs="Times New Roman"/>
          <w:sz w:val="18"/>
          <w:szCs w:val="18"/>
        </w:rPr>
        <w:t xml:space="preserve"> which is made by running, even going past the opponent’, and </w:t>
      </w:r>
      <w:r w:rsidRPr="0091442C">
        <w:rPr>
          <w:rFonts w:ascii="Times New Roman" w:hAnsi="Times New Roman" w:cs="Times New Roman"/>
          <w:b/>
          <w:bCs/>
          <w:sz w:val="18"/>
          <w:szCs w:val="18"/>
        </w:rPr>
        <w:t>without a corps à corps</w:t>
      </w:r>
      <w:r w:rsidRPr="0091442C">
        <w:rPr>
          <w:rFonts w:ascii="Times New Roman" w:hAnsi="Times New Roman" w:cs="Times New Roman"/>
          <w:sz w:val="18"/>
          <w:szCs w:val="18"/>
        </w:rPr>
        <w:t>, is not forbidden: the Referee should not call ‘Halt!’ too soon, in order not to annul a possible riposte; if, when making such a running flèche without hitting his op</w:t>
      </w:r>
      <w:r w:rsidRPr="0091442C">
        <w:rPr>
          <w:rFonts w:ascii="Times New Roman" w:hAnsi="Times New Roman" w:cs="Times New Roman"/>
          <w:sz w:val="18"/>
          <w:szCs w:val="18"/>
        </w:rPr>
        <w:softHyphen/>
        <w:t>ponent, the fencer who makes the flèche crosses the lateral boundaries of the piste, he must be punished as laid down in Article t.28.3.</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JUDGING OF HITS AT EPEE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EPEE"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Epée competitions are judged with an </w:t>
      </w:r>
      <w:r w:rsidRPr="0091442C">
        <w:rPr>
          <w:rFonts w:ascii="Times New Roman" w:hAnsi="Times New Roman" w:cs="Times New Roman"/>
          <w:b/>
          <w:bCs/>
          <w:sz w:val="18"/>
          <w:szCs w:val="18"/>
        </w:rPr>
        <w:t>electrical recording apparatus</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When both competitors are hit, and the apparatus registers both these hits as valid, there is a</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 that is to say a hit is scored against each competitor.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Basic principle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"Basic principle"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t.65.</w:t>
      </w:r>
      <w:r w:rsidRPr="0091442C">
        <w:rPr>
          <w:rFonts w:ascii="Times New Roman" w:hAnsi="Times New Roman" w:cs="Times New Roman"/>
          <w:sz w:val="18"/>
          <w:szCs w:val="18"/>
        </w:rPr>
        <w:tab/>
        <w:t>Only the</w:t>
      </w:r>
      <w:r w:rsidRPr="0091442C">
        <w:rPr>
          <w:rFonts w:ascii="Times New Roman" w:hAnsi="Times New Roman" w:cs="Times New Roman"/>
          <w:b/>
          <w:bCs/>
          <w:sz w:val="18"/>
          <w:szCs w:val="18"/>
        </w:rPr>
        <w:t xml:space="preserve"> indications of the electrical recording apparatus </w:t>
      </w:r>
      <w:r w:rsidRPr="0091442C">
        <w:rPr>
          <w:rFonts w:ascii="Times New Roman" w:hAnsi="Times New Roman" w:cs="Times New Roman"/>
          <w:sz w:val="18"/>
          <w:szCs w:val="18"/>
        </w:rPr>
        <w:t>can be taken into consideration for judging the materiality of hits. The Referee cannot</w:t>
      </w:r>
      <w:r w:rsidRPr="0091442C">
        <w:rPr>
          <w:rFonts w:ascii="Times New Roman" w:hAnsi="Times New Roman" w:cs="Times New Roman"/>
          <w:sz w:val="18"/>
          <w:szCs w:val="18"/>
        </w:rPr>
        <w:softHyphen/>
      </w:r>
      <w:r w:rsidRPr="0091442C">
        <w:rPr>
          <w:rFonts w:ascii="Times New Roman" w:hAnsi="Times New Roman" w:cs="Times New Roman"/>
          <w:sz w:val="16"/>
          <w:szCs w:val="16"/>
        </w:rPr>
        <w:t xml:space="preserve"> </w:t>
      </w:r>
      <w:r w:rsidRPr="0091442C">
        <w:rPr>
          <w:rFonts w:ascii="Times New Roman" w:hAnsi="Times New Roman" w:cs="Times New Roman"/>
          <w:sz w:val="18"/>
          <w:szCs w:val="18"/>
        </w:rPr>
        <w:t>declare a competitor to be hit unless the hit has been properly registered by the apparatus (except when a penalty hit has been awarded).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annulment of hits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annulment of hits"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t.66.</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In arriving at his judgement, the Referee will disregard hits which are registered as a result of actions:</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started before the word </w:t>
      </w:r>
      <w:r w:rsidRPr="0091442C">
        <w:rPr>
          <w:rFonts w:ascii="Times New Roman" w:hAnsi="Times New Roman" w:cs="Times New Roman"/>
          <w:b/>
          <w:bCs/>
          <w:sz w:val="18"/>
          <w:szCs w:val="18"/>
        </w:rPr>
        <w:t>‘Play!’</w:t>
      </w:r>
      <w:r w:rsidRPr="0091442C">
        <w:rPr>
          <w:rFonts w:ascii="Times New Roman" w:hAnsi="Times New Roman" w:cs="Times New Roman"/>
          <w:sz w:val="18"/>
          <w:szCs w:val="18"/>
        </w:rPr>
        <w:t xml:space="preserve"> or after </w:t>
      </w:r>
      <w:r w:rsidRPr="0091442C">
        <w:rPr>
          <w:rFonts w:ascii="Times New Roman" w:hAnsi="Times New Roman" w:cs="Times New Roman"/>
          <w:b/>
          <w:bCs/>
          <w:sz w:val="18"/>
          <w:szCs w:val="18"/>
        </w:rPr>
        <w:t>‘Halt!’</w:t>
      </w:r>
      <w:r w:rsidRPr="0091442C">
        <w:rPr>
          <w:rFonts w:ascii="Times New Roman" w:hAnsi="Times New Roman" w:cs="Times New Roman"/>
          <w:sz w:val="18"/>
          <w:szCs w:val="18"/>
        </w:rPr>
        <w:t xml:space="preserve"> (cf. t.18.1/3);</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caused by the </w:t>
      </w:r>
      <w:r w:rsidRPr="0091442C">
        <w:rPr>
          <w:rFonts w:ascii="Times New Roman" w:hAnsi="Times New Roman" w:cs="Times New Roman"/>
          <w:b/>
          <w:bCs/>
          <w:sz w:val="18"/>
          <w:szCs w:val="18"/>
        </w:rPr>
        <w:t>meeting of the points</w:t>
      </w:r>
      <w:r w:rsidRPr="0091442C">
        <w:rPr>
          <w:rFonts w:ascii="Times New Roman" w:hAnsi="Times New Roman" w:cs="Times New Roman"/>
          <w:sz w:val="18"/>
          <w:szCs w:val="18"/>
        </w:rPr>
        <w:t xml:space="preserve"> of the épées or by a hit made on the </w:t>
      </w:r>
      <w:r w:rsidRPr="0091442C">
        <w:rPr>
          <w:rFonts w:ascii="Times New Roman" w:hAnsi="Times New Roman" w:cs="Times New Roman"/>
          <w:b/>
          <w:bCs/>
          <w:sz w:val="18"/>
          <w:szCs w:val="18"/>
        </w:rPr>
        <w:t xml:space="preserve">ground </w:t>
      </w:r>
      <w:r w:rsidRPr="0091442C">
        <w:rPr>
          <w:rFonts w:ascii="Times New Roman" w:hAnsi="Times New Roman" w:cs="Times New Roman"/>
          <w:sz w:val="18"/>
          <w:szCs w:val="18"/>
        </w:rPr>
        <w:t xml:space="preserve">where it is </w:t>
      </w:r>
      <w:r w:rsidRPr="0091442C">
        <w:rPr>
          <w:rFonts w:ascii="Times New Roman" w:hAnsi="Times New Roman" w:cs="Times New Roman"/>
          <w:b/>
          <w:bCs/>
          <w:sz w:val="18"/>
          <w:szCs w:val="18"/>
        </w:rPr>
        <w:t>not insulated</w:t>
      </w:r>
      <w:r w:rsidRPr="0091442C">
        <w:rPr>
          <w:rFonts w:ascii="Times New Roman" w:hAnsi="Times New Roman" w:cs="Times New Roman"/>
          <w:sz w:val="18"/>
          <w:szCs w:val="18"/>
        </w:rPr>
        <w:t xml:space="preserve">; </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or which are made on any object </w:t>
      </w:r>
      <w:r w:rsidRPr="0091442C">
        <w:rPr>
          <w:rFonts w:ascii="Times New Roman" w:hAnsi="Times New Roman" w:cs="Times New Roman"/>
          <w:b/>
          <w:bCs/>
          <w:sz w:val="18"/>
          <w:szCs w:val="18"/>
        </w:rPr>
        <w:t>other than the opponent</w:t>
      </w:r>
      <w:r w:rsidRPr="0091442C">
        <w:rPr>
          <w:rFonts w:ascii="Times New Roman" w:hAnsi="Times New Roman" w:cs="Times New Roman"/>
          <w:sz w:val="18"/>
          <w:szCs w:val="18"/>
        </w:rPr>
        <w:t>, including his equipment (cf. t.36.1, t.67.e).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Any competitor who, intentionally, causes the apparatus to register a hit by placing his point on any surface </w:t>
      </w:r>
      <w:r w:rsidRPr="0091442C">
        <w:rPr>
          <w:rFonts w:ascii="Times New Roman" w:hAnsi="Times New Roman" w:cs="Times New Roman"/>
          <w:b/>
          <w:bCs/>
          <w:sz w:val="18"/>
          <w:szCs w:val="18"/>
        </w:rPr>
        <w:t>other than that of his opponent</w:t>
      </w:r>
      <w:r w:rsidRPr="0091442C">
        <w:rPr>
          <w:rFonts w:ascii="Times New Roman" w:hAnsi="Times New Roman" w:cs="Times New Roman"/>
          <w:sz w:val="18"/>
          <w:szCs w:val="18"/>
        </w:rPr>
        <w:t>, will be penalised as specified in Articles t.114,t.117, t.120.</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t.67.</w:t>
      </w:r>
      <w:r w:rsidRPr="0091442C">
        <w:rPr>
          <w:rFonts w:ascii="Times New Roman" w:hAnsi="Times New Roman" w:cs="Times New Roman"/>
          <w:sz w:val="18"/>
          <w:szCs w:val="18"/>
        </w:rPr>
        <w:tab/>
        <w:t xml:space="preserve">The Referee must take note of </w:t>
      </w:r>
      <w:r w:rsidRPr="0091442C">
        <w:rPr>
          <w:rFonts w:ascii="Times New Roman" w:hAnsi="Times New Roman" w:cs="Times New Roman"/>
          <w:b/>
          <w:bCs/>
          <w:sz w:val="18"/>
          <w:szCs w:val="18"/>
        </w:rPr>
        <w:t xml:space="preserve">possible failures </w:t>
      </w:r>
      <w:r w:rsidRPr="0091442C">
        <w:rPr>
          <w:rFonts w:ascii="Times New Roman" w:hAnsi="Times New Roman" w:cs="Times New Roman"/>
          <w:sz w:val="18"/>
          <w:szCs w:val="18"/>
        </w:rPr>
        <w:t>of the electrical equipment and must annul the last hit registered in the following circumstances: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hit </w:t>
      </w:r>
      <w:r w:rsidRPr="0091442C">
        <w:rPr>
          <w:rFonts w:ascii="Times New Roman" w:hAnsi="Times New Roman" w:cs="Times New Roman"/>
          <w:b/>
          <w:bCs/>
          <w:sz w:val="18"/>
          <w:szCs w:val="18"/>
        </w:rPr>
        <w:t>made on the guard</w:t>
      </w:r>
      <w:r w:rsidRPr="0091442C">
        <w:rPr>
          <w:rFonts w:ascii="Times New Roman" w:hAnsi="Times New Roman" w:cs="Times New Roman"/>
          <w:sz w:val="18"/>
          <w:szCs w:val="18"/>
        </w:rPr>
        <w:t xml:space="preserve"> of the competitor against whom the hit was registered or on the </w:t>
      </w:r>
      <w:r w:rsidRPr="0091442C">
        <w:rPr>
          <w:rFonts w:ascii="Times New Roman" w:hAnsi="Times New Roman" w:cs="Times New Roman"/>
          <w:b/>
          <w:bCs/>
          <w:sz w:val="18"/>
          <w:szCs w:val="18"/>
        </w:rPr>
        <w:t xml:space="preserve">conductive piste </w:t>
      </w:r>
      <w:r w:rsidRPr="0091442C">
        <w:rPr>
          <w:rFonts w:ascii="Times New Roman" w:hAnsi="Times New Roman" w:cs="Times New Roman"/>
          <w:sz w:val="18"/>
          <w:szCs w:val="18"/>
        </w:rPr>
        <w:t>causes the apparatus to register a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hit </w:t>
      </w:r>
      <w:r w:rsidRPr="0091442C">
        <w:rPr>
          <w:rFonts w:ascii="Times New Roman" w:hAnsi="Times New Roman" w:cs="Times New Roman"/>
          <w:b/>
          <w:bCs/>
          <w:sz w:val="18"/>
          <w:szCs w:val="18"/>
        </w:rPr>
        <w:t>properly made</w:t>
      </w:r>
      <w:r w:rsidRPr="0091442C">
        <w:rPr>
          <w:rFonts w:ascii="Times New Roman" w:hAnsi="Times New Roman" w:cs="Times New Roman"/>
          <w:sz w:val="18"/>
          <w:szCs w:val="18"/>
        </w:rPr>
        <w:t xml:space="preserve"> by the competitor against whom the hit was registered does not cause the apparatus to register a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the apparatus </w:t>
      </w:r>
      <w:r w:rsidRPr="0091442C">
        <w:rPr>
          <w:rFonts w:ascii="Times New Roman" w:hAnsi="Times New Roman" w:cs="Times New Roman"/>
          <w:b/>
          <w:bCs/>
          <w:sz w:val="18"/>
          <w:szCs w:val="18"/>
        </w:rPr>
        <w:t xml:space="preserve">fortuitously registers a hit </w:t>
      </w:r>
      <w:r w:rsidRPr="0091442C">
        <w:rPr>
          <w:rFonts w:ascii="Times New Roman" w:hAnsi="Times New Roman" w:cs="Times New Roman"/>
          <w:sz w:val="18"/>
          <w:szCs w:val="18"/>
        </w:rPr>
        <w:t>on the side of the competitor against whom the hit was registered, for example, after a beat on the blade, by any movements of his opponent, or as a result of any cause other than a properly made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the registering of a hit made by the competitor against whom the hit was registered </w:t>
      </w:r>
      <w:r w:rsidRPr="0091442C">
        <w:rPr>
          <w:rFonts w:ascii="Times New Roman" w:hAnsi="Times New Roman" w:cs="Times New Roman"/>
          <w:b/>
          <w:bCs/>
          <w:sz w:val="18"/>
          <w:szCs w:val="18"/>
        </w:rPr>
        <w:t>is annulled</w:t>
      </w:r>
      <w:r w:rsidRPr="0091442C">
        <w:rPr>
          <w:rFonts w:ascii="Times New Roman" w:hAnsi="Times New Roman" w:cs="Times New Roman"/>
          <w:sz w:val="18"/>
          <w:szCs w:val="18"/>
        </w:rPr>
        <w:t xml:space="preserve"> by a subsequent hit made by his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e)</w:t>
      </w:r>
      <w:r w:rsidRPr="0091442C">
        <w:rPr>
          <w:rFonts w:ascii="Times New Roman" w:hAnsi="Times New Roman" w:cs="Times New Roman"/>
          <w:b/>
          <w:bCs/>
          <w:sz w:val="18"/>
          <w:szCs w:val="18"/>
        </w:rPr>
        <w:tab/>
      </w:r>
      <w:r w:rsidRPr="0091442C">
        <w:rPr>
          <w:rFonts w:ascii="Times New Roman" w:hAnsi="Times New Roman" w:cs="Times New Roman"/>
          <w:sz w:val="18"/>
          <w:szCs w:val="18"/>
        </w:rPr>
        <w:t>Special cases</w:t>
      </w:r>
    </w:p>
    <w:p w:rsidR="0091442C" w:rsidRPr="0091442C" w:rsidRDefault="0091442C" w:rsidP="0091442C">
      <w:pPr>
        <w:tabs>
          <w:tab w:val="left" w:pos="1020"/>
          <w:tab w:val="left" w:pos="1260"/>
        </w:tabs>
        <w:autoSpaceDE w:val="0"/>
        <w:autoSpaceDN w:val="0"/>
        <w:adjustRightInd w:val="0"/>
        <w:spacing w:before="40" w:after="40" w:line="200" w:lineRule="atLeast"/>
        <w:ind w:left="12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If a double hit is registered and </w:t>
      </w:r>
      <w:r w:rsidRPr="0091442C">
        <w:rPr>
          <w:rFonts w:ascii="Times New Roman" w:hAnsi="Times New Roman" w:cs="Times New Roman"/>
          <w:b/>
          <w:bCs/>
          <w:sz w:val="18"/>
          <w:szCs w:val="18"/>
        </w:rPr>
        <w:t xml:space="preserve">one hit is valid and the other is not valid </w:t>
      </w:r>
      <w:r w:rsidRPr="0091442C">
        <w:rPr>
          <w:rFonts w:ascii="Times New Roman" w:hAnsi="Times New Roman" w:cs="Times New Roman"/>
          <w:sz w:val="18"/>
          <w:szCs w:val="18"/>
        </w:rPr>
        <w:t>(such as a hit made on some surface other than on the opponent (cf. t.66.1) or a hit made after leaving the piste (cf. t.26ss), only the valid hit is scored.</w:t>
      </w:r>
    </w:p>
    <w:p w:rsidR="0091442C" w:rsidRPr="0091442C" w:rsidRDefault="0091442C" w:rsidP="0091442C">
      <w:pPr>
        <w:tabs>
          <w:tab w:val="left" w:pos="1020"/>
          <w:tab w:val="left" w:pos="1260"/>
        </w:tabs>
        <w:autoSpaceDE w:val="0"/>
        <w:autoSpaceDN w:val="0"/>
        <w:adjustRightInd w:val="0"/>
        <w:spacing w:before="40" w:after="40" w:line="200" w:lineRule="atLeast"/>
        <w:ind w:left="1260" w:hanging="480"/>
        <w:jc w:val="both"/>
        <w:rPr>
          <w:rFonts w:ascii="Times New Roman" w:hAnsi="Times New Roman" w:cs="Times New Roman"/>
          <w:sz w:val="18"/>
          <w:szCs w:val="18"/>
        </w:rPr>
      </w:pPr>
      <w:r w:rsidRPr="0091442C">
        <w:rPr>
          <w:rFonts w:ascii="Times New Roman" w:hAnsi="Times New Roman" w:cs="Times New Roman"/>
          <w:sz w:val="18"/>
          <w:szCs w:val="18"/>
        </w:rPr>
        <w:tab/>
        <w:t>—</w:t>
      </w:r>
      <w:r w:rsidRPr="0091442C">
        <w:rPr>
          <w:rFonts w:ascii="Times New Roman" w:hAnsi="Times New Roman" w:cs="Times New Roman"/>
          <w:sz w:val="18"/>
          <w:szCs w:val="18"/>
        </w:rPr>
        <w:tab/>
        <w:t xml:space="preserve">If a double hit is registered by </w:t>
      </w:r>
      <w:r w:rsidRPr="0091442C">
        <w:rPr>
          <w:rFonts w:ascii="Times New Roman" w:hAnsi="Times New Roman" w:cs="Times New Roman"/>
          <w:b/>
          <w:bCs/>
          <w:sz w:val="18"/>
          <w:szCs w:val="18"/>
        </w:rPr>
        <w:t>an established hit and a doubtful hit</w:t>
      </w:r>
      <w:r w:rsidRPr="0091442C">
        <w:rPr>
          <w:rFonts w:ascii="Times New Roman" w:hAnsi="Times New Roman" w:cs="Times New Roman"/>
          <w:sz w:val="18"/>
          <w:szCs w:val="18"/>
        </w:rPr>
        <w:t xml:space="preserve"> (failure of the electrical apparatus) the fencer who has made the established hit may choose to accept the double hit or ask to have it annulled.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t.68.</w:t>
      </w:r>
      <w:r w:rsidRPr="0091442C">
        <w:rPr>
          <w:rFonts w:ascii="Times New Roman" w:hAnsi="Times New Roman" w:cs="Times New Roman"/>
          <w:sz w:val="18"/>
          <w:szCs w:val="18"/>
        </w:rPr>
        <w:tab/>
        <w:t>The Referee must also apply the following rules regarding the annulment of hits: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Only the last hit</w:t>
      </w:r>
      <w:r w:rsidRPr="0091442C">
        <w:rPr>
          <w:rFonts w:ascii="Times New Roman" w:hAnsi="Times New Roman" w:cs="Times New Roman"/>
          <w:sz w:val="18"/>
          <w:szCs w:val="18"/>
        </w:rPr>
        <w:t xml:space="preserve"> which precedes the establishment of the failure of the apparatus may be annulled and then only if it is the competitor against whom the hit was registered who is placed at a disadvantage by the failure.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 xml:space="preserve">The failure </w:t>
      </w:r>
      <w:r w:rsidRPr="0091442C">
        <w:rPr>
          <w:rFonts w:ascii="Times New Roman" w:hAnsi="Times New Roman" w:cs="Times New Roman"/>
          <w:sz w:val="18"/>
          <w:szCs w:val="18"/>
        </w:rPr>
        <w:t>must be determined by tests made immediately after the bout was stopped, under the supervision of the Referee and without changing anything whatever of the equipment in use.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With these tests, one is trying only to establish whether there is </w:t>
      </w:r>
      <w:r w:rsidRPr="0091442C">
        <w:rPr>
          <w:rFonts w:ascii="Times New Roman" w:hAnsi="Times New Roman" w:cs="Times New Roman"/>
          <w:b/>
          <w:bCs/>
          <w:sz w:val="18"/>
          <w:szCs w:val="18"/>
        </w:rPr>
        <w:t xml:space="preserve">material possibility </w:t>
      </w:r>
      <w:r w:rsidRPr="0091442C">
        <w:rPr>
          <w:rFonts w:ascii="Times New Roman" w:hAnsi="Times New Roman" w:cs="Times New Roman"/>
          <w:sz w:val="18"/>
          <w:szCs w:val="18"/>
        </w:rPr>
        <w:t>of a mistake in the judgement as a result of a fault.</w:t>
      </w:r>
      <w:r w:rsidRPr="0091442C">
        <w:rPr>
          <w:rFonts w:ascii="Times New Roman" w:hAnsi="Times New Roman" w:cs="Times New Roman"/>
          <w:b/>
          <w:bCs/>
          <w:sz w:val="18"/>
          <w:szCs w:val="18"/>
        </w:rPr>
        <w:t xml:space="preserve"> The location of this fault</w:t>
      </w:r>
      <w:r w:rsidRPr="0091442C">
        <w:rPr>
          <w:rFonts w:ascii="Times New Roman" w:hAnsi="Times New Roman" w:cs="Times New Roman"/>
          <w:sz w:val="18"/>
          <w:szCs w:val="18"/>
        </w:rPr>
        <w:t xml:space="preserve"> in the electrical equipment, in</w:t>
      </w:r>
      <w:r w:rsidRPr="0091442C">
        <w:rPr>
          <w:rFonts w:ascii="Times New Roman" w:hAnsi="Times New Roman" w:cs="Times New Roman"/>
          <w:sz w:val="18"/>
          <w:szCs w:val="18"/>
        </w:rPr>
        <w:softHyphen/>
        <w:t>clud</w:t>
      </w:r>
      <w:r w:rsidRPr="0091442C">
        <w:rPr>
          <w:rFonts w:ascii="Times New Roman" w:hAnsi="Times New Roman" w:cs="Times New Roman"/>
          <w:sz w:val="18"/>
          <w:szCs w:val="18"/>
        </w:rPr>
        <w:softHyphen/>
        <w:t>ing that of either of the fencers, is unimportant in reaching a decision.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A competitor who makes any </w:t>
      </w:r>
      <w:r w:rsidRPr="0091442C">
        <w:rPr>
          <w:rFonts w:ascii="Times New Roman" w:hAnsi="Times New Roman" w:cs="Times New Roman"/>
          <w:b/>
          <w:bCs/>
          <w:sz w:val="18"/>
          <w:szCs w:val="18"/>
        </w:rPr>
        <w:t>modification</w:t>
      </w:r>
      <w:r w:rsidRPr="0091442C">
        <w:rPr>
          <w:rFonts w:ascii="Times New Roman" w:hAnsi="Times New Roman" w:cs="Times New Roman"/>
          <w:sz w:val="18"/>
          <w:szCs w:val="18"/>
        </w:rPr>
        <w:t xml:space="preserve"> in, or </w:t>
      </w:r>
      <w:r w:rsidRPr="0091442C">
        <w:rPr>
          <w:rFonts w:ascii="Times New Roman" w:hAnsi="Times New Roman" w:cs="Times New Roman"/>
          <w:b/>
          <w:bCs/>
          <w:sz w:val="18"/>
          <w:szCs w:val="18"/>
        </w:rPr>
        <w:t>changes</w:t>
      </w:r>
      <w:r w:rsidRPr="0091442C">
        <w:rPr>
          <w:rFonts w:ascii="Times New Roman" w:hAnsi="Times New Roman" w:cs="Times New Roman"/>
          <w:sz w:val="18"/>
          <w:szCs w:val="18"/>
        </w:rPr>
        <w:t xml:space="preserve"> his equipment without being asked by the Referee to do so, before a judgement is pronounced, loses his right to the annulment of the hit (cf. t.35.2.d). Similarly, after again coming on guard and after the bout has effectively recommenced, a competitor cannot claim the annulment of a hit registered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not necessary, in order to justify the annulment of a hit, that </w:t>
      </w:r>
      <w:r w:rsidRPr="0091442C">
        <w:rPr>
          <w:rFonts w:ascii="Times New Roman" w:hAnsi="Times New Roman" w:cs="Times New Roman"/>
          <w:b/>
          <w:bCs/>
          <w:sz w:val="18"/>
          <w:szCs w:val="18"/>
        </w:rPr>
        <w:t>the failure found should repeat itself</w:t>
      </w:r>
      <w:r w:rsidRPr="0091442C">
        <w:rPr>
          <w:rFonts w:ascii="Times New Roman" w:hAnsi="Times New Roman" w:cs="Times New Roman"/>
          <w:sz w:val="18"/>
          <w:szCs w:val="18"/>
        </w:rPr>
        <w:t xml:space="preserve"> each time a test is made, but it is essential that the fault should be established by the Referee without the possibility of doubt at least once.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If the incidents mentioned in Article t.67 occur as a result of the competitor’s </w:t>
      </w:r>
      <w:r w:rsidRPr="0091442C">
        <w:rPr>
          <w:rFonts w:ascii="Times New Roman" w:hAnsi="Times New Roman" w:cs="Times New Roman"/>
          <w:b/>
          <w:bCs/>
          <w:sz w:val="18"/>
          <w:szCs w:val="18"/>
        </w:rPr>
        <w:t xml:space="preserve">bodywire being unplugged </w:t>
      </w:r>
      <w:r w:rsidRPr="0091442C">
        <w:rPr>
          <w:rFonts w:ascii="Times New Roman" w:hAnsi="Times New Roman" w:cs="Times New Roman"/>
          <w:sz w:val="18"/>
          <w:szCs w:val="18"/>
        </w:rPr>
        <w:t>(either near the hand or at the back of the fencer), they cannot justify the annulment of the hit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lastRenderedPageBreak/>
        <w:tab/>
        <w:t>However, if the safety device prescribed by Article m.55.4 is missing or not functioning, the hit should be annulled if the plug at the fencers’ back has become unplugged.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sz w:val="18"/>
          <w:szCs w:val="18"/>
        </w:rPr>
        <w:tab/>
        <w:t>The fact that the épée of a competitor has large or small</w:t>
      </w:r>
      <w:r w:rsidRPr="0091442C">
        <w:rPr>
          <w:rFonts w:ascii="Times New Roman" w:hAnsi="Times New Roman" w:cs="Times New Roman"/>
          <w:b/>
          <w:bCs/>
          <w:sz w:val="18"/>
          <w:szCs w:val="18"/>
        </w:rPr>
        <w:t xml:space="preserve"> areas of insulation </w:t>
      </w:r>
      <w:r w:rsidRPr="0091442C">
        <w:rPr>
          <w:rFonts w:ascii="Times New Roman" w:hAnsi="Times New Roman" w:cs="Times New Roman"/>
          <w:sz w:val="18"/>
          <w:szCs w:val="18"/>
        </w:rPr>
        <w:t xml:space="preserve">formed by oxidation, by glue, paint or any other material on the guard, on the blade or elsewhere, on which his opponent’s hits can cause a hit to be signalled, or that the </w:t>
      </w:r>
      <w:r w:rsidRPr="0091442C">
        <w:rPr>
          <w:rFonts w:ascii="Times New Roman" w:hAnsi="Times New Roman" w:cs="Times New Roman"/>
          <w:b/>
          <w:bCs/>
          <w:sz w:val="18"/>
          <w:szCs w:val="18"/>
        </w:rPr>
        <w:t>electric tip</w:t>
      </w:r>
      <w:r w:rsidRPr="0091442C">
        <w:rPr>
          <w:rFonts w:ascii="Times New Roman" w:hAnsi="Times New Roman" w:cs="Times New Roman"/>
          <w:sz w:val="18"/>
          <w:szCs w:val="18"/>
        </w:rPr>
        <w:t xml:space="preserve"> is</w:t>
      </w:r>
      <w:r w:rsidRPr="0091442C">
        <w:rPr>
          <w:rFonts w:ascii="Times New Roman" w:hAnsi="Times New Roman" w:cs="Times New Roman"/>
          <w:b/>
          <w:bCs/>
          <w:sz w:val="18"/>
          <w:szCs w:val="18"/>
        </w:rPr>
        <w:t xml:space="preserve"> badly fixed </w:t>
      </w:r>
      <w:r w:rsidRPr="0091442C">
        <w:rPr>
          <w:rFonts w:ascii="Times New Roman" w:hAnsi="Times New Roman" w:cs="Times New Roman"/>
          <w:sz w:val="18"/>
          <w:szCs w:val="18"/>
        </w:rPr>
        <w:t>to the end of the blade so that it can be unscrewed or tightened by hand, cannot justify the annulment of hits registered against that competitor.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r w:rsidRPr="0091442C">
        <w:rPr>
          <w:rFonts w:ascii="Times New Roman" w:hAnsi="Times New Roman" w:cs="Times New Roman"/>
          <w:sz w:val="18"/>
          <w:szCs w:val="18"/>
        </w:rPr>
        <w:softHyphen/>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competitor </w:t>
      </w:r>
      <w:r w:rsidRPr="0091442C">
        <w:rPr>
          <w:rFonts w:ascii="Times New Roman" w:hAnsi="Times New Roman" w:cs="Times New Roman"/>
          <w:b/>
          <w:bCs/>
          <w:sz w:val="18"/>
          <w:szCs w:val="18"/>
        </w:rPr>
        <w:t>tears the conductive piste</w:t>
      </w:r>
      <w:r w:rsidRPr="0091442C">
        <w:rPr>
          <w:rFonts w:ascii="Times New Roman" w:hAnsi="Times New Roman" w:cs="Times New Roman"/>
          <w:sz w:val="18"/>
          <w:szCs w:val="18"/>
        </w:rPr>
        <w:t xml:space="preserve"> by a hit made on the ground and, at the same time, the apparatus registers a hit against his opponent, the hit must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Whenever, owing to some accidental cause, tests cannot be made, the hit must be considered as </w:t>
      </w:r>
      <w:r w:rsidRPr="0091442C">
        <w:rPr>
          <w:rFonts w:ascii="Times New Roman" w:hAnsi="Times New Roman" w:cs="Times New Roman"/>
          <w:b/>
          <w:bCs/>
          <w:sz w:val="18"/>
          <w:szCs w:val="18"/>
        </w:rPr>
        <w:t xml:space="preserve">doubtful </w:t>
      </w:r>
      <w:r w:rsidRPr="0091442C">
        <w:rPr>
          <w:rFonts w:ascii="Times New Roman" w:hAnsi="Times New Roman" w:cs="Times New Roman"/>
          <w:sz w:val="18"/>
          <w:szCs w:val="18"/>
        </w:rPr>
        <w:t>and must be annulled (but cf. t.67.e).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k)</w:t>
      </w:r>
      <w:r w:rsidRPr="0091442C">
        <w:rPr>
          <w:rFonts w:ascii="Times New Roman" w:hAnsi="Times New Roman" w:cs="Times New Roman"/>
          <w:sz w:val="18"/>
          <w:szCs w:val="18"/>
        </w:rPr>
        <w:tab/>
        <w:t xml:space="preserve">The Referee must pay particular attention to hits which </w:t>
      </w:r>
      <w:r w:rsidRPr="0091442C">
        <w:rPr>
          <w:rFonts w:ascii="Times New Roman" w:hAnsi="Times New Roman" w:cs="Times New Roman"/>
          <w:b/>
          <w:bCs/>
          <w:sz w:val="18"/>
          <w:szCs w:val="18"/>
        </w:rPr>
        <w:t xml:space="preserve">do not register </w:t>
      </w:r>
      <w:r w:rsidRPr="0091442C">
        <w:rPr>
          <w:rFonts w:ascii="Times New Roman" w:hAnsi="Times New Roman" w:cs="Times New Roman"/>
          <w:sz w:val="18"/>
          <w:szCs w:val="18"/>
        </w:rPr>
        <w:t xml:space="preserve">or which </w:t>
      </w:r>
      <w:r w:rsidRPr="0091442C">
        <w:rPr>
          <w:rFonts w:ascii="Times New Roman" w:hAnsi="Times New Roman" w:cs="Times New Roman"/>
          <w:b/>
          <w:bCs/>
          <w:sz w:val="18"/>
          <w:szCs w:val="18"/>
        </w:rPr>
        <w:t>are registered abnormally</w:t>
      </w:r>
      <w:r w:rsidRPr="0091442C">
        <w:rPr>
          <w:rFonts w:ascii="Times New Roman" w:hAnsi="Times New Roman" w:cs="Times New Roman"/>
          <w:sz w:val="18"/>
          <w:szCs w:val="18"/>
        </w:rPr>
        <w:t>. Should such defects be repeated, the Referee must ask the members of the Committee for Electrical Apparatus and Equipment present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The Referee must ensure that </w:t>
      </w:r>
      <w:r w:rsidRPr="0091442C">
        <w:rPr>
          <w:rFonts w:ascii="Times New Roman" w:hAnsi="Times New Roman" w:cs="Times New Roman"/>
          <w:b/>
          <w:bCs/>
          <w:sz w:val="18"/>
          <w:szCs w:val="18"/>
        </w:rPr>
        <w:t>nothing is altered</w:t>
      </w:r>
      <w:r w:rsidRPr="0091442C">
        <w:rPr>
          <w:rFonts w:ascii="Times New Roman" w:hAnsi="Times New Roman" w:cs="Times New Roman"/>
          <w:sz w:val="18"/>
          <w:szCs w:val="18"/>
        </w:rPr>
        <w:t xml:space="preserve"> either in the competitor’s equipment or in the whole of the electrical apparatus before the expert makes the check.</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t.69.</w:t>
      </w:r>
      <w:r w:rsidRPr="0091442C">
        <w:rPr>
          <w:rFonts w:ascii="Times New Roman" w:hAnsi="Times New Roman" w:cs="Times New Roman"/>
          <w:sz w:val="18"/>
          <w:szCs w:val="18"/>
        </w:rPr>
        <w:tab/>
        <w:t xml:space="preserve">The Referee must supervise the </w:t>
      </w:r>
      <w:r w:rsidRPr="0091442C">
        <w:rPr>
          <w:rFonts w:ascii="Times New Roman" w:hAnsi="Times New Roman" w:cs="Times New Roman"/>
          <w:b/>
          <w:bCs/>
          <w:sz w:val="18"/>
          <w:szCs w:val="18"/>
        </w:rPr>
        <w:t>condition of the conductive piste;</w:t>
      </w:r>
      <w:r w:rsidRPr="0091442C">
        <w:rPr>
          <w:rFonts w:ascii="Times New Roman" w:hAnsi="Times New Roman" w:cs="Times New Roman"/>
          <w:sz w:val="18"/>
          <w:szCs w:val="18"/>
        </w:rPr>
        <w:t xml:space="preserve"> he must not allow the bout to commence or to continue if the conductive piste has holes in it which might affect the proper registering of hits or cause accidents. (The organisers must make the necessary arrangements to ensure the rapid repair or replacement of the conductive pistes.)</w:t>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w:instrText>
      </w:r>
      <w:r w:rsidRPr="0091442C">
        <w:rPr>
          <w:rFonts w:ascii="Times New Roman" w:hAnsi="Times New Roman" w:cs="Times New Roman"/>
          <w:i/>
          <w:iCs/>
          <w:sz w:val="20"/>
          <w:szCs w:val="20"/>
        </w:rPr>
        <w:fldChar w:fldCharType="end"/>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PART 4. SABRE</w:t>
      </w:r>
      <w:r w:rsidRPr="0091442C">
        <w:rPr>
          <w:rFonts w:ascii="Times New Roman" w:hAnsi="Times New Roman" w:cs="Times New Roman"/>
          <w:i/>
          <w:iCs/>
          <w:sz w:val="20"/>
          <w:szCs w:val="20"/>
        </w:rPr>
        <w:fldChar w:fldCharType="begin"/>
      </w:r>
      <w:r w:rsidRPr="0091442C">
        <w:rPr>
          <w:rFonts w:ascii="Times New Roman" w:hAnsi="Times New Roman" w:cs="Times New Roman"/>
          <w:i/>
          <w:iCs/>
          <w:sz w:val="20"/>
          <w:szCs w:val="20"/>
        </w:rPr>
        <w:instrText>tc "PART 4. SABRE"</w:instrText>
      </w:r>
      <w:r w:rsidRPr="0091442C">
        <w:rPr>
          <w:rFonts w:ascii="Times New Roman" w:hAnsi="Times New Roman" w:cs="Times New Roman"/>
          <w:i/>
          <w:iCs/>
          <w:sz w:val="20"/>
          <w:szCs w:val="20"/>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THE CONVENTIONS OF FENCING</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CONVENTIONS OF FENCING"</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METHOD OF MAKING A HIT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MAKING A HIT"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sabre is a weapon for </w:t>
      </w:r>
      <w:r w:rsidRPr="0091442C">
        <w:rPr>
          <w:rFonts w:ascii="Times New Roman" w:hAnsi="Times New Roman" w:cs="Times New Roman"/>
          <w:b/>
          <w:bCs/>
          <w:sz w:val="18"/>
          <w:szCs w:val="18"/>
        </w:rPr>
        <w:t xml:space="preserve">thrusting </w:t>
      </w:r>
      <w:r w:rsidRPr="0091442C">
        <w:rPr>
          <w:rFonts w:ascii="Times New Roman" w:hAnsi="Times New Roman" w:cs="Times New Roman"/>
          <w:sz w:val="18"/>
          <w:szCs w:val="18"/>
        </w:rPr>
        <w:t xml:space="preserve">and </w:t>
      </w:r>
      <w:r w:rsidRPr="0091442C">
        <w:rPr>
          <w:rFonts w:ascii="Times New Roman" w:hAnsi="Times New Roman" w:cs="Times New Roman"/>
          <w:b/>
          <w:bCs/>
          <w:sz w:val="18"/>
          <w:szCs w:val="18"/>
        </w:rPr>
        <w:t xml:space="preserve">cutting </w:t>
      </w:r>
      <w:r w:rsidRPr="0091442C">
        <w:rPr>
          <w:rFonts w:ascii="Times New Roman" w:hAnsi="Times New Roman" w:cs="Times New Roman"/>
          <w:sz w:val="18"/>
          <w:szCs w:val="18"/>
        </w:rPr>
        <w:t xml:space="preserve">with both the </w:t>
      </w:r>
      <w:r w:rsidRPr="0091442C">
        <w:rPr>
          <w:rFonts w:ascii="Times New Roman" w:hAnsi="Times New Roman" w:cs="Times New Roman"/>
          <w:b/>
          <w:bCs/>
          <w:sz w:val="18"/>
          <w:szCs w:val="18"/>
        </w:rPr>
        <w:t xml:space="preserve">cutting edge </w:t>
      </w:r>
      <w:r w:rsidRPr="0091442C">
        <w:rPr>
          <w:rFonts w:ascii="Times New Roman" w:hAnsi="Times New Roman" w:cs="Times New Roman"/>
          <w:sz w:val="18"/>
          <w:szCs w:val="18"/>
        </w:rPr>
        <w:t>and the</w:t>
      </w:r>
      <w:r w:rsidRPr="0091442C">
        <w:rPr>
          <w:rFonts w:ascii="Times New Roman" w:hAnsi="Times New Roman" w:cs="Times New Roman"/>
          <w:b/>
          <w:bCs/>
          <w:sz w:val="18"/>
          <w:szCs w:val="18"/>
        </w:rPr>
        <w:t xml:space="preserve"> back</w:t>
      </w:r>
      <w:r w:rsidRPr="0091442C">
        <w:rPr>
          <w:rFonts w:ascii="Times New Roman" w:hAnsi="Times New Roman" w:cs="Times New Roman"/>
          <w:sz w:val="18"/>
          <w:szCs w:val="18"/>
        </w:rPr>
        <w:t xml:space="preserve"> of the blade.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All hits made with the</w:t>
      </w:r>
      <w:r w:rsidRPr="0091442C">
        <w:rPr>
          <w:rFonts w:ascii="Times New Roman" w:hAnsi="Times New Roman" w:cs="Times New Roman"/>
          <w:b/>
          <w:bCs/>
          <w:sz w:val="18"/>
          <w:szCs w:val="18"/>
        </w:rPr>
        <w:t xml:space="preserve"> cutting edge, </w:t>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flat</w:t>
      </w:r>
      <w:r w:rsidRPr="0091442C">
        <w:rPr>
          <w:rFonts w:ascii="Times New Roman" w:hAnsi="Times New Roman" w:cs="Times New Roman"/>
          <w:sz w:val="18"/>
          <w:szCs w:val="18"/>
        </w:rPr>
        <w:t xml:space="preserve"> or the </w:t>
      </w:r>
      <w:r w:rsidRPr="0091442C">
        <w:rPr>
          <w:rFonts w:ascii="Times New Roman" w:hAnsi="Times New Roman" w:cs="Times New Roman"/>
          <w:b/>
          <w:bCs/>
          <w:sz w:val="18"/>
          <w:szCs w:val="18"/>
        </w:rPr>
        <w:t xml:space="preserve">back </w:t>
      </w:r>
      <w:r w:rsidRPr="0091442C">
        <w:rPr>
          <w:rFonts w:ascii="Times New Roman" w:hAnsi="Times New Roman" w:cs="Times New Roman"/>
          <w:sz w:val="18"/>
          <w:szCs w:val="18"/>
        </w:rPr>
        <w:t>of the blade are counted as good (cuts and back-cuts).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forbidden to </w:t>
      </w:r>
      <w:r w:rsidRPr="0091442C">
        <w:rPr>
          <w:rFonts w:ascii="Times New Roman" w:hAnsi="Times New Roman" w:cs="Times New Roman"/>
          <w:b/>
          <w:bCs/>
          <w:sz w:val="18"/>
          <w:szCs w:val="18"/>
        </w:rPr>
        <w:t>hit with the guard</w:t>
      </w:r>
      <w:r w:rsidRPr="0091442C">
        <w:rPr>
          <w:rFonts w:ascii="Times New Roman" w:hAnsi="Times New Roman" w:cs="Times New Roman"/>
          <w:sz w:val="18"/>
          <w:szCs w:val="18"/>
        </w:rPr>
        <w:t>. Any hits caused by hitting with the guard must be annulled, the fencer so hitting being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Point hits which </w:t>
      </w:r>
      <w:r w:rsidRPr="0091442C">
        <w:rPr>
          <w:rFonts w:ascii="Times New Roman" w:hAnsi="Times New Roman" w:cs="Times New Roman"/>
          <w:b/>
          <w:bCs/>
          <w:sz w:val="18"/>
          <w:szCs w:val="18"/>
        </w:rPr>
        <w:t>slip</w:t>
      </w:r>
      <w:r w:rsidRPr="0091442C">
        <w:rPr>
          <w:rFonts w:ascii="Times New Roman" w:hAnsi="Times New Roman" w:cs="Times New Roman"/>
          <w:sz w:val="18"/>
          <w:szCs w:val="18"/>
        </w:rPr>
        <w:t xml:space="preserve"> over the valid target, or cuts which merely </w:t>
      </w:r>
      <w:r w:rsidRPr="0091442C">
        <w:rPr>
          <w:rFonts w:ascii="Times New Roman" w:hAnsi="Times New Roman" w:cs="Times New Roman"/>
          <w:b/>
          <w:bCs/>
          <w:sz w:val="18"/>
          <w:szCs w:val="18"/>
        </w:rPr>
        <w:t xml:space="preserve">brush </w:t>
      </w:r>
      <w:r w:rsidRPr="0091442C">
        <w:rPr>
          <w:rFonts w:ascii="Times New Roman" w:hAnsi="Times New Roman" w:cs="Times New Roman"/>
          <w:sz w:val="18"/>
          <w:szCs w:val="18"/>
        </w:rPr>
        <w:t>the opponent’s target (passé hits) do not count.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Hits </w:t>
      </w:r>
      <w:r w:rsidRPr="0091442C">
        <w:rPr>
          <w:rFonts w:ascii="Times New Roman" w:hAnsi="Times New Roman" w:cs="Times New Roman"/>
          <w:b/>
          <w:bCs/>
          <w:sz w:val="18"/>
          <w:szCs w:val="18"/>
        </w:rPr>
        <w:t>through the blade</w:t>
      </w:r>
      <w:r w:rsidRPr="0091442C">
        <w:rPr>
          <w:rFonts w:ascii="Times New Roman" w:hAnsi="Times New Roman" w:cs="Times New Roman"/>
          <w:sz w:val="18"/>
          <w:szCs w:val="18"/>
        </w:rPr>
        <w:t>, that is to say those which touch at the same time the valid target and the sabre of the opponent, are valid whenever they arrive clearly on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 xml:space="preserve">Placing the weapon on the piste </w:t>
      </w:r>
      <w:r w:rsidRPr="0091442C">
        <w:rPr>
          <w:rFonts w:ascii="Times New Roman" w:hAnsi="Times New Roman" w:cs="Times New Roman"/>
          <w:sz w:val="18"/>
          <w:szCs w:val="18"/>
        </w:rPr>
        <w:t xml:space="preserve">at any time to </w:t>
      </w:r>
      <w:r w:rsidRPr="0091442C">
        <w:rPr>
          <w:rFonts w:ascii="Times New Roman" w:hAnsi="Times New Roman" w:cs="Times New Roman"/>
          <w:b/>
          <w:bCs/>
          <w:sz w:val="18"/>
          <w:szCs w:val="18"/>
        </w:rPr>
        <w:t>straighten</w:t>
      </w:r>
      <w:r w:rsidRPr="0091442C">
        <w:rPr>
          <w:rFonts w:ascii="Times New Roman" w:hAnsi="Times New Roman" w:cs="Times New Roman"/>
          <w:sz w:val="18"/>
          <w:szCs w:val="18"/>
        </w:rPr>
        <w:t xml:space="preserve"> it is forbidden. Any breaking of this rule will be punished according to Articles</w:t>
      </w:r>
      <w:r w:rsidRPr="0091442C">
        <w:rPr>
          <w:rFonts w:ascii="Times New Roman" w:hAnsi="Times New Roman" w:cs="Times New Roman"/>
          <w:sz w:val="18"/>
          <w:szCs w:val="18"/>
        </w:rPr>
        <w:softHyphen/>
        <w:t xml:space="preserve"> t.114, t.116, t.120.</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TARGET</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TARGET"</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t.71.</w:t>
      </w:r>
      <w:r w:rsidRPr="0091442C">
        <w:rPr>
          <w:rFonts w:ascii="Times New Roman" w:hAnsi="Times New Roman" w:cs="Times New Roman"/>
          <w:sz w:val="18"/>
          <w:szCs w:val="18"/>
        </w:rPr>
        <w:tab/>
        <w:t>Only hits which arrive on the target are counted as valid.</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The</w:t>
      </w:r>
      <w:r w:rsidRPr="0091442C">
        <w:rPr>
          <w:rFonts w:ascii="Times New Roman" w:hAnsi="Times New Roman" w:cs="Times New Roman"/>
          <w:b/>
          <w:bCs/>
          <w:sz w:val="18"/>
          <w:szCs w:val="18"/>
        </w:rPr>
        <w:t xml:space="preserve"> target </w:t>
      </w:r>
      <w:r w:rsidRPr="0091442C">
        <w:rPr>
          <w:rFonts w:ascii="Times New Roman" w:hAnsi="Times New Roman" w:cs="Times New Roman"/>
          <w:sz w:val="18"/>
          <w:szCs w:val="18"/>
        </w:rPr>
        <w:t>comprises any part of the body above a horizontal line drawn between the top of the folds formed by the thighs and by the trunk of the fencer when in the on-guard position (see Figure 6, above).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 hit which arrives on a </w:t>
      </w:r>
      <w:r w:rsidRPr="0091442C">
        <w:rPr>
          <w:rFonts w:ascii="Times New Roman" w:hAnsi="Times New Roman" w:cs="Times New Roman"/>
          <w:b/>
          <w:bCs/>
          <w:sz w:val="18"/>
          <w:szCs w:val="18"/>
        </w:rPr>
        <w:t xml:space="preserve">non-valid part </w:t>
      </w:r>
      <w:r w:rsidRPr="0091442C">
        <w:rPr>
          <w:rFonts w:ascii="Times New Roman" w:hAnsi="Times New Roman" w:cs="Times New Roman"/>
          <w:sz w:val="18"/>
          <w:szCs w:val="18"/>
        </w:rPr>
        <w:t>of the target is not counted as a hit; it does not stop the fencing phrase and does not annul any subsequent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a fencer </w:t>
      </w:r>
      <w:r w:rsidRPr="0091442C">
        <w:rPr>
          <w:rFonts w:ascii="Times New Roman" w:hAnsi="Times New Roman" w:cs="Times New Roman"/>
          <w:b/>
          <w:bCs/>
          <w:sz w:val="18"/>
          <w:szCs w:val="18"/>
        </w:rPr>
        <w:t>substitutes a non-valid part of his target for a valid part</w:t>
      </w:r>
      <w:r w:rsidRPr="0091442C">
        <w:rPr>
          <w:rFonts w:ascii="Times New Roman" w:hAnsi="Times New Roman" w:cs="Times New Roman"/>
          <w:sz w:val="18"/>
          <w:szCs w:val="18"/>
        </w:rPr>
        <w:t>, either by covering it or by any abnormal movement, the Referee</w:t>
      </w:r>
      <w:r w:rsidRPr="0091442C">
        <w:rPr>
          <w:rFonts w:ascii="Times New Roman" w:hAnsi="Times New Roman" w:cs="Times New Roman"/>
          <w:sz w:val="18"/>
          <w:szCs w:val="18"/>
        </w:rPr>
        <w:softHyphen/>
        <w:t xml:space="preserve"> must penalise him by applying the penalties specified in Articles t.114, t.116, t.120, and any hit scored by the fencer at fault is annulled.</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 AT SABRE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 AT SABRE"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MATERIALITY AND ANNULMENT OF HITS</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MATERIALITY AND ANNULMENT OF HITS"</w:instrText>
      </w:r>
      <w:r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t.73.</w:t>
      </w:r>
      <w:r w:rsidRPr="0091442C">
        <w:rPr>
          <w:rFonts w:ascii="Times New Roman" w:hAnsi="Times New Roman" w:cs="Times New Roman"/>
          <w:sz w:val="18"/>
          <w:szCs w:val="18"/>
        </w:rPr>
        <w:tab/>
        <w:t xml:space="preserve">Competitions at sabre are judged with the help of an </w:t>
      </w:r>
      <w:r w:rsidRPr="0091442C">
        <w:rPr>
          <w:rFonts w:ascii="Times New Roman" w:hAnsi="Times New Roman" w:cs="Times New Roman"/>
          <w:b/>
          <w:bCs/>
          <w:sz w:val="18"/>
          <w:szCs w:val="18"/>
        </w:rPr>
        <w:t>electric apparatus registering hits.</w:t>
      </w:r>
      <w:r w:rsidRPr="0091442C">
        <w:rPr>
          <w:rFonts w:ascii="Times New Roman" w:hAnsi="Times New Roman" w:cs="Times New Roman"/>
          <w:sz w:val="18"/>
          <w:szCs w:val="18"/>
        </w:rPr>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1.</w:t>
      </w:r>
      <w:r w:rsidRPr="0091442C">
        <w:rPr>
          <w:rFonts w:ascii="Times New Roman" w:hAnsi="Times New Roman" w:cs="Times New Roman"/>
          <w:b/>
          <w:bCs/>
          <w:sz w:val="18"/>
          <w:szCs w:val="18"/>
        </w:rPr>
        <w:tab/>
      </w:r>
      <w:r w:rsidRPr="0091442C">
        <w:rPr>
          <w:rFonts w:ascii="Times New Roman" w:hAnsi="Times New Roman" w:cs="Times New Roman"/>
          <w:sz w:val="18"/>
          <w:szCs w:val="18"/>
        </w:rPr>
        <w:t>To judge the materiality</w:t>
      </w:r>
      <w:r w:rsidRPr="0091442C">
        <w:rPr>
          <w:rFonts w:ascii="Times New Roman" w:hAnsi="Times New Roman" w:cs="Times New Roman"/>
          <w:b/>
          <w:bCs/>
          <w:sz w:val="18"/>
          <w:szCs w:val="18"/>
        </w:rPr>
        <w:t xml:space="preserve"> </w:t>
      </w:r>
      <w:r w:rsidRPr="0091442C">
        <w:rPr>
          <w:rFonts w:ascii="Times New Roman" w:hAnsi="Times New Roman" w:cs="Times New Roman"/>
          <w:sz w:val="18"/>
          <w:szCs w:val="18"/>
        </w:rPr>
        <w:t xml:space="preserve">of a hit, </w:t>
      </w:r>
      <w:r w:rsidRPr="0091442C">
        <w:rPr>
          <w:rFonts w:ascii="Times New Roman" w:hAnsi="Times New Roman" w:cs="Times New Roman"/>
          <w:b/>
          <w:bCs/>
          <w:sz w:val="18"/>
          <w:szCs w:val="18"/>
        </w:rPr>
        <w:t xml:space="preserve">only hits signalled by the registering apparatus </w:t>
      </w:r>
      <w:r w:rsidRPr="0091442C">
        <w:rPr>
          <w:rFonts w:ascii="Times New Roman" w:hAnsi="Times New Roman" w:cs="Times New Roman"/>
          <w:sz w:val="18"/>
          <w:szCs w:val="18"/>
        </w:rPr>
        <w:t>may be taken into account. The Referee cannot award a hit unless it has been properly registered by the apparatus, except for penalty hits. He will not take account of hits scored by movements started before ‘Play!’ or after ‘Halt!’ (cf. t.18.1–3).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However, the Referee must take into account any </w:t>
      </w:r>
      <w:r w:rsidRPr="0091442C">
        <w:rPr>
          <w:rFonts w:ascii="Times New Roman" w:hAnsi="Times New Roman" w:cs="Times New Roman"/>
          <w:b/>
          <w:bCs/>
          <w:sz w:val="18"/>
          <w:szCs w:val="18"/>
        </w:rPr>
        <w:t xml:space="preserve">possible malfunctions </w:t>
      </w:r>
      <w:r w:rsidRPr="0091442C">
        <w:rPr>
          <w:rFonts w:ascii="Times New Roman" w:hAnsi="Times New Roman" w:cs="Times New Roman"/>
          <w:sz w:val="18"/>
          <w:szCs w:val="18"/>
        </w:rPr>
        <w:t xml:space="preserve">in the electrical equipment; in particular he must </w:t>
      </w:r>
      <w:r w:rsidRPr="0091442C">
        <w:rPr>
          <w:rFonts w:ascii="Times New Roman" w:hAnsi="Times New Roman" w:cs="Times New Roman"/>
          <w:b/>
          <w:bCs/>
          <w:sz w:val="18"/>
          <w:szCs w:val="18"/>
        </w:rPr>
        <w:t>annul a hit</w:t>
      </w:r>
      <w:r w:rsidRPr="0091442C">
        <w:rPr>
          <w:rFonts w:ascii="Times New Roman" w:hAnsi="Times New Roman" w:cs="Times New Roman"/>
          <w:sz w:val="18"/>
          <w:szCs w:val="18"/>
        </w:rPr>
        <w:t xml:space="preserve"> he has just awarded in accordance with a signal from the apparatus if it can be established, by tests carried out under his attentive supervision, before the bout </w:t>
      </w:r>
      <w:r w:rsidRPr="0091442C">
        <w:rPr>
          <w:rFonts w:ascii="Times New Roman" w:hAnsi="Times New Roman" w:cs="Times New Roman"/>
          <w:b/>
          <w:bCs/>
          <w:sz w:val="18"/>
          <w:szCs w:val="18"/>
        </w:rPr>
        <w:t>has effectively re-started</w:t>
      </w:r>
      <w:r w:rsidRPr="0091442C">
        <w:rPr>
          <w:rFonts w:ascii="Times New Roman" w:hAnsi="Times New Roman" w:cs="Times New Roman"/>
          <w:sz w:val="18"/>
          <w:szCs w:val="18"/>
        </w:rPr>
        <w:t xml:space="preserve"> and with no changes having been made to the equipment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that a hit made by the fencer judged to have been hit </w:t>
      </w:r>
      <w:r w:rsidRPr="0091442C">
        <w:rPr>
          <w:rFonts w:ascii="Times New Roman" w:hAnsi="Times New Roman" w:cs="Times New Roman"/>
          <w:b/>
          <w:bCs/>
          <w:sz w:val="18"/>
          <w:szCs w:val="18"/>
        </w:rPr>
        <w:t>does not cause the apparatus to register</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that a hit made by the fencer judged to have been hit </w:t>
      </w:r>
      <w:r w:rsidRPr="0091442C">
        <w:rPr>
          <w:rFonts w:ascii="Times New Roman" w:hAnsi="Times New Roman" w:cs="Times New Roman"/>
          <w:b/>
          <w:bCs/>
          <w:sz w:val="18"/>
          <w:szCs w:val="18"/>
        </w:rPr>
        <w:t xml:space="preserve">does not remain fixed </w:t>
      </w:r>
      <w:r w:rsidRPr="0091442C">
        <w:rPr>
          <w:rFonts w:ascii="Times New Roman" w:hAnsi="Times New Roman" w:cs="Times New Roman"/>
          <w:sz w:val="18"/>
          <w:szCs w:val="18"/>
        </w:rPr>
        <w:t>on the apparatus;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that the</w:t>
      </w:r>
      <w:r w:rsidRPr="0091442C">
        <w:rPr>
          <w:rFonts w:ascii="Times New Roman" w:hAnsi="Times New Roman" w:cs="Times New Roman"/>
          <w:b/>
          <w:bCs/>
          <w:sz w:val="18"/>
          <w:szCs w:val="18"/>
        </w:rPr>
        <w:t xml:space="preserve"> signal of a hit </w:t>
      </w:r>
      <w:r w:rsidRPr="0091442C">
        <w:rPr>
          <w:rFonts w:ascii="Times New Roman" w:hAnsi="Times New Roman" w:cs="Times New Roman"/>
          <w:sz w:val="18"/>
          <w:szCs w:val="18"/>
        </w:rPr>
        <w:t>against the fencer judged to have been hit can be produced either without there having been in fact a valid hit, or by a hit on the weapon or on a non-valid surface.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w:t>
      </w:r>
      <w:r w:rsidRPr="0091442C">
        <w:rPr>
          <w:rFonts w:ascii="Times New Roman" w:hAnsi="Times New Roman" w:cs="Times New Roman"/>
          <w:b/>
          <w:bCs/>
          <w:sz w:val="18"/>
          <w:szCs w:val="18"/>
        </w:rPr>
        <w:t xml:space="preserve">sabre </w:t>
      </w:r>
      <w:r w:rsidRPr="0091442C">
        <w:rPr>
          <w:rFonts w:ascii="Times New Roman" w:hAnsi="Times New Roman" w:cs="Times New Roman"/>
          <w:sz w:val="18"/>
          <w:szCs w:val="18"/>
        </w:rPr>
        <w:t xml:space="preserve">of the fencer judged to have been hit </w:t>
      </w:r>
      <w:r w:rsidRPr="0091442C">
        <w:rPr>
          <w:rFonts w:ascii="Times New Roman" w:hAnsi="Times New Roman" w:cs="Times New Roman"/>
          <w:b/>
          <w:bCs/>
          <w:sz w:val="18"/>
          <w:szCs w:val="18"/>
        </w:rPr>
        <w:t>does not conform</w:t>
      </w:r>
      <w:r w:rsidRPr="0091442C">
        <w:rPr>
          <w:rFonts w:ascii="Times New Roman" w:hAnsi="Times New Roman" w:cs="Times New Roman"/>
          <w:sz w:val="18"/>
          <w:szCs w:val="18"/>
        </w:rPr>
        <w:t xml:space="preserve"> with Article m.24.6–8 (insulation of the interior and exterior of the guard, of the handle and of the pommel), there will be no annulment, even if a hit on the weapon causes a signal to register.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The Referee should also apply the following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Only the last hit</w:t>
      </w:r>
      <w:r w:rsidRPr="0091442C">
        <w:rPr>
          <w:rFonts w:ascii="Times New Roman" w:hAnsi="Times New Roman" w:cs="Times New Roman"/>
          <w:sz w:val="18"/>
          <w:szCs w:val="18"/>
        </w:rPr>
        <w:t xml:space="preserve"> made before the fault was established can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competitor who makes any </w:t>
      </w:r>
      <w:r w:rsidRPr="0091442C">
        <w:rPr>
          <w:rFonts w:ascii="Times New Roman" w:hAnsi="Times New Roman" w:cs="Times New Roman"/>
          <w:b/>
          <w:bCs/>
          <w:sz w:val="18"/>
          <w:szCs w:val="18"/>
        </w:rPr>
        <w:t xml:space="preserve">modification in </w:t>
      </w:r>
      <w:r w:rsidRPr="0091442C">
        <w:rPr>
          <w:rFonts w:ascii="Times New Roman" w:hAnsi="Times New Roman" w:cs="Times New Roman"/>
          <w:sz w:val="18"/>
          <w:szCs w:val="18"/>
        </w:rPr>
        <w:t>or who</w:t>
      </w:r>
      <w:r w:rsidRPr="0091442C">
        <w:rPr>
          <w:rFonts w:ascii="Times New Roman" w:hAnsi="Times New Roman" w:cs="Times New Roman"/>
          <w:b/>
          <w:bCs/>
          <w:sz w:val="18"/>
          <w:szCs w:val="18"/>
        </w:rPr>
        <w:t xml:space="preserve"> changes </w:t>
      </w:r>
      <w:r w:rsidRPr="0091442C">
        <w:rPr>
          <w:rFonts w:ascii="Times New Roman" w:hAnsi="Times New Roman" w:cs="Times New Roman"/>
          <w:sz w:val="18"/>
          <w:szCs w:val="18"/>
        </w:rPr>
        <w:t>his equipment without being asked by the Referee to do so, before the Referee has given his decision, loses all right to the annulment of the hit (cf. t.35.2.d).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the bout has </w:t>
      </w:r>
      <w:r w:rsidRPr="0091442C">
        <w:rPr>
          <w:rFonts w:ascii="Times New Roman" w:hAnsi="Times New Roman" w:cs="Times New Roman"/>
          <w:b/>
          <w:bCs/>
          <w:sz w:val="18"/>
          <w:szCs w:val="18"/>
        </w:rPr>
        <w:t>effectively recommenced</w:t>
      </w:r>
      <w:r w:rsidRPr="0091442C">
        <w:rPr>
          <w:rFonts w:ascii="Times New Roman" w:hAnsi="Times New Roman" w:cs="Times New Roman"/>
          <w:sz w:val="18"/>
          <w:szCs w:val="18"/>
        </w:rPr>
        <w:t>, a competitor cannot claim the annulment of a hit awarded against him before the said recommencement of the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The</w:t>
      </w:r>
      <w:r w:rsidRPr="0091442C">
        <w:rPr>
          <w:rFonts w:ascii="Times New Roman" w:hAnsi="Times New Roman" w:cs="Times New Roman"/>
          <w:b/>
          <w:bCs/>
          <w:sz w:val="18"/>
          <w:szCs w:val="18"/>
        </w:rPr>
        <w:t xml:space="preserve"> location of a fault</w:t>
      </w:r>
      <w:r w:rsidRPr="0091442C">
        <w:rPr>
          <w:rFonts w:ascii="Times New Roman" w:hAnsi="Times New Roman" w:cs="Times New Roman"/>
          <w:sz w:val="18"/>
          <w:szCs w:val="18"/>
        </w:rPr>
        <w:t xml:space="preserve"> in the equipment (including the equipment of the competitors) has no bearing on whether or not a hit should be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It is not necessary that a fault should</w:t>
      </w:r>
      <w:r w:rsidRPr="0091442C">
        <w:rPr>
          <w:rFonts w:ascii="Times New Roman" w:hAnsi="Times New Roman" w:cs="Times New Roman"/>
          <w:b/>
          <w:bCs/>
          <w:sz w:val="18"/>
          <w:szCs w:val="18"/>
        </w:rPr>
        <w:t xml:space="preserve"> repeat itself every time </w:t>
      </w:r>
      <w:r w:rsidRPr="0091442C">
        <w:rPr>
          <w:rFonts w:ascii="Times New Roman" w:hAnsi="Times New Roman" w:cs="Times New Roman"/>
          <w:sz w:val="18"/>
          <w:szCs w:val="18"/>
        </w:rPr>
        <w:t xml:space="preserve">a test is made; but it is essential that the fault should be manifested to the Referee without the possibility of doubt at </w:t>
      </w:r>
      <w:r w:rsidRPr="0091442C">
        <w:rPr>
          <w:rFonts w:ascii="Times New Roman" w:hAnsi="Times New Roman" w:cs="Times New Roman"/>
          <w:sz w:val="18"/>
          <w:szCs w:val="18"/>
        </w:rPr>
        <w:lastRenderedPageBreak/>
        <w:t>least once during the tests made by him or under his supervision.</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When a competitor against whom a hit has been registered has </w:t>
      </w:r>
      <w:r w:rsidRPr="0091442C">
        <w:rPr>
          <w:rFonts w:ascii="Times New Roman" w:hAnsi="Times New Roman" w:cs="Times New Roman"/>
          <w:b/>
          <w:bCs/>
          <w:sz w:val="18"/>
          <w:szCs w:val="18"/>
        </w:rPr>
        <w:t>broken his blade</w:t>
      </w:r>
      <w:r w:rsidRPr="0091442C">
        <w:rPr>
          <w:rFonts w:ascii="Times New Roman" w:hAnsi="Times New Roman" w:cs="Times New Roman"/>
          <w:sz w:val="18"/>
          <w:szCs w:val="18"/>
        </w:rPr>
        <w:t>, the hit must be annulled unless the breaking of the blade has occurred clearly after the hit has been registered.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sz w:val="18"/>
          <w:szCs w:val="18"/>
        </w:rPr>
        <w:tab/>
        <w:t xml:space="preserve">The Referee must pay particular attention to hits which </w:t>
      </w:r>
      <w:r w:rsidRPr="0091442C">
        <w:rPr>
          <w:rFonts w:ascii="Times New Roman" w:hAnsi="Times New Roman" w:cs="Times New Roman"/>
          <w:b/>
          <w:bCs/>
          <w:sz w:val="18"/>
          <w:szCs w:val="18"/>
        </w:rPr>
        <w:t xml:space="preserve">do not register </w:t>
      </w:r>
      <w:r w:rsidRPr="0091442C">
        <w:rPr>
          <w:rFonts w:ascii="Times New Roman" w:hAnsi="Times New Roman" w:cs="Times New Roman"/>
          <w:sz w:val="18"/>
          <w:szCs w:val="18"/>
        </w:rPr>
        <w:t xml:space="preserve">or are </w:t>
      </w:r>
      <w:r w:rsidRPr="0091442C">
        <w:rPr>
          <w:rFonts w:ascii="Times New Roman" w:hAnsi="Times New Roman" w:cs="Times New Roman"/>
          <w:b/>
          <w:bCs/>
          <w:sz w:val="18"/>
          <w:szCs w:val="18"/>
        </w:rPr>
        <w:t>registered abnormally</w:t>
      </w:r>
      <w:r w:rsidRPr="0091442C">
        <w:rPr>
          <w:rFonts w:ascii="Times New Roman" w:hAnsi="Times New Roman" w:cs="Times New Roman"/>
          <w:sz w:val="18"/>
          <w:szCs w:val="18"/>
        </w:rPr>
        <w:t>. Should such defects be repeated, the Referee must ask a member of the Committee for Electrical Apparatus and Equipment, or an expert technician on duty, to verify that the equipment conforms to the Rules.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sz w:val="18"/>
          <w:szCs w:val="18"/>
        </w:rPr>
        <w:tab/>
        <w:t xml:space="preserve">Whenever accidental causes make it impossible to carry out tests, the hit will be considered </w:t>
      </w:r>
      <w:r w:rsidRPr="0091442C">
        <w:rPr>
          <w:rFonts w:ascii="Times New Roman" w:hAnsi="Times New Roman" w:cs="Times New Roman"/>
          <w:b/>
          <w:bCs/>
          <w:sz w:val="18"/>
          <w:szCs w:val="18"/>
        </w:rPr>
        <w:t xml:space="preserve">doubtful </w:t>
      </w:r>
      <w:r w:rsidRPr="0091442C">
        <w:rPr>
          <w:rFonts w:ascii="Times New Roman" w:hAnsi="Times New Roman" w:cs="Times New Roman"/>
          <w:sz w:val="18"/>
          <w:szCs w:val="18"/>
        </w:rPr>
        <w:t>and therefore annulled.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sz w:val="18"/>
          <w:szCs w:val="18"/>
        </w:rPr>
        <w:tab/>
        <w:t>If there are signals on</w:t>
      </w:r>
      <w:r w:rsidRPr="0091442C">
        <w:rPr>
          <w:rFonts w:ascii="Times New Roman" w:hAnsi="Times New Roman" w:cs="Times New Roman"/>
          <w:b/>
          <w:bCs/>
          <w:sz w:val="18"/>
          <w:szCs w:val="18"/>
        </w:rPr>
        <w:t xml:space="preserve"> both sides of the apparatus</w:t>
      </w:r>
      <w:r w:rsidRPr="0091442C">
        <w:rPr>
          <w:rFonts w:ascii="Times New Roman" w:hAnsi="Times New Roman" w:cs="Times New Roman"/>
          <w:sz w:val="18"/>
          <w:szCs w:val="18"/>
        </w:rPr>
        <w:t>, the Referee will apply the rules in Article t.80.</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sz w:val="18"/>
          <w:szCs w:val="18"/>
        </w:rPr>
        <w:tab/>
        <w:t xml:space="preserve">In accordance with the general rules (cf. t.18.5) the Referee must </w:t>
      </w:r>
      <w:r w:rsidRPr="0091442C">
        <w:rPr>
          <w:rFonts w:ascii="Times New Roman" w:hAnsi="Times New Roman" w:cs="Times New Roman"/>
          <w:b/>
          <w:bCs/>
          <w:sz w:val="18"/>
          <w:szCs w:val="18"/>
        </w:rPr>
        <w:t>stop the bout</w:t>
      </w:r>
      <w:r w:rsidRPr="0091442C">
        <w:rPr>
          <w:rFonts w:ascii="Times New Roman" w:hAnsi="Times New Roman" w:cs="Times New Roman"/>
          <w:sz w:val="18"/>
          <w:szCs w:val="18"/>
        </w:rPr>
        <w:t xml:space="preserve">, even if no hit is registered on the apparatus, whenever the fencing becomes </w:t>
      </w:r>
      <w:r w:rsidRPr="0091442C">
        <w:rPr>
          <w:rFonts w:ascii="Times New Roman" w:hAnsi="Times New Roman" w:cs="Times New Roman"/>
          <w:b/>
          <w:bCs/>
          <w:sz w:val="18"/>
          <w:szCs w:val="18"/>
        </w:rPr>
        <w:t>confused</w:t>
      </w:r>
      <w:r w:rsidRPr="0091442C">
        <w:rPr>
          <w:rFonts w:ascii="Times New Roman" w:hAnsi="Times New Roman" w:cs="Times New Roman"/>
          <w:sz w:val="18"/>
          <w:szCs w:val="18"/>
        </w:rPr>
        <w:t xml:space="preserve"> and he is no longer able to analyse the phrase.</w:t>
      </w:r>
    </w:p>
    <w:p w:rsidR="0091442C" w:rsidRPr="0091442C" w:rsidRDefault="0091442C" w:rsidP="0091442C">
      <w:pPr>
        <w:tabs>
          <w:tab w:val="left" w:pos="480"/>
        </w:tabs>
        <w:autoSpaceDE w:val="0"/>
        <w:autoSpaceDN w:val="0"/>
        <w:adjustRightInd w:val="0"/>
        <w:spacing w:before="120" w:after="40" w:line="200" w:lineRule="atLeast"/>
        <w:ind w:left="480"/>
        <w:rPr>
          <w:rFonts w:ascii="Times New Roman" w:hAnsi="Times New Roman" w:cs="Times New Roman"/>
          <w:sz w:val="18"/>
          <w:szCs w:val="18"/>
        </w:rPr>
      </w:pPr>
      <w:r w:rsidRPr="0091442C">
        <w:rPr>
          <w:rFonts w:ascii="Times New Roman" w:hAnsi="Times New Roman" w:cs="Times New Roman"/>
          <w:sz w:val="18"/>
          <w:szCs w:val="18"/>
        </w:rPr>
        <w:t>VALIDITY OR PRIORITY OF THE HIT</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sz w:val="18"/>
          <w:szCs w:val="18"/>
        </w:rPr>
        <w:instrText>VALIDITY OR PRIORITY OF THE HIT"</w:instrText>
      </w:r>
      <w:r w:rsidRPr="0091442C">
        <w:rPr>
          <w:rFonts w:ascii="Times New Roman" w:hAnsi="Times New Roman" w:cs="Times New Roman"/>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Preface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"Preface"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t.74.</w:t>
      </w:r>
      <w:r w:rsidRPr="0091442C">
        <w:rPr>
          <w:rFonts w:ascii="Times New Roman" w:hAnsi="Times New Roman" w:cs="Times New Roman"/>
          <w:sz w:val="18"/>
          <w:szCs w:val="18"/>
        </w:rPr>
        <w:tab/>
        <w:t xml:space="preserve">The Referee </w:t>
      </w:r>
      <w:r w:rsidRPr="0091442C">
        <w:rPr>
          <w:rFonts w:ascii="Times New Roman" w:hAnsi="Times New Roman" w:cs="Times New Roman"/>
          <w:b/>
          <w:bCs/>
          <w:sz w:val="18"/>
          <w:szCs w:val="18"/>
        </w:rPr>
        <w:t>alone</w:t>
      </w:r>
      <w:r w:rsidRPr="0091442C">
        <w:rPr>
          <w:rFonts w:ascii="Times New Roman" w:hAnsi="Times New Roman" w:cs="Times New Roman"/>
          <w:sz w:val="18"/>
          <w:szCs w:val="18"/>
        </w:rPr>
        <w:t xml:space="preserve"> decides as to the validity or the priority of the hit by applying the following basic rules which are the conventions applicable to sabre fencing.</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Respect of the fencing phrase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"Respect of the fencing phrase"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t>Any attack properly executed</w:t>
      </w:r>
      <w:r w:rsidRPr="0091442C">
        <w:rPr>
          <w:rFonts w:ascii="Times New Roman" w:hAnsi="Times New Roman" w:cs="Times New Roman"/>
          <w:sz w:val="18"/>
          <w:szCs w:val="18"/>
        </w:rPr>
        <w:t xml:space="preserve"> (cf. t.7) must be parried, or completely avoided, and the phrase must be followed through.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attack is</w:t>
      </w:r>
      <w:r w:rsidRPr="0091442C">
        <w:rPr>
          <w:rFonts w:ascii="Times New Roman" w:hAnsi="Times New Roman" w:cs="Times New Roman"/>
          <w:b/>
          <w:bCs/>
          <w:sz w:val="18"/>
          <w:szCs w:val="18"/>
        </w:rPr>
        <w:t xml:space="preserve"> correctly carried out</w:t>
      </w:r>
      <w:r w:rsidRPr="0091442C">
        <w:rPr>
          <w:rFonts w:ascii="Times New Roman" w:hAnsi="Times New Roman" w:cs="Times New Roman"/>
          <w:sz w:val="18"/>
          <w:szCs w:val="18"/>
        </w:rPr>
        <w:t xml:space="preserve"> when the straightening of the arm, with the point or the cutting edge continuously threatening the valid target, precedes the initiation of the lunge.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An attack with a lunge is correctly carried out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simple attack</w:t>
      </w:r>
      <w:r w:rsidRPr="0091442C">
        <w:rPr>
          <w:rFonts w:ascii="Times New Roman" w:hAnsi="Times New Roman" w:cs="Times New Roman"/>
          <w:sz w:val="18"/>
          <w:szCs w:val="18"/>
        </w:rPr>
        <w:t xml:space="preserve"> (Cf. t.8.1) when the beginning of the straightening of the arm precedes the launching of the lunge and the hit arrives at the latest when the front foot hits the piste;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 xml:space="preserve">compound attack </w:t>
      </w:r>
      <w:r w:rsidRPr="0091442C">
        <w:rPr>
          <w:rFonts w:ascii="Times New Roman" w:hAnsi="Times New Roman" w:cs="Times New Roman"/>
          <w:sz w:val="18"/>
          <w:szCs w:val="18"/>
        </w:rPr>
        <w:t xml:space="preserve"> (Cf. t.8.1) when the beginning of the straightening of the arm, on the first feint (Cf. t.77.1), </w:t>
      </w:r>
      <w:r w:rsidRPr="0091442C">
        <w:rPr>
          <w:rFonts w:ascii="Times New Roman" w:hAnsi="Times New Roman" w:cs="Times New Roman"/>
          <w:sz w:val="18"/>
          <w:szCs w:val="18"/>
        </w:rPr>
        <w:lastRenderedPageBreak/>
        <w:t>precedes the launching of the lunge and the hit arrives at the latest when the front foot hits the piste.</w:t>
      </w:r>
    </w:p>
    <w:p w:rsidR="0091442C" w:rsidRPr="0091442C" w:rsidRDefault="0091442C" w:rsidP="0091442C">
      <w:pPr>
        <w:tabs>
          <w:tab w:val="right" w:leader="dot" w:pos="5640"/>
        </w:tabs>
        <w:autoSpaceDE w:val="0"/>
        <w:autoSpaceDN w:val="0"/>
        <w:adjustRightInd w:val="0"/>
        <w:spacing w:before="80" w:after="0" w:line="240" w:lineRule="auto"/>
        <w:ind w:left="240" w:hanging="240"/>
        <w:rPr>
          <w:rFonts w:ascii="Times New Roman" w:hAnsi="Times New Roman" w:cs="Times New Roman"/>
          <w:sz w:val="18"/>
          <w:szCs w:val="18"/>
        </w:rPr>
      </w:pP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 xml:space="preserve">  4.   An attack with a step-forward-lunge </w:t>
      </w:r>
      <w:r w:rsidRPr="0091442C">
        <w:rPr>
          <w:rFonts w:ascii="Times New Roman" w:hAnsi="Times New Roman" w:cs="Times New Roman"/>
          <w:sz w:val="18"/>
          <w:szCs w:val="18"/>
        </w:rPr>
        <w:t>is correctly carried 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i/>
          <w:iCs/>
          <w:sz w:val="16"/>
          <w:szCs w:val="16"/>
          <w:u w:val="single"/>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simple attack</w:t>
      </w:r>
      <w:r w:rsidRPr="0091442C">
        <w:rPr>
          <w:rFonts w:ascii="Times New Roman" w:hAnsi="Times New Roman" w:cs="Times New Roman"/>
          <w:sz w:val="18"/>
          <w:szCs w:val="18"/>
        </w:rPr>
        <w:t xml:space="preserve"> (Cf. t.8.1) when the beginning of the straightening of the arm precedes the step-forward and when the hit arrives at the latest when the front foot hits the piste</w:t>
      </w:r>
      <w:r w:rsidRPr="0091442C">
        <w:rPr>
          <w:rFonts w:ascii="Times New Roman" w:hAnsi="Times New Roman" w:cs="Times New Roman"/>
          <w:b/>
          <w:bCs/>
          <w:i/>
          <w:iCs/>
          <w:sz w:val="18"/>
          <w:szCs w:val="18"/>
          <w:u w:val="single"/>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6"/>
          <w:szCs w:val="16"/>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w:t>
      </w:r>
      <w:r w:rsidRPr="0091442C">
        <w:rPr>
          <w:rFonts w:ascii="Times New Roman" w:hAnsi="Times New Roman" w:cs="Times New Roman"/>
          <w:b/>
          <w:bCs/>
          <w:sz w:val="18"/>
          <w:szCs w:val="18"/>
        </w:rPr>
        <w:t xml:space="preserve">compound attack </w:t>
      </w:r>
      <w:r w:rsidRPr="0091442C">
        <w:rPr>
          <w:rFonts w:ascii="Times New Roman" w:hAnsi="Times New Roman" w:cs="Times New Roman"/>
          <w:sz w:val="18"/>
          <w:szCs w:val="18"/>
        </w:rPr>
        <w:t xml:space="preserve"> (Cf. t.8.1) when the beginning of the straightening of the arm for the first feint (Cf. t.77.1) precedes the step-forward, followed by the lunge, and the hit arrives at the latest when the front foot hits the piste.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b/>
          <w:bCs/>
          <w:sz w:val="16"/>
          <w:szCs w:val="16"/>
        </w:rPr>
        <w:t xml:space="preserve">The fleche and any forward movement </w:t>
      </w:r>
      <w:r w:rsidRPr="0091442C">
        <w:rPr>
          <w:rFonts w:ascii="Times New Roman" w:hAnsi="Times New Roman" w:cs="Times New Roman"/>
          <w:sz w:val="16"/>
          <w:szCs w:val="16"/>
        </w:rPr>
        <w:t>in which</w:t>
      </w:r>
      <w:r w:rsidRPr="0091442C">
        <w:rPr>
          <w:rFonts w:ascii="Times New Roman" w:hAnsi="Times New Roman" w:cs="Times New Roman"/>
          <w:b/>
          <w:bCs/>
          <w:sz w:val="16"/>
          <w:szCs w:val="16"/>
        </w:rPr>
        <w:t xml:space="preserve"> </w:t>
      </w:r>
      <w:r w:rsidRPr="0091442C">
        <w:rPr>
          <w:rFonts w:ascii="Times New Roman" w:hAnsi="Times New Roman" w:cs="Times New Roman"/>
          <w:sz w:val="16"/>
          <w:szCs w:val="16"/>
        </w:rPr>
        <w:t>the rear foot completely passes the front foot is forbidden.  Any offence will be penalised as specified for penalties in the 1</w:t>
      </w:r>
      <w:r w:rsidRPr="0091442C">
        <w:rPr>
          <w:rFonts w:ascii="Times New Roman" w:hAnsi="Times New Roman" w:cs="Times New Roman"/>
          <w:position w:val="5"/>
          <w:sz w:val="9"/>
          <w:szCs w:val="9"/>
        </w:rPr>
        <w:t>st</w:t>
      </w:r>
      <w:r w:rsidRPr="0091442C">
        <w:rPr>
          <w:rFonts w:ascii="Times New Roman" w:hAnsi="Times New Roman" w:cs="Times New Roman"/>
          <w:sz w:val="16"/>
          <w:szCs w:val="16"/>
        </w:rPr>
        <w:t xml:space="preserve"> group (cf. t.114, t.116 et t.120). </w:t>
      </w:r>
      <w:r w:rsidRPr="0091442C">
        <w:rPr>
          <w:rFonts w:ascii="Times New Roman" w:hAnsi="Times New Roman" w:cs="Times New Roman"/>
          <w:sz w:val="18"/>
          <w:szCs w:val="18"/>
        </w:rPr>
        <w:t>Any hit scored by the fencer at fault will be annulled. However, any hit correctly executed by his opponent is valid.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t.76.</w:t>
      </w:r>
      <w:r w:rsidRPr="0091442C">
        <w:rPr>
          <w:rFonts w:ascii="Times New Roman" w:hAnsi="Times New Roman" w:cs="Times New Roman"/>
          <w:sz w:val="18"/>
          <w:szCs w:val="18"/>
        </w:rPr>
        <w:tab/>
        <w:t>In order to judge as to the correctness of an attack the following points must be considered: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initiated when </w:t>
      </w:r>
      <w:r w:rsidRPr="0091442C">
        <w:rPr>
          <w:rFonts w:ascii="Times New Roman" w:hAnsi="Times New Roman" w:cs="Times New Roman"/>
          <w:b/>
          <w:bCs/>
          <w:sz w:val="18"/>
          <w:szCs w:val="18"/>
        </w:rPr>
        <w:t>the opponent has his point ‘in line’</w:t>
      </w:r>
      <w:r w:rsidRPr="0091442C">
        <w:rPr>
          <w:rFonts w:ascii="Times New Roman" w:hAnsi="Times New Roman" w:cs="Times New Roman"/>
          <w:sz w:val="18"/>
          <w:szCs w:val="18"/>
        </w:rPr>
        <w:t xml:space="preserve"> (cf. t.10) the attacker must first deflect his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If, when attempting to find the opponent’s blade to deflect it, the blade is not found (</w:t>
      </w:r>
      <w:r w:rsidRPr="0091442C">
        <w:rPr>
          <w:rFonts w:ascii="Times New Roman" w:hAnsi="Times New Roman" w:cs="Times New Roman"/>
          <w:b/>
          <w:bCs/>
          <w:sz w:val="18"/>
          <w:szCs w:val="18"/>
        </w:rPr>
        <w:t>dérobement</w:t>
      </w:r>
      <w:r w:rsidRPr="0091442C">
        <w:rPr>
          <w:rFonts w:ascii="Times New Roman" w:hAnsi="Times New Roman" w:cs="Times New Roman"/>
          <w:sz w:val="18"/>
          <w:szCs w:val="18"/>
        </w:rPr>
        <w:t>), the right of attack passes to the opponent.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the attack is commenced when the </w:t>
      </w:r>
      <w:r w:rsidRPr="0091442C">
        <w:rPr>
          <w:rFonts w:ascii="Times New Roman" w:hAnsi="Times New Roman" w:cs="Times New Roman"/>
          <w:b/>
          <w:bCs/>
          <w:sz w:val="18"/>
          <w:szCs w:val="18"/>
        </w:rPr>
        <w:t>opponent’s blade is not ‘in line’</w:t>
      </w:r>
      <w:r w:rsidRPr="0091442C">
        <w:rPr>
          <w:rFonts w:ascii="Times New Roman" w:hAnsi="Times New Roman" w:cs="Times New Roman"/>
          <w:sz w:val="18"/>
          <w:szCs w:val="18"/>
        </w:rPr>
        <w:t>, the attack may be completed either direct, or by a disengagement or by a cutover, or else be preceded by feints (cf. t.77.1) which oblige the opponent to parry.</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In</w:t>
      </w:r>
      <w:r w:rsidRPr="0091442C">
        <w:rPr>
          <w:rFonts w:ascii="Times New Roman" w:hAnsi="Times New Roman" w:cs="Times New Roman"/>
          <w:b/>
          <w:bCs/>
          <w:sz w:val="18"/>
          <w:szCs w:val="18"/>
        </w:rPr>
        <w:t xml:space="preserve"> compound attacks</w:t>
      </w:r>
      <w:r w:rsidRPr="0091442C">
        <w:rPr>
          <w:rFonts w:ascii="Times New Roman" w:hAnsi="Times New Roman" w:cs="Times New Roman"/>
          <w:sz w:val="18"/>
          <w:szCs w:val="18"/>
        </w:rPr>
        <w:t xml:space="preserve"> the feint must be correctly carried out, i.e.: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A</w:t>
      </w:r>
      <w:r w:rsidRPr="0091442C">
        <w:rPr>
          <w:rFonts w:ascii="Times New Roman" w:hAnsi="Times New Roman" w:cs="Times New Roman"/>
          <w:b/>
          <w:bCs/>
          <w:sz w:val="18"/>
          <w:szCs w:val="18"/>
        </w:rPr>
        <w:t xml:space="preserve"> feint with the point</w:t>
      </w:r>
      <w:r w:rsidRPr="0091442C">
        <w:rPr>
          <w:rFonts w:ascii="Times New Roman" w:hAnsi="Times New Roman" w:cs="Times New Roman"/>
          <w:sz w:val="18"/>
          <w:szCs w:val="18"/>
        </w:rPr>
        <w:t>, with the arm straightened and the point threatening the target continuously.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feint with a cut</w:t>
      </w:r>
      <w:r w:rsidRPr="0091442C">
        <w:rPr>
          <w:rFonts w:ascii="Times New Roman" w:hAnsi="Times New Roman" w:cs="Times New Roman"/>
          <w:sz w:val="18"/>
          <w:szCs w:val="18"/>
        </w:rPr>
        <w:t>, the arm straightened, the blade and the arm forming an obtuse angle of about 135°, with the cutting edge threatening a valid part of the target.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compound attack the opponent </w:t>
      </w:r>
      <w:r w:rsidRPr="0091442C">
        <w:rPr>
          <w:rFonts w:ascii="Times New Roman" w:hAnsi="Times New Roman" w:cs="Times New Roman"/>
          <w:b/>
          <w:bCs/>
          <w:sz w:val="18"/>
          <w:szCs w:val="18"/>
        </w:rPr>
        <w:t>finds the blade during one of the feints</w:t>
      </w:r>
      <w:r w:rsidRPr="0091442C">
        <w:rPr>
          <w:rFonts w:ascii="Times New Roman" w:hAnsi="Times New Roman" w:cs="Times New Roman"/>
          <w:sz w:val="18"/>
          <w:szCs w:val="18"/>
        </w:rPr>
        <w:t>, he has the right to riposte.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In a compound attack the opponent has the right to stop-hit; but, in order to be valid, the stop hit must precede the last movement of the attack by one period of fencing time, i.e. the</w:t>
      </w:r>
      <w:r w:rsidRPr="0091442C">
        <w:rPr>
          <w:rFonts w:ascii="Times New Roman" w:hAnsi="Times New Roman" w:cs="Times New Roman"/>
          <w:b/>
          <w:bCs/>
          <w:sz w:val="18"/>
          <w:szCs w:val="18"/>
        </w:rPr>
        <w:t xml:space="preserve"> stop hit </w:t>
      </w:r>
      <w:r w:rsidRPr="0091442C">
        <w:rPr>
          <w:rFonts w:ascii="Times New Roman" w:hAnsi="Times New Roman" w:cs="Times New Roman"/>
          <w:sz w:val="18"/>
          <w:szCs w:val="18"/>
        </w:rPr>
        <w:t xml:space="preserve">must </w:t>
      </w:r>
      <w:r w:rsidRPr="0091442C">
        <w:rPr>
          <w:rFonts w:ascii="Times New Roman" w:hAnsi="Times New Roman" w:cs="Times New Roman"/>
          <w:sz w:val="18"/>
          <w:szCs w:val="18"/>
        </w:rPr>
        <w:lastRenderedPageBreak/>
        <w:t>arrive before the attacker has started the last movement of the attack itself.</w:t>
      </w:r>
    </w:p>
    <w:p w:rsidR="0091442C" w:rsidRPr="0091442C" w:rsidRDefault="0091442C" w:rsidP="0091442C">
      <w:pPr>
        <w:tabs>
          <w:tab w:val="left" w:pos="480"/>
          <w:tab w:val="left" w:pos="780"/>
        </w:tabs>
        <w:autoSpaceDE w:val="0"/>
        <w:autoSpaceDN w:val="0"/>
        <w:adjustRightInd w:val="0"/>
        <w:spacing w:before="40" w:after="40" w:line="200" w:lineRule="atLeast"/>
        <w:ind w:left="780" w:hanging="780"/>
        <w:jc w:val="both"/>
        <w:rPr>
          <w:rFonts w:ascii="Times New Roman" w:hAnsi="Times New Roman" w:cs="Times New Roman"/>
          <w:sz w:val="18"/>
          <w:szCs w:val="18"/>
        </w:rPr>
      </w:pPr>
      <w:r w:rsidRPr="0091442C">
        <w:rPr>
          <w:rFonts w:ascii="Times New Roman" w:hAnsi="Times New Roman" w:cs="Times New Roman"/>
          <w:b/>
          <w:bCs/>
          <w:sz w:val="18"/>
          <w:szCs w:val="18"/>
        </w:rPr>
        <w:t>t.78.</w:t>
      </w:r>
      <w:r w:rsidRPr="0091442C">
        <w:rPr>
          <w:rFonts w:ascii="Times New Roman" w:hAnsi="Times New Roman" w:cs="Times New Roman"/>
          <w:sz w:val="18"/>
          <w:szCs w:val="18"/>
        </w:rPr>
        <w:tab/>
      </w:r>
      <w:r w:rsidRPr="0091442C">
        <w:rPr>
          <w:rFonts w:ascii="Times New Roman" w:hAnsi="Times New Roman" w:cs="Times New Roman"/>
          <w:b/>
          <w:bCs/>
          <w:sz w:val="18"/>
          <w:szCs w:val="18"/>
        </w:rPr>
        <w:t>Attacks by beats</w:t>
      </w:r>
      <w:r w:rsidRPr="0091442C">
        <w:rPr>
          <w:rFonts w:ascii="Times New Roman" w:hAnsi="Times New Roman" w:cs="Times New Roman"/>
          <w:sz w:val="18"/>
          <w:szCs w:val="18"/>
        </w:rPr>
        <w:t xml:space="preserve"> on the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an attack by beating on the blade, this attack is correctly carried out and retains its priority when the beat is made on the </w:t>
      </w:r>
      <w:r w:rsidRPr="0091442C">
        <w:rPr>
          <w:rFonts w:ascii="Times New Roman" w:hAnsi="Times New Roman" w:cs="Times New Roman"/>
          <w:b/>
          <w:bCs/>
          <w:sz w:val="18"/>
          <w:szCs w:val="18"/>
        </w:rPr>
        <w:t xml:space="preserve">foible </w:t>
      </w:r>
      <w:r w:rsidRPr="0091442C">
        <w:rPr>
          <w:rFonts w:ascii="Times New Roman" w:hAnsi="Times New Roman" w:cs="Times New Roman"/>
          <w:sz w:val="18"/>
          <w:szCs w:val="18"/>
        </w:rPr>
        <w:t>of the opponent’s blade, i.e. the two-thirds of the blade furthest from the guard.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an attack by beating on the blade, when the beat is made on the </w:t>
      </w:r>
      <w:r w:rsidRPr="0091442C">
        <w:rPr>
          <w:rFonts w:ascii="Times New Roman" w:hAnsi="Times New Roman" w:cs="Times New Roman"/>
          <w:b/>
          <w:bCs/>
          <w:sz w:val="18"/>
          <w:szCs w:val="18"/>
        </w:rPr>
        <w:t>forte</w:t>
      </w:r>
      <w:r w:rsidRPr="0091442C">
        <w:rPr>
          <w:rFonts w:ascii="Times New Roman" w:hAnsi="Times New Roman" w:cs="Times New Roman"/>
          <w:sz w:val="18"/>
          <w:szCs w:val="18"/>
        </w:rPr>
        <w:t xml:space="preserve"> of the opponent’s blade, i.e. the one-third of the blade nearest the guard, the attack is badly executed and the beat gives the opponent the right to an immediate riposte.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t.79.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parry gives the right to </w:t>
      </w:r>
      <w:r w:rsidRPr="0091442C">
        <w:rPr>
          <w:rFonts w:ascii="Times New Roman" w:hAnsi="Times New Roman" w:cs="Times New Roman"/>
          <w:b/>
          <w:bCs/>
          <w:sz w:val="18"/>
          <w:szCs w:val="18"/>
        </w:rPr>
        <w:t>riposte</w:t>
      </w:r>
      <w:r w:rsidRPr="0091442C">
        <w:rPr>
          <w:rFonts w:ascii="Times New Roman" w:hAnsi="Times New Roman" w:cs="Times New Roman"/>
          <w:sz w:val="18"/>
          <w:szCs w:val="18"/>
        </w:rPr>
        <w:t>; a simple riposte may be direct or indirect, but in order to annul any subsequent movement by the attacker, it must be carried out immediately, without any hesitation or pause.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Against cuts with the </w:t>
      </w:r>
      <w:r w:rsidRPr="0091442C">
        <w:rPr>
          <w:rFonts w:ascii="Times New Roman" w:hAnsi="Times New Roman" w:cs="Times New Roman"/>
          <w:b/>
          <w:bCs/>
          <w:sz w:val="18"/>
          <w:szCs w:val="18"/>
        </w:rPr>
        <w:t>cutting edge</w:t>
      </w:r>
      <w:r w:rsidRPr="0091442C">
        <w:rPr>
          <w:rFonts w:ascii="Times New Roman" w:hAnsi="Times New Roman" w:cs="Times New Roman"/>
          <w:sz w:val="18"/>
          <w:szCs w:val="18"/>
        </w:rPr>
        <w:t xml:space="preserve">, the </w:t>
      </w:r>
      <w:r w:rsidRPr="0091442C">
        <w:rPr>
          <w:rFonts w:ascii="Times New Roman" w:hAnsi="Times New Roman" w:cs="Times New Roman"/>
          <w:b/>
          <w:bCs/>
          <w:sz w:val="18"/>
          <w:szCs w:val="18"/>
        </w:rPr>
        <w:t xml:space="preserve">flat </w:t>
      </w:r>
      <w:r w:rsidRPr="0091442C">
        <w:rPr>
          <w:rFonts w:ascii="Times New Roman" w:hAnsi="Times New Roman" w:cs="Times New Roman"/>
          <w:sz w:val="18"/>
          <w:szCs w:val="18"/>
        </w:rPr>
        <w:t xml:space="preserve">or the </w:t>
      </w:r>
      <w:r w:rsidRPr="0091442C">
        <w:rPr>
          <w:rFonts w:ascii="Times New Roman" w:hAnsi="Times New Roman" w:cs="Times New Roman"/>
          <w:b/>
          <w:bCs/>
          <w:sz w:val="18"/>
          <w:szCs w:val="18"/>
        </w:rPr>
        <w:t xml:space="preserve">back </w:t>
      </w:r>
      <w:r w:rsidRPr="0091442C">
        <w:rPr>
          <w:rFonts w:ascii="Times New Roman" w:hAnsi="Times New Roman" w:cs="Times New Roman"/>
          <w:sz w:val="18"/>
          <w:szCs w:val="18"/>
        </w:rPr>
        <w:t>of the blade, the object of the parry is to prevent hits made by the opponent arriving on the valid target; therefore: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parry is </w:t>
      </w:r>
      <w:r w:rsidRPr="0091442C">
        <w:rPr>
          <w:rFonts w:ascii="Times New Roman" w:hAnsi="Times New Roman" w:cs="Times New Roman"/>
          <w:b/>
          <w:bCs/>
          <w:sz w:val="18"/>
          <w:szCs w:val="18"/>
        </w:rPr>
        <w:t>properly carried out</w:t>
      </w:r>
      <w:r w:rsidRPr="0091442C">
        <w:rPr>
          <w:rFonts w:ascii="Times New Roman" w:hAnsi="Times New Roman" w:cs="Times New Roman"/>
          <w:sz w:val="18"/>
          <w:szCs w:val="18"/>
        </w:rPr>
        <w:t xml:space="preserve"> when, before the completion of the attack, it prevents the arrival of that attack by closing the line in which that attack is to finish.</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parry is properly executed, the attack by the opponent must be declared parried, and judged as such by the Referee, even if, </w:t>
      </w:r>
      <w:r w:rsidRPr="0091442C">
        <w:rPr>
          <w:rFonts w:ascii="Times New Roman" w:hAnsi="Times New Roman" w:cs="Times New Roman"/>
          <w:b/>
          <w:bCs/>
          <w:sz w:val="18"/>
          <w:szCs w:val="18"/>
        </w:rPr>
        <w:t>as a result of its flexibility</w:t>
      </w:r>
      <w:r w:rsidRPr="0091442C">
        <w:rPr>
          <w:rFonts w:ascii="Times New Roman" w:hAnsi="Times New Roman" w:cs="Times New Roman"/>
          <w:sz w:val="18"/>
          <w:szCs w:val="18"/>
        </w:rPr>
        <w:t>, the tip of the opponent’s weapon makes contact with the target.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Judging of hits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"Judging of hits"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t.80.</w:t>
      </w:r>
      <w:r w:rsidRPr="0091442C">
        <w:rPr>
          <w:rFonts w:ascii="Times New Roman" w:hAnsi="Times New Roman" w:cs="Times New Roman"/>
          <w:sz w:val="18"/>
          <w:szCs w:val="18"/>
        </w:rPr>
        <w:tab/>
        <w:t>In applying these basic conventions of sabre fencing, the Referee should judge as follows.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during a phrase both fencers are hit simultaneously there is either a </w:t>
      </w:r>
      <w:r w:rsidRPr="0091442C">
        <w:rPr>
          <w:rFonts w:ascii="Times New Roman" w:hAnsi="Times New Roman" w:cs="Times New Roman"/>
          <w:b/>
          <w:bCs/>
          <w:sz w:val="18"/>
          <w:szCs w:val="18"/>
        </w:rPr>
        <w:t xml:space="preserve">simultaneous action </w:t>
      </w:r>
      <w:r w:rsidRPr="0091442C">
        <w:rPr>
          <w:rFonts w:ascii="Times New Roman" w:hAnsi="Times New Roman" w:cs="Times New Roman"/>
          <w:sz w:val="18"/>
          <w:szCs w:val="18"/>
        </w:rPr>
        <w:t>or a</w:t>
      </w:r>
      <w:r w:rsidRPr="0091442C">
        <w:rPr>
          <w:rFonts w:ascii="Times New Roman" w:hAnsi="Times New Roman" w:cs="Times New Roman"/>
          <w:b/>
          <w:bCs/>
          <w:sz w:val="18"/>
          <w:szCs w:val="18"/>
        </w:rPr>
        <w:t xml:space="preserve"> double hit</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 simultaneous action</w:t>
      </w:r>
      <w:r w:rsidRPr="0091442C">
        <w:rPr>
          <w:rFonts w:ascii="Times New Roman" w:hAnsi="Times New Roman" w:cs="Times New Roman"/>
          <w:i/>
          <w:iCs/>
          <w:sz w:val="18"/>
          <w:szCs w:val="18"/>
        </w:rPr>
        <w:t xml:space="preserve"> </w:t>
      </w:r>
      <w:r w:rsidRPr="0091442C">
        <w:rPr>
          <w:rFonts w:ascii="Times New Roman" w:hAnsi="Times New Roman" w:cs="Times New Roman"/>
          <w:sz w:val="18"/>
          <w:szCs w:val="18"/>
        </w:rPr>
        <w:t>is due to simultaneous conception and exe</w:t>
      </w:r>
      <w:r w:rsidRPr="0091442C">
        <w:rPr>
          <w:rFonts w:ascii="Times New Roman" w:hAnsi="Times New Roman" w:cs="Times New Roman"/>
          <w:sz w:val="18"/>
          <w:szCs w:val="18"/>
        </w:rPr>
        <w:softHyphen/>
        <w:t>cution of an attack by both fencers; in this case the hits exchanged are annulled for both fencers.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The double hit (coup double) on the other hand, is the result of a clearly faulty action on the part of one of the fencers.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Therefore, when there is not an interval of fencing time between the hits: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The fencer who is attacked</w:t>
      </w:r>
      <w:r w:rsidRPr="0091442C">
        <w:rPr>
          <w:rFonts w:ascii="Times New Roman" w:hAnsi="Times New Roman" w:cs="Times New Roman"/>
          <w:sz w:val="18"/>
          <w:szCs w:val="18"/>
        </w:rPr>
        <w:t xml:space="preserve"> is alone counted as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he makes a </w:t>
      </w:r>
      <w:r w:rsidRPr="0091442C">
        <w:rPr>
          <w:rFonts w:ascii="Times New Roman" w:hAnsi="Times New Roman" w:cs="Times New Roman"/>
          <w:b/>
          <w:bCs/>
          <w:sz w:val="18"/>
          <w:szCs w:val="18"/>
        </w:rPr>
        <w:t>stop hit</w:t>
      </w:r>
      <w:r w:rsidRPr="0091442C">
        <w:rPr>
          <w:rFonts w:ascii="Times New Roman" w:hAnsi="Times New Roman" w:cs="Times New Roman"/>
          <w:sz w:val="18"/>
          <w:szCs w:val="18"/>
        </w:rPr>
        <w:t xml:space="preserve"> on his opponent’s simple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b)</w:t>
      </w:r>
      <w:r w:rsidRPr="0091442C">
        <w:rPr>
          <w:rFonts w:ascii="Times New Roman" w:hAnsi="Times New Roman" w:cs="Times New Roman"/>
          <w:sz w:val="18"/>
          <w:szCs w:val="18"/>
        </w:rPr>
        <w:tab/>
        <w:t xml:space="preserve">If, instead of parrying, he attempts to </w:t>
      </w:r>
      <w:r w:rsidRPr="0091442C">
        <w:rPr>
          <w:rFonts w:ascii="Times New Roman" w:hAnsi="Times New Roman" w:cs="Times New Roman"/>
          <w:b/>
          <w:bCs/>
          <w:sz w:val="18"/>
          <w:szCs w:val="18"/>
        </w:rPr>
        <w:t xml:space="preserve">avoid </w:t>
      </w:r>
      <w:r w:rsidRPr="0091442C">
        <w:rPr>
          <w:rFonts w:ascii="Times New Roman" w:hAnsi="Times New Roman" w:cs="Times New Roman"/>
          <w:sz w:val="18"/>
          <w:szCs w:val="18"/>
        </w:rPr>
        <w:t>the hit and does not succeed in so doing;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If, after making a successful parry, he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xml:space="preserve"> (delayed riposte) which gives his opponent the right to renew the attack (redoublement, or remise or reprise);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If, during a compound attack, he makes </w:t>
      </w:r>
      <w:r w:rsidRPr="0091442C">
        <w:rPr>
          <w:rFonts w:ascii="Times New Roman" w:hAnsi="Times New Roman" w:cs="Times New Roman"/>
          <w:b/>
          <w:bCs/>
          <w:sz w:val="18"/>
          <w:szCs w:val="18"/>
        </w:rPr>
        <w:t xml:space="preserve">a stop hit </w:t>
      </w:r>
      <w:r w:rsidRPr="0091442C">
        <w:rPr>
          <w:rFonts w:ascii="Times New Roman" w:hAnsi="Times New Roman" w:cs="Times New Roman"/>
          <w:sz w:val="18"/>
          <w:szCs w:val="18"/>
        </w:rPr>
        <w:t>without being in time;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having his </w:t>
      </w:r>
      <w:r w:rsidRPr="0091442C">
        <w:rPr>
          <w:rFonts w:ascii="Times New Roman" w:hAnsi="Times New Roman" w:cs="Times New Roman"/>
          <w:b/>
          <w:bCs/>
          <w:sz w:val="18"/>
          <w:szCs w:val="18"/>
        </w:rPr>
        <w:t xml:space="preserve">point ‘in line’ </w:t>
      </w:r>
      <w:r w:rsidRPr="0091442C">
        <w:rPr>
          <w:rFonts w:ascii="Times New Roman" w:hAnsi="Times New Roman" w:cs="Times New Roman"/>
          <w:sz w:val="18"/>
          <w:szCs w:val="18"/>
        </w:rPr>
        <w:t>(cf. t.10) and being subjected to a beat or a taking of the blade (prise de fer) which deflects his blade, he attacks or places his point in line again instead of parrying a direct hit made by his opponent.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The fencer who attacks is alone counted as hit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If he initiated his attack when </w:t>
      </w:r>
      <w:r w:rsidRPr="0091442C">
        <w:rPr>
          <w:rFonts w:ascii="Times New Roman" w:hAnsi="Times New Roman" w:cs="Times New Roman"/>
          <w:b/>
          <w:bCs/>
          <w:sz w:val="18"/>
          <w:szCs w:val="18"/>
        </w:rPr>
        <w:t>his opponent had his point ‘in line’</w:t>
      </w:r>
      <w:r w:rsidRPr="0091442C">
        <w:rPr>
          <w:rFonts w:ascii="Times New Roman" w:hAnsi="Times New Roman" w:cs="Times New Roman"/>
          <w:sz w:val="18"/>
          <w:szCs w:val="18"/>
        </w:rPr>
        <w:t xml:space="preserve"> and without deflecting the opponent’s weapon. Referees must ensure that a mere contact of the blades is not considered as sufficient to deflect the opponent’s blade.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If he attempts to find the blade, does not succeed (because of a </w:t>
      </w:r>
      <w:r w:rsidRPr="0091442C">
        <w:rPr>
          <w:rFonts w:ascii="Times New Roman" w:hAnsi="Times New Roman" w:cs="Times New Roman"/>
          <w:b/>
          <w:bCs/>
          <w:sz w:val="18"/>
          <w:szCs w:val="18"/>
        </w:rPr>
        <w:t>derobement</w:t>
      </w:r>
      <w:r w:rsidRPr="0091442C">
        <w:rPr>
          <w:rFonts w:ascii="Times New Roman" w:hAnsi="Times New Roman" w:cs="Times New Roman"/>
          <w:sz w:val="18"/>
          <w:szCs w:val="18"/>
        </w:rPr>
        <w:t>) and continues the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If, during a compound attack, he allows his opponent to</w:t>
      </w:r>
      <w:r w:rsidRPr="0091442C">
        <w:rPr>
          <w:rFonts w:ascii="Times New Roman" w:hAnsi="Times New Roman" w:cs="Times New Roman"/>
          <w:b/>
          <w:bCs/>
          <w:sz w:val="18"/>
          <w:szCs w:val="18"/>
        </w:rPr>
        <w:t xml:space="preserve"> find the blade</w:t>
      </w:r>
      <w:r w:rsidRPr="0091442C">
        <w:rPr>
          <w:rFonts w:ascii="Times New Roman" w:hAnsi="Times New Roman" w:cs="Times New Roman"/>
          <w:sz w:val="18"/>
          <w:szCs w:val="18"/>
        </w:rPr>
        <w:t>, and continues the attack while his opponent ripostes immediately.</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If, during a compound attack, he </w:t>
      </w:r>
      <w:r w:rsidRPr="0091442C">
        <w:rPr>
          <w:rFonts w:ascii="Times New Roman" w:hAnsi="Times New Roman" w:cs="Times New Roman"/>
          <w:b/>
          <w:bCs/>
          <w:sz w:val="18"/>
          <w:szCs w:val="18"/>
        </w:rPr>
        <w:t>bends his arm</w:t>
      </w:r>
      <w:r w:rsidRPr="0091442C">
        <w:rPr>
          <w:rFonts w:ascii="Times New Roman" w:hAnsi="Times New Roman" w:cs="Times New Roman"/>
          <w:sz w:val="18"/>
          <w:szCs w:val="18"/>
        </w:rPr>
        <w:t xml:space="preserve"> or makes a </w:t>
      </w:r>
      <w:r w:rsidRPr="0091442C">
        <w:rPr>
          <w:rFonts w:ascii="Times New Roman" w:hAnsi="Times New Roman" w:cs="Times New Roman"/>
          <w:b/>
          <w:bCs/>
          <w:sz w:val="18"/>
          <w:szCs w:val="18"/>
        </w:rPr>
        <w:t>momentary pause</w:t>
      </w:r>
      <w:r w:rsidRPr="0091442C">
        <w:rPr>
          <w:rFonts w:ascii="Times New Roman" w:hAnsi="Times New Roman" w:cs="Times New Roman"/>
          <w:sz w:val="18"/>
          <w:szCs w:val="18"/>
        </w:rPr>
        <w:t>, during which time the opponent makes a stop hit or an attack while the attacker continues his own attack.</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 xml:space="preserve">If, during a compound attack, he is </w:t>
      </w:r>
      <w:r w:rsidRPr="0091442C">
        <w:rPr>
          <w:rFonts w:ascii="Times New Roman" w:hAnsi="Times New Roman" w:cs="Times New Roman"/>
          <w:b/>
          <w:bCs/>
          <w:sz w:val="18"/>
          <w:szCs w:val="18"/>
        </w:rPr>
        <w:t xml:space="preserve">stop-hit </w:t>
      </w:r>
      <w:r w:rsidRPr="0091442C">
        <w:rPr>
          <w:rFonts w:ascii="Times New Roman" w:hAnsi="Times New Roman" w:cs="Times New Roman"/>
          <w:sz w:val="18"/>
          <w:szCs w:val="18"/>
        </w:rPr>
        <w:t>one period of fencing time (temps d’escrime) before he makes his final movement.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t xml:space="preserve">If he makes a hit by a remise, redoublement or reprise following a </w:t>
      </w:r>
      <w:r w:rsidRPr="0091442C">
        <w:rPr>
          <w:rFonts w:ascii="Times New Roman" w:hAnsi="Times New Roman" w:cs="Times New Roman"/>
          <w:b/>
          <w:bCs/>
          <w:sz w:val="18"/>
          <w:szCs w:val="18"/>
        </w:rPr>
        <w:t>parry by his opponent</w:t>
      </w:r>
      <w:r w:rsidRPr="0091442C">
        <w:rPr>
          <w:rFonts w:ascii="Times New Roman" w:hAnsi="Times New Roman" w:cs="Times New Roman"/>
          <w:sz w:val="18"/>
          <w:szCs w:val="18"/>
        </w:rPr>
        <w:t xml:space="preserve"> which has been followed by a riposte which is immediate, simple and executed in one period of fencing</w:t>
      </w:r>
      <w:r w:rsidRPr="0091442C">
        <w:rPr>
          <w:rFonts w:ascii="Times New Roman" w:hAnsi="Times New Roman" w:cs="Times New Roman"/>
          <w:sz w:val="18"/>
          <w:szCs w:val="18"/>
        </w:rPr>
        <w:softHyphen/>
        <w:t xml:space="preserve"> time without withdrawing the arm.</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there is a double hit (coup double), and if the Referee is unable clearly to judge from which side the fault has come, </w:t>
      </w:r>
      <w:r w:rsidRPr="0091442C">
        <w:rPr>
          <w:rFonts w:ascii="Times New Roman" w:hAnsi="Times New Roman" w:cs="Times New Roman"/>
          <w:b/>
          <w:bCs/>
          <w:sz w:val="18"/>
          <w:szCs w:val="18"/>
        </w:rPr>
        <w:t>he must replace the competitors on guard</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One of the most difficult cases to judge arises when a stop hit is made</w:t>
      </w:r>
      <w:r w:rsidRPr="0091442C">
        <w:rPr>
          <w:rFonts w:ascii="Times New Roman" w:hAnsi="Times New Roman" w:cs="Times New Roman"/>
          <w:sz w:val="18"/>
          <w:szCs w:val="18"/>
        </w:rPr>
        <w:softHyphen/>
        <w:t xml:space="preserve"> and there is doubt as to whether it was made sufficiently in time in relation to the final movement of a compound attack. Generally, in such cases, the double hit occurs through the fault of both fencers concerned, which justifies the Referee replacing them on guard. (The fault of the attacker consists of indecision, </w:t>
      </w:r>
      <w:r w:rsidRPr="0091442C">
        <w:rPr>
          <w:rFonts w:ascii="Times New Roman" w:hAnsi="Times New Roman" w:cs="Times New Roman"/>
          <w:sz w:val="18"/>
          <w:szCs w:val="18"/>
        </w:rPr>
        <w:lastRenderedPageBreak/>
        <w:t>slowness of execution or the making of feints which are not sufficiently effective. The fault of the defender lies in delay or slowness in making the stop hit.)</w:t>
      </w:r>
    </w:p>
    <w:p w:rsidR="0091442C" w:rsidRPr="0091442C" w:rsidRDefault="0091442C">
      <w:pPr>
        <w:rPr>
          <w:rFonts w:ascii="Times New Roman" w:hAnsi="Times New Roman" w:cs="Times New Roman"/>
          <w:i/>
          <w:iCs/>
          <w:sz w:val="20"/>
          <w:szCs w:val="20"/>
        </w:rPr>
      </w:pPr>
      <w:r w:rsidRPr="0091442C">
        <w:rPr>
          <w:rFonts w:ascii="Times New Roman" w:hAnsi="Times New Roman" w:cs="Times New Roman"/>
          <w:i/>
          <w:iCs/>
          <w:sz w:val="20"/>
          <w:szCs w:val="20"/>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400" w:after="160" w:line="240" w:lineRule="atLeast"/>
        <w:ind w:left="480"/>
        <w:jc w:val="center"/>
        <w:rPr>
          <w:rFonts w:ascii="Times New Roman" w:hAnsi="Times New Roman" w:cs="Times New Roman"/>
          <w:i/>
          <w:iCs/>
          <w:sz w:val="20"/>
          <w:szCs w:val="20"/>
        </w:rPr>
      </w:pPr>
      <w:r w:rsidRPr="0091442C">
        <w:rPr>
          <w:rFonts w:ascii="Times New Roman" w:hAnsi="Times New Roman" w:cs="Times New Roman"/>
          <w:i/>
          <w:iCs/>
          <w:sz w:val="20"/>
          <w:szCs w:val="20"/>
        </w:rPr>
        <w:lastRenderedPageBreak/>
        <w:t xml:space="preserve">PART 5. DISCIPLINARY RULES </w:t>
      </w:r>
      <w:r w:rsidRPr="0091442C">
        <w:rPr>
          <w:rFonts w:ascii="Times New Roman" w:hAnsi="Times New Roman" w:cs="Times New Roman"/>
          <w:i/>
          <w:iCs/>
          <w:sz w:val="20"/>
          <w:szCs w:val="20"/>
        </w:rPr>
        <w:br/>
        <w:t> </w:t>
      </w:r>
      <w:r w:rsidRPr="0091442C">
        <w:rPr>
          <w:rFonts w:ascii="Times New Roman" w:hAnsi="Times New Roman" w:cs="Times New Roman"/>
          <w:position w:val="6"/>
          <w:sz w:val="11"/>
          <w:szCs w:val="11"/>
        </w:rPr>
        <w:t xml:space="preserve"> </w:t>
      </w:r>
      <w:r w:rsidRPr="0091442C">
        <w:rPr>
          <w:rFonts w:ascii="Times New Roman" w:hAnsi="Times New Roman" w:cs="Times New Roman"/>
          <w:i/>
          <w:iCs/>
          <w:sz w:val="20"/>
          <w:szCs w:val="20"/>
        </w:rPr>
        <w:t>FOR COMPETITIONS </w:t>
      </w:r>
      <w:r w:rsidRPr="0091442C">
        <w:rPr>
          <w:rFonts w:ascii="Times New Roman" w:hAnsi="Times New Roman" w:cs="Times New Roman"/>
          <w:position w:val="6"/>
          <w:sz w:val="11"/>
          <w:szCs w:val="11"/>
        </w:rPr>
        <w:t>2</w:t>
      </w:r>
      <w:r w:rsidRPr="0091442C">
        <w:rPr>
          <w:rFonts w:ascii="Times New Roman" w:hAnsi="Times New Roman" w:cs="Times New Roman"/>
          <w:position w:val="6"/>
          <w:sz w:val="11"/>
          <w:szCs w:val="11"/>
        </w:rPr>
        <w:fldChar w:fldCharType="begin"/>
      </w:r>
      <w:r w:rsidRPr="0091442C">
        <w:rPr>
          <w:rFonts w:ascii="Times New Roman" w:hAnsi="Times New Roman" w:cs="Times New Roman"/>
          <w:i/>
          <w:iCs/>
          <w:sz w:val="20"/>
          <w:szCs w:val="20"/>
        </w:rPr>
        <w:instrText xml:space="preserve">tc "PART 5. DISCIPLINARY RULES </w:instrText>
      </w:r>
      <w:r w:rsidRPr="0091442C">
        <w:rPr>
          <w:rFonts w:ascii="Times New Roman" w:hAnsi="Times New Roman" w:cs="Times New Roman"/>
          <w:i/>
          <w:iCs/>
          <w:sz w:val="20"/>
          <w:szCs w:val="20"/>
        </w:rPr>
        <w:br/>
        <w:instrText> </w:instrText>
      </w:r>
      <w:r w:rsidRPr="0091442C">
        <w:rPr>
          <w:rFonts w:ascii="Times New Roman" w:hAnsi="Times New Roman" w:cs="Times New Roman"/>
          <w:position w:val="6"/>
          <w:sz w:val="11"/>
          <w:szCs w:val="11"/>
        </w:rPr>
        <w:instrText xml:space="preserve"> </w:instrText>
      </w:r>
      <w:r w:rsidRPr="0091442C">
        <w:rPr>
          <w:rFonts w:ascii="Times New Roman" w:hAnsi="Times New Roman" w:cs="Times New Roman"/>
          <w:i/>
          <w:iCs/>
          <w:sz w:val="20"/>
          <w:szCs w:val="20"/>
        </w:rPr>
        <w:instrText>FOR COMPETITIONS </w:instrText>
      </w:r>
      <w:r w:rsidRPr="0091442C">
        <w:rPr>
          <w:rFonts w:ascii="Times New Roman" w:hAnsi="Times New Roman" w:cs="Times New Roman"/>
          <w:position w:val="6"/>
          <w:sz w:val="11"/>
          <w:szCs w:val="11"/>
        </w:rPr>
        <w:instrText>2</w:instrText>
      </w:r>
      <w:r w:rsidRPr="0091442C">
        <w:rPr>
          <w:rFonts w:ascii="Times New Roman" w:hAnsi="Times New Roman" w:cs="Times New Roman"/>
          <w:i/>
          <w:iCs/>
          <w:sz w:val="20"/>
          <w:szCs w:val="20"/>
        </w:rPr>
        <w:instrText>"</w:instrText>
      </w:r>
      <w:r w:rsidRPr="0091442C">
        <w:rPr>
          <w:rFonts w:ascii="Times New Roman" w:hAnsi="Times New Roman" w:cs="Times New Roman"/>
          <w:position w:val="6"/>
          <w:sz w:val="11"/>
          <w:szCs w:val="11"/>
        </w:rPr>
        <w:fldChar w:fldCharType="end"/>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t>CHAPTER 1. APPLICATION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1. APPLICATION"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Persons subject to these rules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"Persons subject to these rules"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20"/>
          <w:szCs w:val="20"/>
        </w:rPr>
      </w:pPr>
      <w:r w:rsidRPr="0091442C">
        <w:rPr>
          <w:rFonts w:ascii="Times New Roman" w:hAnsi="Times New Roman" w:cs="Times New Roman"/>
          <w:b/>
          <w:bCs/>
          <w:sz w:val="18"/>
          <w:szCs w:val="18"/>
        </w:rPr>
        <w:t>t.81.</w:t>
      </w:r>
      <w:r w:rsidRPr="0091442C">
        <w:rPr>
          <w:rFonts w:ascii="Times New Roman" w:hAnsi="Times New Roman" w:cs="Times New Roman"/>
          <w:sz w:val="18"/>
          <w:szCs w:val="18"/>
        </w:rPr>
        <w:tab/>
      </w:r>
      <w:r w:rsidRPr="0091442C">
        <w:rPr>
          <w:rFonts w:ascii="Times New Roman" w:hAnsi="Times New Roman" w:cs="Times New Roman"/>
          <w:sz w:val="20"/>
          <w:szCs w:val="20"/>
        </w:rPr>
        <w:t xml:space="preserve">    The regulations laid down in this Part apply to </w:t>
      </w:r>
      <w:r w:rsidRPr="0091442C">
        <w:rPr>
          <w:rFonts w:ascii="Times New Roman" w:hAnsi="Times New Roman" w:cs="Times New Roman"/>
          <w:b/>
          <w:bCs/>
          <w:sz w:val="20"/>
          <w:szCs w:val="20"/>
        </w:rPr>
        <w:t xml:space="preserve">all persons </w:t>
      </w:r>
      <w:r w:rsidRPr="0091442C">
        <w:rPr>
          <w:rFonts w:ascii="Times New Roman" w:hAnsi="Times New Roman" w:cs="Times New Roman"/>
          <w:sz w:val="20"/>
          <w:szCs w:val="20"/>
        </w:rPr>
        <w:t>who take part in or attend a fencing competition, including the spectators.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Maintenance of order and discipline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"Maintenance of order and discipline"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must </w:t>
      </w:r>
      <w:r w:rsidRPr="0091442C">
        <w:rPr>
          <w:rFonts w:ascii="Times New Roman" w:hAnsi="Times New Roman" w:cs="Times New Roman"/>
          <w:b/>
          <w:bCs/>
          <w:sz w:val="18"/>
          <w:szCs w:val="18"/>
        </w:rPr>
        <w:t>observe strictly and faithfully</w:t>
      </w:r>
      <w:r w:rsidRPr="0091442C">
        <w:rPr>
          <w:rFonts w:ascii="Times New Roman" w:hAnsi="Times New Roman" w:cs="Times New Roman"/>
          <w:sz w:val="18"/>
          <w:szCs w:val="18"/>
        </w:rPr>
        <w:t xml:space="preserve"> the Rules and the Statutes of the FIE, the particular rules for the competition in which they are engaged, the traditional customs of courtesy and integrity and the instructions of the officials.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particular they will subscribe, in an </w:t>
      </w:r>
      <w:r w:rsidRPr="0091442C">
        <w:rPr>
          <w:rFonts w:ascii="Times New Roman" w:hAnsi="Times New Roman" w:cs="Times New Roman"/>
          <w:b/>
          <w:bCs/>
          <w:sz w:val="18"/>
          <w:szCs w:val="18"/>
        </w:rPr>
        <w:t>orderly, disciplined and sporting manner</w:t>
      </w:r>
      <w:r w:rsidRPr="0091442C">
        <w:rPr>
          <w:rFonts w:ascii="Times New Roman" w:hAnsi="Times New Roman" w:cs="Times New Roman"/>
          <w:sz w:val="18"/>
          <w:szCs w:val="18"/>
        </w:rPr>
        <w:t>, to the following provisions; all breaches of these rules may entail punishments by the competent disciplinary authorities after, or even without, prior warning, according to the facts and circumstances (cf. t.113–t.120).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Everybody taking part in or present at a fencing competition must </w:t>
      </w:r>
      <w:r w:rsidRPr="0091442C">
        <w:rPr>
          <w:rFonts w:ascii="Times New Roman" w:hAnsi="Times New Roman" w:cs="Times New Roman"/>
          <w:b/>
          <w:bCs/>
          <w:sz w:val="18"/>
          <w:szCs w:val="18"/>
        </w:rPr>
        <w:t>remain orderly and must not disturb the smooth running</w:t>
      </w:r>
      <w:r w:rsidRPr="0091442C">
        <w:rPr>
          <w:rFonts w:ascii="Times New Roman" w:hAnsi="Times New Roman" w:cs="Times New Roman"/>
          <w:sz w:val="18"/>
          <w:szCs w:val="18"/>
        </w:rPr>
        <w:t xml:space="preserve"> of the competition. During bouts no one is allowed to </w:t>
      </w:r>
      <w:r w:rsidRPr="0091442C">
        <w:rPr>
          <w:rFonts w:ascii="Times New Roman" w:hAnsi="Times New Roman" w:cs="Times New Roman"/>
          <w:b/>
          <w:bCs/>
          <w:sz w:val="18"/>
          <w:szCs w:val="18"/>
        </w:rPr>
        <w:t>go near the pistes</w:t>
      </w:r>
      <w:r w:rsidRPr="0091442C">
        <w:rPr>
          <w:rFonts w:ascii="Times New Roman" w:hAnsi="Times New Roman" w:cs="Times New Roman"/>
          <w:sz w:val="18"/>
          <w:szCs w:val="18"/>
        </w:rPr>
        <w:t xml:space="preserve">, to </w:t>
      </w:r>
      <w:r w:rsidRPr="0091442C">
        <w:rPr>
          <w:rFonts w:ascii="Times New Roman" w:hAnsi="Times New Roman" w:cs="Times New Roman"/>
          <w:b/>
          <w:bCs/>
          <w:sz w:val="18"/>
          <w:szCs w:val="18"/>
        </w:rPr>
        <w:t>give advice to the fencers</w:t>
      </w:r>
      <w:r w:rsidRPr="0091442C">
        <w:rPr>
          <w:rFonts w:ascii="Times New Roman" w:hAnsi="Times New Roman" w:cs="Times New Roman"/>
          <w:sz w:val="18"/>
          <w:szCs w:val="18"/>
        </w:rPr>
        <w:t xml:space="preserve">, to </w:t>
      </w:r>
      <w:r w:rsidRPr="0091442C">
        <w:rPr>
          <w:rFonts w:ascii="Times New Roman" w:hAnsi="Times New Roman" w:cs="Times New Roman"/>
          <w:b/>
          <w:bCs/>
          <w:sz w:val="18"/>
          <w:szCs w:val="18"/>
        </w:rPr>
        <w:t xml:space="preserve">criticise the Referee </w:t>
      </w:r>
      <w:r w:rsidRPr="0091442C">
        <w:rPr>
          <w:rFonts w:ascii="Times New Roman" w:hAnsi="Times New Roman" w:cs="Times New Roman"/>
          <w:sz w:val="18"/>
          <w:szCs w:val="18"/>
        </w:rPr>
        <w:t xml:space="preserve">or the judges, to insult them or to attempt to influence them in any way. Even the </w:t>
      </w:r>
      <w:r w:rsidRPr="0091442C">
        <w:rPr>
          <w:rFonts w:ascii="Times New Roman" w:hAnsi="Times New Roman" w:cs="Times New Roman"/>
          <w:b/>
          <w:bCs/>
          <w:sz w:val="18"/>
          <w:szCs w:val="18"/>
        </w:rPr>
        <w:t>team captain</w:t>
      </w:r>
      <w:r w:rsidRPr="0091442C">
        <w:rPr>
          <w:rFonts w:ascii="Times New Roman" w:hAnsi="Times New Roman" w:cs="Times New Roman"/>
          <w:sz w:val="18"/>
          <w:szCs w:val="18"/>
        </w:rPr>
        <w:t xml:space="preserve"> must remain in the space assigned to him and he may only intervene in the situations and in the manner provided for in Article t.90 of the Rules. The Referee must stop immediately any activity which disturbs the smooth running of the bout which he is refereeing (cf. t.96.1–3).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 xml:space="preserve">Smoking </w:t>
      </w:r>
      <w:r w:rsidRPr="0091442C">
        <w:rPr>
          <w:rFonts w:ascii="Times New Roman" w:hAnsi="Times New Roman" w:cs="Times New Roman"/>
          <w:sz w:val="18"/>
          <w:szCs w:val="18"/>
        </w:rPr>
        <w:t>in competition halls is forbidden. Smoking will be considered as a disturbance of the smooth running of the competition (cf. t.83).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Any breach of these rules will be punished as laid down in Articles t.114, t.118, t.120.</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t.83.</w:t>
      </w:r>
      <w:r w:rsidRPr="0091442C">
        <w:rPr>
          <w:rFonts w:ascii="Times New Roman" w:hAnsi="Times New Roman" w:cs="Times New Roman"/>
          <w:sz w:val="18"/>
          <w:szCs w:val="18"/>
        </w:rPr>
        <w:tab/>
        <w:t xml:space="preserve">The Referee and/or the Directoire Technique, on their own authority or at the request of an official delegate of the FIE or of the Organising Committee, can decide to </w:t>
      </w:r>
      <w:r w:rsidRPr="0091442C">
        <w:rPr>
          <w:rFonts w:ascii="Times New Roman" w:hAnsi="Times New Roman" w:cs="Times New Roman"/>
          <w:b/>
          <w:bCs/>
          <w:sz w:val="18"/>
          <w:szCs w:val="18"/>
        </w:rPr>
        <w:t>expel from the competition venue</w:t>
      </w:r>
      <w:r w:rsidRPr="0091442C">
        <w:rPr>
          <w:rFonts w:ascii="Times New Roman" w:hAnsi="Times New Roman" w:cs="Times New Roman"/>
          <w:sz w:val="18"/>
          <w:szCs w:val="18"/>
        </w:rPr>
        <w:t>, with or without a warning, any person who by his gestures, attitude or language disturbs the good order or smooth running of the event.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The competitors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competitors"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Pledge of honour</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t.84.</w:t>
      </w:r>
      <w:r w:rsidRPr="0091442C">
        <w:rPr>
          <w:rFonts w:ascii="Times New Roman" w:hAnsi="Times New Roman" w:cs="Times New Roman"/>
          <w:sz w:val="18"/>
          <w:szCs w:val="18"/>
        </w:rPr>
        <w:tab/>
        <w:t xml:space="preserve">By the mere fact of entering a fencing competition, the fencers </w:t>
      </w:r>
      <w:r w:rsidRPr="0091442C">
        <w:rPr>
          <w:rFonts w:ascii="Times New Roman" w:hAnsi="Times New Roman" w:cs="Times New Roman"/>
          <w:b/>
          <w:bCs/>
          <w:sz w:val="18"/>
          <w:szCs w:val="18"/>
        </w:rPr>
        <w:t>pledge their honour</w:t>
      </w:r>
      <w:r w:rsidRPr="0091442C">
        <w:rPr>
          <w:rFonts w:ascii="Times New Roman" w:hAnsi="Times New Roman" w:cs="Times New Roman"/>
          <w:sz w:val="18"/>
          <w:szCs w:val="18"/>
        </w:rPr>
        <w:t xml:space="preserve"> to observe the Rules and the decisions of the officials, to be respectful towards the referees and judges and scrupulously to obey the orders and injunctions of the Referee (cf.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Refusing to fence an opponent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b/>
          <w:bCs/>
          <w:i/>
          <w:iCs/>
          <w:sz w:val="18"/>
          <w:szCs w:val="18"/>
        </w:rPr>
      </w:pPr>
      <w:r w:rsidRPr="0091442C">
        <w:rPr>
          <w:rFonts w:ascii="Times New Roman" w:hAnsi="Times New Roman" w:cs="Times New Roman"/>
          <w:b/>
          <w:bCs/>
          <w:sz w:val="18"/>
          <w:szCs w:val="18"/>
        </w:rPr>
        <w:t>t.85.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No fencer (individual or team) from an FIE member national federa</w:t>
      </w:r>
      <w:r w:rsidRPr="0091442C">
        <w:rPr>
          <w:rFonts w:ascii="Times New Roman" w:hAnsi="Times New Roman" w:cs="Times New Roman"/>
          <w:sz w:val="18"/>
          <w:szCs w:val="18"/>
        </w:rPr>
        <w:softHyphen/>
        <w:t xml:space="preserve">tion may take part in an official competition if he </w:t>
      </w:r>
      <w:r w:rsidRPr="0091442C">
        <w:rPr>
          <w:rFonts w:ascii="Times New Roman" w:hAnsi="Times New Roman" w:cs="Times New Roman"/>
          <w:b/>
          <w:bCs/>
          <w:sz w:val="18"/>
          <w:szCs w:val="18"/>
        </w:rPr>
        <w:t xml:space="preserve">refuses to fence </w:t>
      </w:r>
      <w:r w:rsidRPr="0091442C">
        <w:rPr>
          <w:rFonts w:ascii="Times New Roman" w:hAnsi="Times New Roman" w:cs="Times New Roman"/>
          <w:sz w:val="18"/>
          <w:szCs w:val="18"/>
        </w:rPr>
        <w:t>against any other fencer whatsoever (individual or team) correctly entered in the event.</w:t>
      </w:r>
      <w:r w:rsidRPr="0091442C">
        <w:rPr>
          <w:rFonts w:ascii="Times New Roman" w:hAnsi="Times New Roman" w:cs="Times New Roman"/>
          <w:b/>
          <w:bCs/>
          <w:i/>
          <w:iCs/>
          <w:sz w:val="18"/>
          <w:szCs w:val="18"/>
        </w:rPr>
        <w:t xml:space="preserve"> </w:t>
      </w:r>
      <w:r w:rsidRPr="0091442C">
        <w:rPr>
          <w:rFonts w:ascii="Times New Roman" w:hAnsi="Times New Roman" w:cs="Times New Roman"/>
          <w:sz w:val="18"/>
          <w:szCs w:val="18"/>
        </w:rPr>
        <w:t>Should this rule be broken, the penalties specified for offences of the 4</w:t>
      </w:r>
      <w:r w:rsidRPr="0091442C">
        <w:rPr>
          <w:rFonts w:ascii="Times New Roman" w:hAnsi="Times New Roman" w:cs="Times New Roman"/>
          <w:position w:val="5"/>
          <w:sz w:val="10"/>
          <w:szCs w:val="10"/>
        </w:rPr>
        <w:t>th</w:t>
      </w:r>
      <w:r w:rsidRPr="0091442C">
        <w:rPr>
          <w:rFonts w:ascii="Times New Roman" w:hAnsi="Times New Roman" w:cs="Times New Roman"/>
          <w:sz w:val="18"/>
          <w:szCs w:val="18"/>
        </w:rPr>
        <w:t xml:space="preserve"> group will be applied (cf. t.114, t.119,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The FIE</w:t>
      </w:r>
      <w:r w:rsidRPr="0091442C">
        <w:rPr>
          <w:rFonts w:ascii="Times New Roman" w:hAnsi="Times New Roman" w:cs="Times New Roman"/>
          <w:sz w:val="18"/>
          <w:szCs w:val="18"/>
        </w:rPr>
        <w:t xml:space="preserve"> shall consider whether there are grounds, and to what extent, for taking sanctions against the national federation to which the disqualified competitor belongs</w:t>
      </w:r>
      <w:r w:rsidRPr="0091442C">
        <w:rPr>
          <w:rFonts w:ascii="Times New Roman" w:hAnsi="Times New Roman" w:cs="Times New Roman"/>
          <w:sz w:val="18"/>
          <w:szCs w:val="18"/>
        </w:rPr>
        <w:softHyphen/>
        <w:t xml:space="preserve"> (cf. FIE Statutes 1.2.4 and Rules Article</w:t>
      </w:r>
      <w:r w:rsidRPr="0091442C">
        <w:rPr>
          <w:rFonts w:ascii="Times New Roman" w:hAnsi="Times New Roman" w:cs="Times New Roman"/>
          <w:sz w:val="18"/>
          <w:szCs w:val="18"/>
        </w:rPr>
        <w:softHyphen/>
        <w:t xml:space="preserve"> t.120). </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Presence on time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fencers, completely equipped, with all equipment conforming with the regulations (cf. t.43–t.45) and ready to fence, must </w:t>
      </w:r>
      <w:r w:rsidRPr="0091442C">
        <w:rPr>
          <w:rFonts w:ascii="Times New Roman" w:hAnsi="Times New Roman" w:cs="Times New Roman"/>
          <w:b/>
          <w:bCs/>
          <w:sz w:val="18"/>
          <w:szCs w:val="18"/>
        </w:rPr>
        <w:t>be present at the time and place</w:t>
      </w:r>
      <w:r w:rsidRPr="0091442C">
        <w:rPr>
          <w:rFonts w:ascii="Times New Roman" w:hAnsi="Times New Roman" w:cs="Times New Roman"/>
          <w:sz w:val="18"/>
          <w:szCs w:val="18"/>
        </w:rPr>
        <w:t xml:space="preserve"> appointed for the beginning of the pool, match, or bout of direct elimination, or at the time appointed for the checking of their equipment before their bout (cf. t.43.1–3), as well as during the competition, whenever the Referee requires 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presenting themselves to fence a bout, the fencers must arrive on the piste </w:t>
      </w:r>
      <w:r w:rsidRPr="0091442C">
        <w:rPr>
          <w:rFonts w:ascii="Times New Roman" w:hAnsi="Times New Roman" w:cs="Times New Roman"/>
          <w:b/>
          <w:bCs/>
          <w:sz w:val="18"/>
          <w:szCs w:val="18"/>
        </w:rPr>
        <w:t>completely ready to fence</w:t>
      </w:r>
      <w:r w:rsidRPr="0091442C">
        <w:rPr>
          <w:rFonts w:ascii="Times New Roman" w:hAnsi="Times New Roman" w:cs="Times New Roman"/>
          <w:sz w:val="18"/>
          <w:szCs w:val="18"/>
        </w:rPr>
        <w:t xml:space="preserve"> — regulation clothing, jacket fastened</w:t>
      </w:r>
      <w:r w:rsidRPr="0091442C">
        <w:rPr>
          <w:rFonts w:ascii="Times New Roman" w:hAnsi="Times New Roman" w:cs="Times New Roman"/>
          <w:sz w:val="18"/>
          <w:szCs w:val="18"/>
        </w:rPr>
        <w:softHyphen/>
        <w:t xml:space="preserve">, sword-hand gloved and holding the weapon, bodywire connected to the plug inside the guard. The mask should be carried in the unarmed hand.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Before the start of the bout, the fencers' hair must be fastened and placed inside the clothing and/or mask in such a was as to ensure that: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cover a valid surface (and thus prevent a hit from being scored).</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conceal the name and nationality of the fencer.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it does not need to be put back in place during the bout, thus interrupting 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In the case of violation of this rule, the referee will apply the penalties for group 1 offences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Under no circumstances should the fencers </w:t>
      </w:r>
      <w:r w:rsidRPr="0091442C">
        <w:rPr>
          <w:rFonts w:ascii="Times New Roman" w:hAnsi="Times New Roman" w:cs="Times New Roman"/>
          <w:b/>
          <w:bCs/>
          <w:sz w:val="18"/>
          <w:szCs w:val="18"/>
        </w:rPr>
        <w:t>dress or undress in public</w:t>
      </w:r>
      <w:r w:rsidRPr="0091442C">
        <w:rPr>
          <w:rFonts w:ascii="Times New Roman" w:hAnsi="Times New Roman" w:cs="Times New Roman"/>
          <w:sz w:val="18"/>
          <w:szCs w:val="18"/>
        </w:rPr>
        <w:t xml:space="preserve"> except in the case of an accident duly recognised by the doctor on duty or by the representative of the Medical Commission (cf. t.87.8,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They must arrive on the piste, to fence their bouts, with </w:t>
      </w:r>
      <w:r w:rsidRPr="0091442C">
        <w:rPr>
          <w:rFonts w:ascii="Times New Roman" w:hAnsi="Times New Roman" w:cs="Times New Roman"/>
          <w:b/>
          <w:bCs/>
          <w:sz w:val="18"/>
          <w:szCs w:val="18"/>
        </w:rPr>
        <w:t xml:space="preserve">two weapons </w:t>
      </w:r>
      <w:r w:rsidRPr="0091442C">
        <w:rPr>
          <w:rFonts w:ascii="Times New Roman" w:hAnsi="Times New Roman" w:cs="Times New Roman"/>
          <w:sz w:val="18"/>
          <w:szCs w:val="18"/>
        </w:rPr>
        <w:t xml:space="preserve">(one as a spare) and </w:t>
      </w:r>
      <w:r w:rsidRPr="0091442C">
        <w:rPr>
          <w:rFonts w:ascii="Times New Roman" w:hAnsi="Times New Roman" w:cs="Times New Roman"/>
          <w:b/>
          <w:bCs/>
          <w:sz w:val="18"/>
          <w:szCs w:val="18"/>
        </w:rPr>
        <w:t xml:space="preserve">two bodywires </w:t>
      </w:r>
      <w:r w:rsidRPr="0091442C">
        <w:rPr>
          <w:rFonts w:ascii="Times New Roman" w:hAnsi="Times New Roman" w:cs="Times New Roman"/>
          <w:sz w:val="18"/>
          <w:szCs w:val="18"/>
        </w:rPr>
        <w:t>(one as a spare) which satisfy the regulations and are in perfect working order(cf. t.45.1,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Before the start of the pool, the team match or the bouts of direct elimination (individual or team)</w:t>
      </w:r>
      <w:r w:rsidRPr="0091442C">
        <w:rPr>
          <w:rFonts w:ascii="Times New Roman" w:hAnsi="Times New Roman" w:cs="Times New Roman"/>
          <w:sz w:val="18"/>
          <w:szCs w:val="18"/>
        </w:rPr>
        <w:t>:</w:t>
      </w:r>
      <w:r w:rsidRPr="0091442C">
        <w:rPr>
          <w:rFonts w:ascii="Times New Roman" w:hAnsi="Times New Roman" w:cs="Times New Roman"/>
          <w:b/>
          <w:bCs/>
          <w:sz w:val="18"/>
          <w:szCs w:val="18"/>
        </w:rPr>
        <w:t xml:space="preserve"> </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When a fencer or complete team </w:t>
      </w:r>
      <w:r w:rsidRPr="0091442C">
        <w:rPr>
          <w:rFonts w:ascii="Times New Roman" w:hAnsi="Times New Roman" w:cs="Times New Roman"/>
          <w:b/>
          <w:bCs/>
          <w:sz w:val="18"/>
          <w:szCs w:val="18"/>
        </w:rPr>
        <w:t>do not present themselves</w:t>
      </w:r>
      <w:r w:rsidRPr="0091442C">
        <w:rPr>
          <w:rFonts w:ascii="Times New Roman" w:hAnsi="Times New Roman" w:cs="Times New Roman"/>
          <w:sz w:val="18"/>
          <w:szCs w:val="18"/>
        </w:rPr>
        <w:t xml:space="preserve"> to the Referee </w:t>
      </w:r>
      <w:r w:rsidRPr="0091442C">
        <w:rPr>
          <w:rFonts w:ascii="Times New Roman" w:hAnsi="Times New Roman" w:cs="Times New Roman"/>
          <w:b/>
          <w:bCs/>
          <w:sz w:val="18"/>
          <w:szCs w:val="18"/>
        </w:rPr>
        <w:t>at his first call</w:t>
      </w:r>
      <w:r w:rsidRPr="0091442C">
        <w:rPr>
          <w:rFonts w:ascii="Times New Roman" w:hAnsi="Times New Roman" w:cs="Times New Roman"/>
          <w:sz w:val="18"/>
          <w:szCs w:val="18"/>
        </w:rPr>
        <w:t xml:space="preserve">, ten minutes before the time indicated to come onto the piste for the start of the pool or team match, or the start of the bouts of direct elimination (cf. Article t.43.2), the fencer or team concerned will be </w:t>
      </w:r>
      <w:r w:rsidRPr="0091442C">
        <w:rPr>
          <w:rFonts w:ascii="Times New Roman" w:hAnsi="Times New Roman" w:cs="Times New Roman"/>
          <w:b/>
          <w:bCs/>
          <w:sz w:val="18"/>
          <w:szCs w:val="18"/>
        </w:rPr>
        <w:t>eliminated</w:t>
      </w:r>
      <w:r w:rsidRPr="0091442C">
        <w:rPr>
          <w:rFonts w:ascii="Times New Roman" w:hAnsi="Times New Roman" w:cs="Times New Roman"/>
          <w:sz w:val="18"/>
          <w:szCs w:val="18"/>
        </w:rPr>
        <w:t>.</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ii)</w:t>
      </w:r>
      <w:r w:rsidRPr="0091442C">
        <w:rPr>
          <w:rFonts w:ascii="Times New Roman" w:hAnsi="Times New Roman" w:cs="Times New Roman"/>
          <w:b/>
          <w:bCs/>
          <w:sz w:val="18"/>
          <w:szCs w:val="18"/>
        </w:rPr>
        <w:tab/>
        <w:t>A team</w:t>
      </w:r>
      <w:r w:rsidRPr="0091442C">
        <w:rPr>
          <w:rFonts w:ascii="Times New Roman" w:hAnsi="Times New Roman" w:cs="Times New Roman"/>
          <w:sz w:val="18"/>
          <w:szCs w:val="18"/>
        </w:rPr>
        <w:t xml:space="preserve"> is considered complete when at least three fencers are present.</w:t>
      </w:r>
    </w:p>
    <w:p w:rsidR="0091442C" w:rsidRPr="0091442C" w:rsidRDefault="0091442C" w:rsidP="0091442C">
      <w:pPr>
        <w:tabs>
          <w:tab w:val="right" w:pos="920"/>
          <w:tab w:val="left" w:pos="1020"/>
        </w:tabs>
        <w:autoSpaceDE w:val="0"/>
        <w:autoSpaceDN w:val="0"/>
        <w:adjustRightInd w:val="0"/>
        <w:spacing w:before="40" w:after="40" w:line="200" w:lineRule="atLeast"/>
        <w:ind w:left="1020" w:hanging="480"/>
        <w:jc w:val="both"/>
        <w:rPr>
          <w:rFonts w:ascii="Times New Roman" w:hAnsi="Times New Roman" w:cs="Times New Roman"/>
          <w:sz w:val="18"/>
          <w:szCs w:val="18"/>
        </w:rPr>
      </w:pPr>
      <w:r w:rsidRPr="0091442C">
        <w:rPr>
          <w:rFonts w:ascii="Times New Roman" w:hAnsi="Times New Roman" w:cs="Times New Roman"/>
          <w:b/>
          <w:bCs/>
          <w:sz w:val="18"/>
          <w:szCs w:val="18"/>
        </w:rPr>
        <w:tab/>
        <w:t>iii)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a team match only those members of the team (the fencers, the team captain and one trainer — cf. Article t.92.4) who are </w:t>
      </w:r>
      <w:r w:rsidRPr="0091442C">
        <w:rPr>
          <w:rFonts w:ascii="Times New Roman" w:hAnsi="Times New Roman" w:cs="Times New Roman"/>
          <w:b/>
          <w:bCs/>
          <w:sz w:val="18"/>
          <w:szCs w:val="18"/>
        </w:rPr>
        <w:t>present at the Referee’s first call</w:t>
      </w:r>
      <w:r w:rsidRPr="0091442C">
        <w:rPr>
          <w:rFonts w:ascii="Times New Roman" w:hAnsi="Times New Roman" w:cs="Times New Roman"/>
          <w:sz w:val="18"/>
          <w:szCs w:val="18"/>
        </w:rPr>
        <w:t>, ten minutes before the time indicated for the start of the match, may take part in the match.</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In the course of the competition, individual or team</w:t>
      </w:r>
      <w:r w:rsidRPr="0091442C">
        <w:rPr>
          <w:rFonts w:ascii="Times New Roman" w:hAnsi="Times New Roman" w:cs="Times New Roman"/>
          <w:sz w:val="18"/>
          <w:szCs w:val="18"/>
        </w:rPr>
        <w:t xml:space="preserve">, when a fencer </w:t>
      </w:r>
      <w:r w:rsidRPr="0091442C">
        <w:rPr>
          <w:rFonts w:ascii="Times New Roman" w:hAnsi="Times New Roman" w:cs="Times New Roman"/>
          <w:b/>
          <w:bCs/>
          <w:sz w:val="18"/>
          <w:szCs w:val="18"/>
        </w:rPr>
        <w:t xml:space="preserve">does not present himself </w:t>
      </w:r>
      <w:r w:rsidRPr="0091442C">
        <w:rPr>
          <w:rFonts w:ascii="Times New Roman" w:hAnsi="Times New Roman" w:cs="Times New Roman"/>
          <w:sz w:val="18"/>
          <w:szCs w:val="18"/>
        </w:rPr>
        <w:t>on the piste, ready to fence, when ordered to do so by the Referee: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fencer or team member not present will be penalised with a </w:t>
      </w:r>
      <w:r w:rsidRPr="0091442C">
        <w:rPr>
          <w:rFonts w:ascii="Times New Roman" w:hAnsi="Times New Roman" w:cs="Times New Roman"/>
          <w:b/>
          <w:bCs/>
          <w:sz w:val="18"/>
          <w:szCs w:val="18"/>
        </w:rPr>
        <w:t>Yellow Card</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A second call will be made, one minute after the first call, followed by a </w:t>
      </w:r>
      <w:r w:rsidRPr="0091442C">
        <w:rPr>
          <w:rFonts w:ascii="Times New Roman" w:hAnsi="Times New Roman" w:cs="Times New Roman"/>
          <w:b/>
          <w:bCs/>
          <w:sz w:val="18"/>
          <w:szCs w:val="18"/>
        </w:rPr>
        <w:t>Red Card</w:t>
      </w:r>
      <w:r w:rsidRPr="0091442C">
        <w:rPr>
          <w:rFonts w:ascii="Times New Roman" w:hAnsi="Times New Roman" w:cs="Times New Roman"/>
          <w:sz w:val="18"/>
          <w:szCs w:val="18"/>
        </w:rPr>
        <w:t xml:space="preserve"> for the fencer or team member not present;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A third and last call will be made, one minute after the second call, followed by </w:t>
      </w:r>
      <w:r w:rsidRPr="0091442C">
        <w:rPr>
          <w:rFonts w:ascii="Times New Roman" w:hAnsi="Times New Roman" w:cs="Times New Roman"/>
          <w:b/>
          <w:bCs/>
          <w:sz w:val="18"/>
          <w:szCs w:val="18"/>
        </w:rPr>
        <w:t>elimination from the competition</w:t>
      </w:r>
      <w:r w:rsidRPr="0091442C">
        <w:rPr>
          <w:rFonts w:ascii="Times New Roman" w:hAnsi="Times New Roman" w:cs="Times New Roman"/>
          <w:sz w:val="18"/>
          <w:szCs w:val="18"/>
        </w:rPr>
        <w:t xml:space="preserve"> for the fencer not present in an individual competition or for the whole team in a team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Should a fencer </w:t>
      </w:r>
      <w:r w:rsidRPr="0091442C">
        <w:rPr>
          <w:rFonts w:ascii="Times New Roman" w:hAnsi="Times New Roman" w:cs="Times New Roman"/>
          <w:b/>
          <w:bCs/>
          <w:sz w:val="18"/>
          <w:szCs w:val="18"/>
        </w:rPr>
        <w:t xml:space="preserve">abandon a bout </w:t>
      </w:r>
      <w:r w:rsidRPr="0091442C">
        <w:rPr>
          <w:rFonts w:ascii="Times New Roman" w:hAnsi="Times New Roman" w:cs="Times New Roman"/>
          <w:sz w:val="18"/>
          <w:szCs w:val="18"/>
        </w:rPr>
        <w:t>by leaving the piste (cf. t.18.6), he will be penalised as specified in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Fencing etiquette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t.87.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competitors must fence </w:t>
      </w:r>
      <w:r w:rsidRPr="0091442C">
        <w:rPr>
          <w:rFonts w:ascii="Times New Roman" w:hAnsi="Times New Roman" w:cs="Times New Roman"/>
          <w:b/>
          <w:bCs/>
          <w:sz w:val="18"/>
          <w:szCs w:val="18"/>
        </w:rPr>
        <w:t xml:space="preserve">faithfully </w:t>
      </w:r>
      <w:r w:rsidRPr="0091442C">
        <w:rPr>
          <w:rFonts w:ascii="Times New Roman" w:hAnsi="Times New Roman" w:cs="Times New Roman"/>
          <w:sz w:val="18"/>
          <w:szCs w:val="18"/>
        </w:rPr>
        <w:t xml:space="preserve">and strictly </w:t>
      </w:r>
      <w:r w:rsidRPr="0091442C">
        <w:rPr>
          <w:rFonts w:ascii="Times New Roman" w:hAnsi="Times New Roman" w:cs="Times New Roman"/>
          <w:b/>
          <w:bCs/>
          <w:sz w:val="18"/>
          <w:szCs w:val="18"/>
        </w:rPr>
        <w:t>according to the rules</w:t>
      </w:r>
      <w:r w:rsidRPr="0091442C">
        <w:rPr>
          <w:rFonts w:ascii="Times New Roman" w:hAnsi="Times New Roman" w:cs="Times New Roman"/>
          <w:sz w:val="18"/>
          <w:szCs w:val="18"/>
        </w:rPr>
        <w:t xml:space="preserve"> laid down in these Rules. All breaches of these rules will incur the penalties laid down hereinafter (cf. t.114–t.120).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bouts must preserve the </w:t>
      </w:r>
      <w:r w:rsidRPr="0091442C">
        <w:rPr>
          <w:rFonts w:ascii="Times New Roman" w:hAnsi="Times New Roman" w:cs="Times New Roman"/>
          <w:b/>
          <w:bCs/>
          <w:sz w:val="18"/>
          <w:szCs w:val="18"/>
        </w:rPr>
        <w:t>character of a courteous and frank encounter</w:t>
      </w:r>
      <w:r w:rsidRPr="0091442C">
        <w:rPr>
          <w:rFonts w:ascii="Times New Roman" w:hAnsi="Times New Roman" w:cs="Times New Roman"/>
          <w:sz w:val="18"/>
          <w:szCs w:val="18"/>
        </w:rPr>
        <w:t xml:space="preserve">. All </w:t>
      </w:r>
      <w:r w:rsidRPr="0091442C">
        <w:rPr>
          <w:rFonts w:ascii="Times New Roman" w:hAnsi="Times New Roman" w:cs="Times New Roman"/>
          <w:b/>
          <w:bCs/>
          <w:sz w:val="18"/>
          <w:szCs w:val="18"/>
        </w:rPr>
        <w:t>irregular actions</w:t>
      </w:r>
      <w:r w:rsidRPr="0091442C">
        <w:rPr>
          <w:rFonts w:ascii="Times New Roman" w:hAnsi="Times New Roman" w:cs="Times New Roman"/>
          <w:sz w:val="18"/>
          <w:szCs w:val="18"/>
        </w:rPr>
        <w:t xml:space="preserve"> (flèche attack which finishes with a collision jostling the opponent, disorderly fencing, irregular movements on the piste, hits achieved with violence,  hits made during or after a  fall) are strictly forbidden (cf. t.114–t.120). Should such an offence occur, any hit scored by the fencer at fault is annulled.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20"/>
          <w:szCs w:val="20"/>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20"/>
          <w:szCs w:val="20"/>
        </w:rPr>
        <w:t xml:space="preserve">Before the beginning of each bout, the two fencers must perform </w:t>
      </w:r>
      <w:r w:rsidRPr="0091442C">
        <w:rPr>
          <w:rFonts w:ascii="Times New Roman" w:hAnsi="Times New Roman" w:cs="Times New Roman"/>
          <w:b/>
          <w:bCs/>
          <w:sz w:val="20"/>
          <w:szCs w:val="20"/>
        </w:rPr>
        <w:t xml:space="preserve">a fencer’s salute </w:t>
      </w:r>
      <w:r w:rsidRPr="0091442C">
        <w:rPr>
          <w:rFonts w:ascii="Times New Roman" w:hAnsi="Times New Roman" w:cs="Times New Roman"/>
          <w:sz w:val="20"/>
          <w:szCs w:val="20"/>
        </w:rPr>
        <w:t>to their opponent, to the Referee and to the spectators. Equally, when the final hit has been scored, the bout has not ended until the two fencers have saluted each other, the Referee and the spectators: to this end, they must remain still while the referee is making his decision; when he has given his decision, they must return to their on-guard line, perform a fencer’s salute and shake hands with their opponent. If either or both of the two fencers refuse to comply with these rules, the Referee will penalise him/them as specified for offences of the 4</w:t>
      </w:r>
      <w:r w:rsidRPr="0091442C">
        <w:rPr>
          <w:rFonts w:ascii="Times New Roman" w:hAnsi="Times New Roman" w:cs="Times New Roman"/>
          <w:position w:val="6"/>
          <w:sz w:val="11"/>
          <w:szCs w:val="11"/>
        </w:rPr>
        <w:t>th</w:t>
      </w:r>
      <w:r w:rsidRPr="0091442C">
        <w:rPr>
          <w:rFonts w:ascii="Times New Roman" w:hAnsi="Times New Roman" w:cs="Times New Roman"/>
          <w:sz w:val="20"/>
          <w:szCs w:val="20"/>
        </w:rPr>
        <w:t xml:space="preserve"> group (cf. t.114, t.119,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t>Non-combativity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When both fencers make clear their unwillingness to fight, the Referee will immediately call ‘Halt!’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Individual events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b/>
          <w:bCs/>
          <w:sz w:val="18"/>
          <w:szCs w:val="18"/>
          <w:u w:val="single"/>
        </w:rPr>
      </w:pP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r>
      <w:r w:rsidRPr="0091442C">
        <w:rPr>
          <w:rFonts w:ascii="Times New Roman" w:hAnsi="Times New Roman" w:cs="Times New Roman"/>
          <w:sz w:val="18"/>
          <w:szCs w:val="18"/>
        </w:rPr>
        <w:t>If during the two first periods of a direct elimination bout both fencers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the Referee will award a warning (yellow card) against each of the two fencers and will proceed to the next period, without the minute rest.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b/>
          <w:bCs/>
          <w:sz w:val="18"/>
          <w:szCs w:val="18"/>
        </w:rPr>
        <w:tab/>
        <w:t>If the offence is repeated</w:t>
      </w:r>
      <w:r w:rsidRPr="0091442C">
        <w:rPr>
          <w:rFonts w:ascii="Times New Roman" w:hAnsi="Times New Roman" w:cs="Times New Roman"/>
          <w:sz w:val="18"/>
          <w:szCs w:val="18"/>
        </w:rPr>
        <w:t>, the Referee will each time award a penalty hit (red card) against each of the two fencers and will proceed to the next period, without the minute rest.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When both fencers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the </w:t>
      </w:r>
      <w:r w:rsidRPr="0091442C">
        <w:rPr>
          <w:rFonts w:ascii="Times New Roman" w:hAnsi="Times New Roman" w:cs="Times New Roman"/>
          <w:b/>
          <w:bCs/>
          <w:sz w:val="18"/>
          <w:szCs w:val="18"/>
        </w:rPr>
        <w:t xml:space="preserve">third period </w:t>
      </w:r>
      <w:r w:rsidRPr="0091442C">
        <w:rPr>
          <w:rFonts w:ascii="Times New Roman" w:hAnsi="Times New Roman" w:cs="Times New Roman"/>
          <w:sz w:val="18"/>
          <w:szCs w:val="18"/>
        </w:rPr>
        <w:t>of a direct elimination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 </w:t>
      </w:r>
      <w:r w:rsidRPr="0091442C">
        <w:rPr>
          <w:rFonts w:ascii="Times New Roman" w:hAnsi="Times New Roman" w:cs="Times New Roman"/>
          <w:sz w:val="18"/>
          <w:szCs w:val="18"/>
        </w:rPr>
        <w:t>if there has been no occurrence of the offence during the preceding periods, the Referee will award a warning (yellow card) against each fencer,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ii) </w:t>
      </w:r>
      <w:r w:rsidRPr="0091442C">
        <w:rPr>
          <w:rFonts w:ascii="Times New Roman" w:hAnsi="Times New Roman" w:cs="Times New Roman"/>
          <w:sz w:val="18"/>
          <w:szCs w:val="18"/>
        </w:rPr>
        <w:t xml:space="preserve">if the offence has already been committed during the course of the preceding periods, the Referee will award a </w:t>
      </w:r>
      <w:r w:rsidRPr="0091442C">
        <w:rPr>
          <w:rFonts w:ascii="Times New Roman" w:hAnsi="Times New Roman" w:cs="Times New Roman"/>
          <w:sz w:val="18"/>
          <w:szCs w:val="18"/>
        </w:rPr>
        <w:lastRenderedPageBreak/>
        <w:t>penalty hit (red card) against each of the fencers,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This last minute, which will be fenced in its entirety, will be decisive and will be preceded by a drawing of lots to decide the winner should the scores be equal at the end of the minute.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t>Team events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 xml:space="preserve">  If both teams make clear their </w:t>
      </w:r>
      <w:r w:rsidRPr="0091442C">
        <w:rPr>
          <w:rFonts w:ascii="Times New Roman" w:hAnsi="Times New Roman" w:cs="Times New Roman"/>
          <w:b/>
          <w:bCs/>
          <w:sz w:val="18"/>
          <w:szCs w:val="18"/>
        </w:rPr>
        <w:t>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a team match, the Referee will award a warning (yellow card) against each of the two teams and will proceed to the next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 If the offence is repeated</w:t>
      </w:r>
      <w:r w:rsidRPr="0091442C">
        <w:rPr>
          <w:rFonts w:ascii="Times New Roman" w:hAnsi="Times New Roman" w:cs="Times New Roman"/>
          <w:sz w:val="18"/>
          <w:szCs w:val="18"/>
        </w:rPr>
        <w:t>, the Referee will each time award a penalty hit (red card) against each of the teams and will proceed to the next bout, and so on up to the last bout.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b/>
          <w:bCs/>
          <w:sz w:val="18"/>
          <w:szCs w:val="18"/>
        </w:rPr>
        <w:tab/>
      </w:r>
      <w:r w:rsidRPr="0091442C">
        <w:rPr>
          <w:rFonts w:ascii="Times New Roman" w:hAnsi="Times New Roman" w:cs="Times New Roman"/>
          <w:sz w:val="18"/>
          <w:szCs w:val="18"/>
        </w:rPr>
        <w:t>If both teams make clear their unwillingness to fight</w:t>
      </w:r>
      <w:r w:rsidRPr="0091442C">
        <w:rPr>
          <w:rFonts w:ascii="Times New Roman" w:hAnsi="Times New Roman" w:cs="Times New Roman"/>
          <w:position w:val="5"/>
          <w:sz w:val="10"/>
          <w:szCs w:val="10"/>
        </w:rPr>
        <w:t>*</w:t>
      </w:r>
      <w:r w:rsidRPr="0091442C">
        <w:rPr>
          <w:rFonts w:ascii="Times New Roman" w:hAnsi="Times New Roman" w:cs="Times New Roman"/>
          <w:sz w:val="18"/>
          <w:szCs w:val="18"/>
        </w:rPr>
        <w:t xml:space="preserve"> during </w:t>
      </w:r>
      <w:r w:rsidRPr="0091442C">
        <w:rPr>
          <w:rFonts w:ascii="Times New Roman" w:hAnsi="Times New Roman" w:cs="Times New Roman"/>
          <w:b/>
          <w:bCs/>
          <w:sz w:val="18"/>
          <w:szCs w:val="18"/>
        </w:rPr>
        <w:t>the last bout</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 </w:t>
      </w:r>
      <w:r w:rsidRPr="0091442C">
        <w:rPr>
          <w:rFonts w:ascii="Times New Roman" w:hAnsi="Times New Roman" w:cs="Times New Roman"/>
          <w:sz w:val="18"/>
          <w:szCs w:val="18"/>
        </w:rPr>
        <w:t>if there has been no occurrence of the offence during the preceding bouts, the Referee will award a warning (yellow card) against each of the teams,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b/>
        <w:t xml:space="preserve">ii) </w:t>
      </w:r>
      <w:r w:rsidRPr="0091442C">
        <w:rPr>
          <w:rFonts w:ascii="Times New Roman" w:hAnsi="Times New Roman" w:cs="Times New Roman"/>
          <w:sz w:val="18"/>
          <w:szCs w:val="18"/>
        </w:rPr>
        <w:t>if the offence has already been committed during the preceding bouts, the Referee will award a penalty hit (red card) against each of the teams, and will proceed to a last minute of fencing;</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ab/>
        <w:t>This last minute, which will be fenced in its entirety, will be decisive and will be preceded by a drawing of lots to decide the winner should the scores be equal at the end of the minute.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fencer, whether on or off the piste, must </w:t>
      </w:r>
      <w:r w:rsidRPr="0091442C">
        <w:rPr>
          <w:rFonts w:ascii="Times New Roman" w:hAnsi="Times New Roman" w:cs="Times New Roman"/>
          <w:b/>
          <w:bCs/>
          <w:sz w:val="18"/>
          <w:szCs w:val="18"/>
        </w:rPr>
        <w:t>keep his mask on</w:t>
      </w:r>
      <w:r w:rsidRPr="0091442C">
        <w:rPr>
          <w:rFonts w:ascii="Times New Roman" w:hAnsi="Times New Roman" w:cs="Times New Roman"/>
          <w:sz w:val="18"/>
          <w:szCs w:val="18"/>
        </w:rPr>
        <w:t xml:space="preserve"> until the Referee calls ‘Halt!’ He may under no circumstances address the Referee until the Referee has made his decision (cf.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8.</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Under no circumstances may fencers </w:t>
      </w:r>
      <w:r w:rsidRPr="0091442C">
        <w:rPr>
          <w:rFonts w:ascii="Times New Roman" w:hAnsi="Times New Roman" w:cs="Times New Roman"/>
          <w:b/>
          <w:bCs/>
          <w:sz w:val="18"/>
          <w:szCs w:val="18"/>
        </w:rPr>
        <w:t>remove their clothes</w:t>
      </w:r>
      <w:r w:rsidRPr="0091442C">
        <w:rPr>
          <w:rFonts w:ascii="Times New Roman" w:hAnsi="Times New Roman" w:cs="Times New Roman"/>
          <w:sz w:val="18"/>
          <w:szCs w:val="18"/>
        </w:rPr>
        <w:t xml:space="preserve"> on the piste, even to change their bodywire (cf. t.114, t.116,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9.</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At the end of a bout, the Referee must bring together the two fencers, </w:t>
      </w:r>
      <w:r w:rsidRPr="0091442C">
        <w:rPr>
          <w:rFonts w:ascii="Times New Roman" w:hAnsi="Times New Roman" w:cs="Times New Roman"/>
          <w:b/>
          <w:bCs/>
          <w:sz w:val="18"/>
          <w:szCs w:val="18"/>
        </w:rPr>
        <w:t>to announce clearly the score</w:t>
      </w:r>
      <w:r w:rsidRPr="0091442C">
        <w:rPr>
          <w:rFonts w:ascii="Times New Roman" w:hAnsi="Times New Roman" w:cs="Times New Roman"/>
          <w:sz w:val="18"/>
          <w:szCs w:val="18"/>
        </w:rPr>
        <w:t>, which will be transmitted to the Directoire Technique. He must say clearly: ‘Mister X won against Mister Y with the following score…’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Personal effort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t.88.</w:t>
      </w:r>
      <w:r w:rsidRPr="0091442C">
        <w:rPr>
          <w:rFonts w:ascii="Times New Roman" w:hAnsi="Times New Roman" w:cs="Times New Roman"/>
          <w:sz w:val="18"/>
          <w:szCs w:val="18"/>
        </w:rPr>
        <w:tab/>
        <w:t xml:space="preserve">Competitors must </w:t>
      </w:r>
      <w:r w:rsidRPr="0091442C">
        <w:rPr>
          <w:rFonts w:ascii="Times New Roman" w:hAnsi="Times New Roman" w:cs="Times New Roman"/>
          <w:b/>
          <w:bCs/>
          <w:sz w:val="18"/>
          <w:szCs w:val="18"/>
        </w:rPr>
        <w:t>fence to their utmost ability</w:t>
      </w:r>
      <w:r w:rsidRPr="0091442C">
        <w:rPr>
          <w:rFonts w:ascii="Times New Roman" w:hAnsi="Times New Roman" w:cs="Times New Roman"/>
          <w:sz w:val="18"/>
          <w:szCs w:val="18"/>
        </w:rPr>
        <w:t xml:space="preserve"> in a sportsmanlike manner until the end of the competition in order to obtain the best </w:t>
      </w:r>
      <w:r w:rsidRPr="0091442C">
        <w:rPr>
          <w:rFonts w:ascii="Times New Roman" w:hAnsi="Times New Roman" w:cs="Times New Roman"/>
          <w:sz w:val="18"/>
          <w:szCs w:val="18"/>
        </w:rPr>
        <w:lastRenderedPageBreak/>
        <w:t>possible classification, without giving away hits or seeking to be favoured by being given hits by anyone (cf. t.114, t.119, t.120).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team manager</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team manager"</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t.89.</w:t>
      </w:r>
      <w:r w:rsidRPr="0091442C">
        <w:rPr>
          <w:rFonts w:ascii="Times New Roman" w:hAnsi="Times New Roman" w:cs="Times New Roman"/>
          <w:sz w:val="18"/>
          <w:szCs w:val="18"/>
        </w:rPr>
        <w:tab/>
        <w:t xml:space="preserve">In all competitions, all competitors of the same nationality must be under the direction of a </w:t>
      </w:r>
      <w:r w:rsidRPr="0091442C">
        <w:rPr>
          <w:rFonts w:ascii="Times New Roman" w:hAnsi="Times New Roman" w:cs="Times New Roman"/>
          <w:b/>
          <w:bCs/>
          <w:sz w:val="18"/>
          <w:szCs w:val="18"/>
        </w:rPr>
        <w:t xml:space="preserve">team manager </w:t>
      </w:r>
      <w:r w:rsidRPr="0091442C">
        <w:rPr>
          <w:rFonts w:ascii="Times New Roman" w:hAnsi="Times New Roman" w:cs="Times New Roman"/>
          <w:sz w:val="18"/>
          <w:szCs w:val="18"/>
        </w:rPr>
        <w:t>(who may or may not fence), who is responsible to the Directoire Technique or the Organising Committee for the discipline, conduct, and sportsmanship of the members of his team.</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team captain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team captain"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t.90.</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team events, only the </w:t>
      </w:r>
      <w:r w:rsidRPr="0091442C">
        <w:rPr>
          <w:rFonts w:ascii="Times New Roman" w:hAnsi="Times New Roman" w:cs="Times New Roman"/>
          <w:b/>
          <w:bCs/>
          <w:sz w:val="18"/>
          <w:szCs w:val="18"/>
        </w:rPr>
        <w:t>team captain</w:t>
      </w:r>
      <w:r w:rsidRPr="0091442C">
        <w:rPr>
          <w:rFonts w:ascii="Times New Roman" w:hAnsi="Times New Roman" w:cs="Times New Roman"/>
          <w:sz w:val="18"/>
          <w:szCs w:val="18"/>
        </w:rPr>
        <w:t xml:space="preserve"> has the right to be placed with his fencers in the Piste Enclosure and to approach the President of the Directoire Technique, etc., in order to decide technical matters, or to register protests.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members of the team who have </w:t>
      </w:r>
      <w:r w:rsidRPr="0091442C">
        <w:rPr>
          <w:rFonts w:ascii="Times New Roman" w:hAnsi="Times New Roman" w:cs="Times New Roman"/>
          <w:b/>
          <w:bCs/>
          <w:sz w:val="18"/>
          <w:szCs w:val="18"/>
        </w:rPr>
        <w:t>scrupulously abided by his decisions</w:t>
      </w:r>
      <w:r w:rsidRPr="0091442C">
        <w:rPr>
          <w:rFonts w:ascii="Times New Roman" w:hAnsi="Times New Roman" w:cs="Times New Roman"/>
          <w:sz w:val="18"/>
          <w:szCs w:val="18"/>
        </w:rPr>
        <w:t xml:space="preserve"> may not be held responsible by the relevant authorities. However, they are </w:t>
      </w:r>
      <w:r w:rsidRPr="0091442C">
        <w:rPr>
          <w:rFonts w:ascii="Times New Roman" w:hAnsi="Times New Roman" w:cs="Times New Roman"/>
          <w:b/>
          <w:bCs/>
          <w:sz w:val="18"/>
          <w:szCs w:val="18"/>
        </w:rPr>
        <w:t>personally responsible</w:t>
      </w:r>
      <w:r w:rsidRPr="0091442C">
        <w:rPr>
          <w:rFonts w:ascii="Times New Roman" w:hAnsi="Times New Roman" w:cs="Times New Roman"/>
          <w:sz w:val="18"/>
          <w:szCs w:val="18"/>
        </w:rPr>
        <w:t xml:space="preserve"> for any actions they commit for which their team captain has not taken authority and for any offence committed by them in violation of the present Rules.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referees and judges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referees and judges"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t.91.</w:t>
      </w:r>
      <w:r w:rsidRPr="0091442C">
        <w:rPr>
          <w:rFonts w:ascii="Times New Roman" w:hAnsi="Times New Roman" w:cs="Times New Roman"/>
          <w:sz w:val="18"/>
          <w:szCs w:val="18"/>
        </w:rPr>
        <w:tab/>
        <w:t xml:space="preserve">The members of the jury must fulfil their duties not only with </w:t>
      </w:r>
      <w:r w:rsidRPr="0091442C">
        <w:rPr>
          <w:rFonts w:ascii="Times New Roman" w:hAnsi="Times New Roman" w:cs="Times New Roman"/>
          <w:b/>
          <w:bCs/>
          <w:sz w:val="18"/>
          <w:szCs w:val="18"/>
        </w:rPr>
        <w:t>total impartiality</w:t>
      </w:r>
      <w:r w:rsidRPr="0091442C">
        <w:rPr>
          <w:rFonts w:ascii="Times New Roman" w:hAnsi="Times New Roman" w:cs="Times New Roman"/>
          <w:sz w:val="18"/>
          <w:szCs w:val="18"/>
        </w:rPr>
        <w:t xml:space="preserve"> but also with the </w:t>
      </w:r>
      <w:r w:rsidRPr="0091442C">
        <w:rPr>
          <w:rFonts w:ascii="Times New Roman" w:hAnsi="Times New Roman" w:cs="Times New Roman"/>
          <w:b/>
          <w:bCs/>
          <w:sz w:val="18"/>
          <w:szCs w:val="18"/>
        </w:rPr>
        <w:t>utmost attention</w:t>
      </w:r>
      <w:r w:rsidRPr="0091442C">
        <w:rPr>
          <w:rFonts w:ascii="Times New Roman" w:hAnsi="Times New Roman" w:cs="Times New Roman"/>
          <w:sz w:val="18"/>
          <w:szCs w:val="18"/>
        </w:rPr>
        <w:t xml:space="preserve"> (cf. t.34.1).</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instructors, trainers and technicians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instructors, trainers and technicians"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t.92.</w:t>
      </w:r>
      <w:r w:rsidRPr="0091442C">
        <w:rPr>
          <w:rFonts w:ascii="Times New Roman" w:hAnsi="Times New Roman" w:cs="Times New Roman"/>
          <w:b/>
          <w:bCs/>
          <w:sz w:val="18"/>
          <w:szCs w:val="18"/>
        </w:rPr>
        <w:tab/>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 xml:space="preserve">instructors, trainers and technicians </w:t>
      </w:r>
      <w:r w:rsidRPr="0091442C">
        <w:rPr>
          <w:rFonts w:ascii="Times New Roman" w:hAnsi="Times New Roman" w:cs="Times New Roman"/>
          <w:sz w:val="18"/>
          <w:szCs w:val="18"/>
        </w:rPr>
        <w:t>are not allowed to remain</w:t>
      </w:r>
      <w:r w:rsidRPr="0091442C">
        <w:rPr>
          <w:rFonts w:ascii="Times New Roman" w:hAnsi="Times New Roman" w:cs="Times New Roman"/>
          <w:sz w:val="18"/>
          <w:szCs w:val="18"/>
        </w:rPr>
        <w:softHyphen/>
        <w:t xml:space="preserve"> near their fencers in the Piste Enclosure during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 xml:space="preserve"> The Referee may, whenever he considers it neccessary, authorise a person to </w:t>
      </w:r>
      <w:r w:rsidRPr="0091442C">
        <w:rPr>
          <w:rFonts w:ascii="Times New Roman" w:hAnsi="Times New Roman" w:cs="Times New Roman"/>
          <w:b/>
          <w:bCs/>
          <w:sz w:val="18"/>
          <w:szCs w:val="18"/>
        </w:rPr>
        <w:t>come briefly to the assistance</w:t>
      </w:r>
      <w:r w:rsidRPr="0091442C">
        <w:rPr>
          <w:rFonts w:ascii="Times New Roman" w:hAnsi="Times New Roman" w:cs="Times New Roman"/>
          <w:sz w:val="18"/>
          <w:szCs w:val="18"/>
        </w:rPr>
        <w:t xml:space="preserve"> of a fencer.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Each nation which has a fencer taking part in the round of the competition in progress may designate a maximum of </w:t>
      </w:r>
      <w:r w:rsidRPr="0091442C">
        <w:rPr>
          <w:rFonts w:ascii="Times New Roman" w:hAnsi="Times New Roman" w:cs="Times New Roman"/>
          <w:b/>
          <w:bCs/>
          <w:sz w:val="18"/>
          <w:szCs w:val="18"/>
        </w:rPr>
        <w:t>two people</w:t>
      </w:r>
      <w:r w:rsidRPr="0091442C">
        <w:rPr>
          <w:rFonts w:ascii="Times New Roman" w:hAnsi="Times New Roman" w:cs="Times New Roman"/>
          <w:sz w:val="18"/>
          <w:szCs w:val="18"/>
        </w:rPr>
        <w:t xml:space="preserve"> who have the right to be positioned near the Piste Enclosure, outside it but close to a point of access. The organisers must provide the necessary space for these people.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In team competitions, there must be enclosures reserved for the team members. Only the team captain and one coach have the right to be with the team fencers </w:t>
      </w:r>
      <w:r w:rsidRPr="0091442C">
        <w:rPr>
          <w:rFonts w:ascii="Times New Roman" w:hAnsi="Times New Roman" w:cs="Times New Roman"/>
          <w:b/>
          <w:bCs/>
          <w:sz w:val="18"/>
          <w:szCs w:val="18"/>
        </w:rPr>
        <w:t>inside the Team Enclosures</w:t>
      </w:r>
      <w:r w:rsidRPr="0091442C">
        <w:rPr>
          <w:rFonts w:ascii="Times New Roman" w:hAnsi="Times New Roman" w:cs="Times New Roman"/>
          <w:sz w:val="18"/>
          <w:szCs w:val="18"/>
        </w:rPr>
        <w:t>, which must be clearly marked out by yellow lines on the ground or some other method. They should be at least 9 m</w:t>
      </w:r>
      <w:r w:rsidRPr="0091442C">
        <w:rPr>
          <w:rFonts w:ascii="Times New Roman" w:hAnsi="Times New Roman" w:cs="Times New Roman"/>
          <w:position w:val="5"/>
          <w:sz w:val="10"/>
          <w:szCs w:val="10"/>
        </w:rPr>
        <w:t>2</w:t>
      </w:r>
      <w:r w:rsidRPr="0091442C">
        <w:rPr>
          <w:rFonts w:ascii="Times New Roman" w:hAnsi="Times New Roman" w:cs="Times New Roman"/>
          <w:sz w:val="18"/>
          <w:szCs w:val="18"/>
        </w:rPr>
        <w:t xml:space="preserve"> in area and be located at a distance of between 2 m and 6 m from each end of and outside the Piste Enclosure, which is 18 m ¥ 8 m.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During team matches, the team members not actually fencing must </w:t>
      </w:r>
      <w:r w:rsidRPr="0091442C">
        <w:rPr>
          <w:rFonts w:ascii="Times New Roman" w:hAnsi="Times New Roman" w:cs="Times New Roman"/>
          <w:b/>
          <w:bCs/>
          <w:sz w:val="18"/>
          <w:szCs w:val="18"/>
        </w:rPr>
        <w:t>remain within</w:t>
      </w:r>
      <w:r w:rsidRPr="0091442C">
        <w:rPr>
          <w:rFonts w:ascii="Times New Roman" w:hAnsi="Times New Roman" w:cs="Times New Roman"/>
          <w:sz w:val="18"/>
          <w:szCs w:val="18"/>
        </w:rPr>
        <w:t xml:space="preserve"> their Team Enclosure.</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b/>
          <w:bCs/>
          <w:sz w:val="18"/>
          <w:szCs w:val="18"/>
        </w:rPr>
        <w:tab/>
      </w:r>
      <w:r w:rsidRPr="0091442C">
        <w:rPr>
          <w:rFonts w:ascii="Times New Roman" w:hAnsi="Times New Roman" w:cs="Times New Roman"/>
          <w:sz w:val="18"/>
          <w:szCs w:val="18"/>
        </w:rPr>
        <w:t>During team competitions, no one has the right to</w:t>
      </w:r>
      <w:r w:rsidRPr="0091442C">
        <w:rPr>
          <w:rFonts w:ascii="Times New Roman" w:hAnsi="Times New Roman" w:cs="Times New Roman"/>
          <w:b/>
          <w:bCs/>
          <w:sz w:val="18"/>
          <w:szCs w:val="18"/>
        </w:rPr>
        <w:t xml:space="preserve"> enter the Piste Enclosure</w:t>
      </w:r>
      <w:r w:rsidRPr="0091442C">
        <w:rPr>
          <w:rFonts w:ascii="Times New Roman" w:hAnsi="Times New Roman" w:cs="Times New Roman"/>
          <w:sz w:val="18"/>
          <w:szCs w:val="18"/>
        </w:rPr>
        <w:t xml:space="preserve"> without the Referee’s permission. In the case of such an offence, the Referee will penalise the offending team as provided for in Articles t.114, t.116 and t.120. A warning imposed on a team is valid for the complete team match. Should a fencer, within the same match, commit another offence from the First Group, the Referee will penalise him on each occasion with a Red Card.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spectators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spectators"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t.93.</w:t>
      </w:r>
      <w:r w:rsidRPr="0091442C">
        <w:rPr>
          <w:rFonts w:ascii="Times New Roman" w:hAnsi="Times New Roman" w:cs="Times New Roman"/>
          <w:sz w:val="18"/>
          <w:szCs w:val="18"/>
        </w:rPr>
        <w:tab/>
        <w:t xml:space="preserve">Spectators are obliged not to </w:t>
      </w:r>
      <w:r w:rsidRPr="0091442C">
        <w:rPr>
          <w:rFonts w:ascii="Times New Roman" w:hAnsi="Times New Roman" w:cs="Times New Roman"/>
          <w:b/>
          <w:bCs/>
          <w:sz w:val="18"/>
          <w:szCs w:val="18"/>
        </w:rPr>
        <w:t>interfere with the good order</w:t>
      </w:r>
      <w:r w:rsidRPr="0091442C">
        <w:rPr>
          <w:rFonts w:ascii="Times New Roman" w:hAnsi="Times New Roman" w:cs="Times New Roman"/>
          <w:sz w:val="18"/>
          <w:szCs w:val="18"/>
        </w:rPr>
        <w:t xml:space="preserve"> of a competition, to do nothing which may tend to influence the fencers or the Referee, and to respect the decisions of the latter even when they do not agree with them. They must obey any instructions which the Referee may deem it necessary to give them (cf. t.82.3/4, t.118, t.120).</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 xml:space="preserve">CHAPTER 2. THE DISCIPLINARY AUTHORITIES </w:t>
      </w:r>
      <w:r w:rsidRPr="0091442C">
        <w:rPr>
          <w:rFonts w:ascii="Times New Roman" w:hAnsi="Times New Roman" w:cs="Times New Roman"/>
          <w:b/>
          <w:bCs/>
          <w:sz w:val="18"/>
          <w:szCs w:val="18"/>
        </w:rPr>
        <w:br/>
        <w:t>AND THEIR COMPETENCE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"CHAPTER 2. THE DISCIPLINARY AUTHORITIES </w:instrText>
      </w:r>
      <w:r w:rsidRPr="0091442C">
        <w:rPr>
          <w:rFonts w:ascii="Times New Roman" w:hAnsi="Times New Roman" w:cs="Times New Roman"/>
          <w:b/>
          <w:bCs/>
          <w:sz w:val="18"/>
          <w:szCs w:val="18"/>
        </w:rPr>
        <w:br/>
        <w:instrText>AND THEIR COMPETENCE"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sz w:val="18"/>
          <w:szCs w:val="18"/>
        </w:rPr>
        <w:tab/>
        <w:t>The following articles only regulate discipline at competition venues. Depend</w:t>
      </w:r>
      <w:r w:rsidRPr="0091442C">
        <w:rPr>
          <w:rFonts w:ascii="Times New Roman" w:hAnsi="Times New Roman" w:cs="Times New Roman"/>
          <w:sz w:val="18"/>
          <w:szCs w:val="18"/>
        </w:rPr>
        <w:softHyphen/>
        <w:t>ing on the gravity of the offences established, they do not exclude the application</w:t>
      </w:r>
      <w:r w:rsidRPr="0091442C">
        <w:rPr>
          <w:rFonts w:ascii="Times New Roman" w:hAnsi="Times New Roman" w:cs="Times New Roman"/>
          <w:sz w:val="18"/>
          <w:szCs w:val="18"/>
        </w:rPr>
        <w:softHyphen/>
        <w:t xml:space="preserve"> of the Disciplinary Code of the FIE (Chapter VII of the Statutes of the FIE) which completes or, if the case arises, takes priority over the following articles.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Jurisdiction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"Jurisdiction"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b/>
          <w:bCs/>
          <w:sz w:val="18"/>
          <w:szCs w:val="18"/>
        </w:rPr>
      </w:pPr>
      <w:r w:rsidRPr="0091442C">
        <w:rPr>
          <w:rFonts w:ascii="Times New Roman" w:hAnsi="Times New Roman" w:cs="Times New Roman"/>
          <w:b/>
          <w:bCs/>
          <w:sz w:val="18"/>
          <w:szCs w:val="18"/>
        </w:rPr>
        <w:t>t.94.</w:t>
      </w:r>
      <w:r w:rsidRPr="0091442C">
        <w:rPr>
          <w:rFonts w:ascii="Times New Roman" w:hAnsi="Times New Roman" w:cs="Times New Roman"/>
          <w:sz w:val="18"/>
          <w:szCs w:val="18"/>
        </w:rPr>
        <w:tab/>
        <w:t>The following are the</w:t>
      </w:r>
      <w:r w:rsidRPr="0091442C">
        <w:rPr>
          <w:rFonts w:ascii="Times New Roman" w:hAnsi="Times New Roman" w:cs="Times New Roman"/>
          <w:b/>
          <w:bCs/>
          <w:sz w:val="18"/>
          <w:szCs w:val="18"/>
        </w:rPr>
        <w:t xml:space="preserve"> competent disciplinary authorities</w:t>
      </w:r>
      <w:r w:rsidRPr="0091442C">
        <w:rPr>
          <w:rFonts w:ascii="Times New Roman" w:hAnsi="Times New Roman" w:cs="Times New Roman"/>
          <w:sz w:val="18"/>
          <w:szCs w:val="18"/>
        </w:rPr>
        <w: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Referee (cf. t.96);</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Directoire Technique (cf. t.97, o.56–o.62);</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Refereeing Commission delegate(s), or the Supervisor if there is no delegate;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Executive Committee of the IOC at the Olympic Games (cf. t.98);</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Bureau of the FIE (cf. t.99.1/4, t.127.h, o.63);</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Executive Committee of the FIE (cf. t.99.5);</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Disciplinary Commission of the FIE and its Tribunal;</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 xml:space="preserve">the Court of Arbitration for Sport and the Sports Arbitration </w:t>
      </w:r>
      <w:r w:rsidRPr="0091442C">
        <w:rPr>
          <w:rFonts w:ascii="Times New Roman" w:hAnsi="Times New Roman" w:cs="Times New Roman"/>
          <w:sz w:val="18"/>
          <w:szCs w:val="18"/>
        </w:rPr>
        <w:br/>
        <w:t>Tribunal.</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sz w:val="18"/>
          <w:szCs w:val="18"/>
        </w:rPr>
        <w:t>See also Disciplinary Rules of the FIE (Chapter VII of the FIE Statutes).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Principle of jurisdiction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"Principle of jurisdiction"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t.95.</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1. </w:t>
      </w:r>
      <w:r w:rsidRPr="0091442C">
        <w:rPr>
          <w:rFonts w:ascii="Times New Roman" w:hAnsi="Times New Roman" w:cs="Times New Roman"/>
          <w:sz w:val="18"/>
          <w:szCs w:val="18"/>
        </w:rPr>
        <w:tab/>
        <w:t xml:space="preserve">Whatever juridical authority has taken a decision, this decision may be subject to an </w:t>
      </w:r>
      <w:r w:rsidRPr="0091442C">
        <w:rPr>
          <w:rFonts w:ascii="Times New Roman" w:hAnsi="Times New Roman" w:cs="Times New Roman"/>
          <w:b/>
          <w:bCs/>
          <w:sz w:val="18"/>
          <w:szCs w:val="18"/>
        </w:rPr>
        <w:t xml:space="preserve">appeal </w:t>
      </w:r>
      <w:r w:rsidRPr="0091442C">
        <w:rPr>
          <w:rFonts w:ascii="Times New Roman" w:hAnsi="Times New Roman" w:cs="Times New Roman"/>
          <w:sz w:val="18"/>
          <w:szCs w:val="18"/>
        </w:rPr>
        <w:t>to a higher juridical authority, but only to one such appeal.</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No decision on a question of </w:t>
      </w:r>
      <w:r w:rsidRPr="0091442C">
        <w:rPr>
          <w:rFonts w:ascii="Times New Roman" w:hAnsi="Times New Roman" w:cs="Times New Roman"/>
          <w:b/>
          <w:bCs/>
          <w:sz w:val="18"/>
          <w:szCs w:val="18"/>
        </w:rPr>
        <w:t xml:space="preserve">fact </w:t>
      </w:r>
      <w:r w:rsidRPr="0091442C">
        <w:rPr>
          <w:rFonts w:ascii="Times New Roman" w:hAnsi="Times New Roman" w:cs="Times New Roman"/>
          <w:sz w:val="18"/>
          <w:szCs w:val="18"/>
        </w:rPr>
        <w:t>can be the subject of an appeal (cf. t.122.1/2).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3. </w:t>
      </w:r>
      <w:r w:rsidRPr="0091442C">
        <w:rPr>
          <w:rFonts w:ascii="Times New Roman" w:hAnsi="Times New Roman" w:cs="Times New Roman"/>
          <w:sz w:val="18"/>
          <w:szCs w:val="18"/>
        </w:rPr>
        <w:tab/>
        <w:t xml:space="preserve">An appeal against a decision only </w:t>
      </w:r>
      <w:r w:rsidRPr="0091442C">
        <w:rPr>
          <w:rFonts w:ascii="Times New Roman" w:hAnsi="Times New Roman" w:cs="Times New Roman"/>
          <w:b/>
          <w:bCs/>
          <w:sz w:val="18"/>
          <w:szCs w:val="18"/>
        </w:rPr>
        <w:t xml:space="preserve">suspends </w:t>
      </w:r>
      <w:r w:rsidRPr="0091442C">
        <w:rPr>
          <w:rFonts w:ascii="Times New Roman" w:hAnsi="Times New Roman" w:cs="Times New Roman"/>
          <w:sz w:val="18"/>
          <w:szCs w:val="18"/>
        </w:rPr>
        <w:t>that decision when it can be judged immediately.</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4. </w:t>
      </w:r>
      <w:r w:rsidRPr="0091442C">
        <w:rPr>
          <w:rFonts w:ascii="Times New Roman" w:hAnsi="Times New Roman" w:cs="Times New Roman"/>
          <w:sz w:val="18"/>
          <w:szCs w:val="18"/>
        </w:rPr>
        <w:tab/>
        <w:t xml:space="preserve">Every appeal must be accompanied by the </w:t>
      </w:r>
      <w:r w:rsidRPr="0091442C">
        <w:rPr>
          <w:rFonts w:ascii="Times New Roman" w:hAnsi="Times New Roman" w:cs="Times New Roman"/>
          <w:b/>
          <w:bCs/>
          <w:sz w:val="18"/>
          <w:szCs w:val="18"/>
        </w:rPr>
        <w:t>deposit of a guaranty</w:t>
      </w:r>
      <w:r w:rsidRPr="0091442C">
        <w:rPr>
          <w:rFonts w:ascii="Times New Roman" w:hAnsi="Times New Roman" w:cs="Times New Roman"/>
          <w:sz w:val="18"/>
          <w:szCs w:val="18"/>
        </w:rPr>
        <w:t xml:space="preserve"> of US$80, or its equivalent in another currency; this sum may be confiscated for the benefit of the FIE if the appeal is rejected on the grounds that it is ‘frivolous’; this decision will be taken by the juridical authority responsible for hearing the appeal. However, appeals against the decisions of the Referee do not require the deposit of the guarantees mentioned above (cf. t.122).</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The Referee </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Referee "</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t.96.</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1. </w:t>
      </w:r>
      <w:r w:rsidRPr="0091442C">
        <w:rPr>
          <w:rFonts w:ascii="Times New Roman" w:hAnsi="Times New Roman" w:cs="Times New Roman"/>
          <w:sz w:val="18"/>
          <w:szCs w:val="18"/>
        </w:rPr>
        <w:tab/>
        <w:t xml:space="preserve">The Referee is responsible not only for the direction of the bout, the judging of hits and the checking of equipment, but equally for the </w:t>
      </w:r>
      <w:r w:rsidRPr="0091442C">
        <w:rPr>
          <w:rFonts w:ascii="Times New Roman" w:hAnsi="Times New Roman" w:cs="Times New Roman"/>
          <w:b/>
          <w:bCs/>
          <w:sz w:val="18"/>
          <w:szCs w:val="18"/>
        </w:rPr>
        <w:t xml:space="preserve">maintenance of order </w:t>
      </w:r>
      <w:r w:rsidRPr="0091442C">
        <w:rPr>
          <w:rFonts w:ascii="Times New Roman" w:hAnsi="Times New Roman" w:cs="Times New Roman"/>
          <w:sz w:val="18"/>
          <w:szCs w:val="18"/>
        </w:rPr>
        <w:t>in the bouts which he is refereeing (cf. t.35.2.i).</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2. </w:t>
      </w:r>
      <w:r w:rsidRPr="0091442C">
        <w:rPr>
          <w:rFonts w:ascii="Times New Roman" w:hAnsi="Times New Roman" w:cs="Times New Roman"/>
          <w:sz w:val="18"/>
          <w:szCs w:val="18"/>
        </w:rPr>
        <w:tab/>
        <w:t xml:space="preserve">In his capacity as director of the bout and arbiter of hits, he can, in accordance with the rules, </w:t>
      </w:r>
      <w:r w:rsidRPr="0091442C">
        <w:rPr>
          <w:rFonts w:ascii="Times New Roman" w:hAnsi="Times New Roman" w:cs="Times New Roman"/>
          <w:b/>
          <w:bCs/>
          <w:sz w:val="18"/>
          <w:szCs w:val="18"/>
        </w:rPr>
        <w:t>penalise</w:t>
      </w:r>
      <w:r w:rsidRPr="0091442C">
        <w:rPr>
          <w:rFonts w:ascii="Times New Roman" w:hAnsi="Times New Roman" w:cs="Times New Roman"/>
          <w:sz w:val="18"/>
          <w:szCs w:val="18"/>
        </w:rPr>
        <w:t xml:space="preserve"> the competitors, either by refusing to award a hit which they have in fact made on the opponent, or by awarding against them a hit which they have not in fact received, or by excluding them from the competition which he is refereeing, all, according to the circumstances, with or without prior warning. In these circumstances, and if he has judged on a matter of </w:t>
      </w:r>
      <w:r w:rsidRPr="0091442C">
        <w:rPr>
          <w:rFonts w:ascii="Times New Roman" w:hAnsi="Times New Roman" w:cs="Times New Roman"/>
          <w:b/>
          <w:bCs/>
          <w:sz w:val="18"/>
          <w:szCs w:val="18"/>
        </w:rPr>
        <w:t>fact</w:t>
      </w:r>
      <w:r w:rsidRPr="0091442C">
        <w:rPr>
          <w:rFonts w:ascii="Times New Roman" w:hAnsi="Times New Roman" w:cs="Times New Roman"/>
          <w:sz w:val="18"/>
          <w:szCs w:val="18"/>
        </w:rPr>
        <w:t>, his decisions are irrevocable (cf. t.122.1/2).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3. </w:t>
      </w:r>
      <w:r w:rsidRPr="0091442C">
        <w:rPr>
          <w:rFonts w:ascii="Times New Roman" w:hAnsi="Times New Roman" w:cs="Times New Roman"/>
          <w:sz w:val="18"/>
          <w:szCs w:val="18"/>
        </w:rPr>
        <w:tab/>
        <w:t xml:space="preserve">By reason of the right of jurisdiction which he has over all the fencers who participate in, or are present at a competition which he is refereeing, he can also </w:t>
      </w:r>
      <w:r w:rsidRPr="0091442C">
        <w:rPr>
          <w:rFonts w:ascii="Times New Roman" w:hAnsi="Times New Roman" w:cs="Times New Roman"/>
          <w:b/>
          <w:bCs/>
          <w:sz w:val="18"/>
          <w:szCs w:val="18"/>
        </w:rPr>
        <w:t>propose</w:t>
      </w:r>
      <w:r w:rsidRPr="0091442C">
        <w:rPr>
          <w:rFonts w:ascii="Times New Roman" w:hAnsi="Times New Roman" w:cs="Times New Roman"/>
          <w:sz w:val="18"/>
          <w:szCs w:val="18"/>
        </w:rPr>
        <w:t xml:space="preserve"> to the Directoire Technique the </w:t>
      </w:r>
      <w:r w:rsidRPr="0091442C">
        <w:rPr>
          <w:rFonts w:ascii="Times New Roman" w:hAnsi="Times New Roman" w:cs="Times New Roman"/>
          <w:b/>
          <w:bCs/>
          <w:sz w:val="18"/>
          <w:szCs w:val="18"/>
        </w:rPr>
        <w:t xml:space="preserve">expulsion </w:t>
      </w:r>
      <w:r w:rsidRPr="0091442C">
        <w:rPr>
          <w:rFonts w:ascii="Times New Roman" w:hAnsi="Times New Roman" w:cs="Times New Roman"/>
          <w:sz w:val="18"/>
          <w:szCs w:val="18"/>
        </w:rPr>
        <w:t>from the venue of the competition of the spectators, trainers, instructors and other persons who accompany the competitors (cf. t.114, t.118, t.120).</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Finally, he may </w:t>
      </w:r>
      <w:r w:rsidRPr="0091442C">
        <w:rPr>
          <w:rFonts w:ascii="Times New Roman" w:hAnsi="Times New Roman" w:cs="Times New Roman"/>
          <w:b/>
          <w:bCs/>
          <w:sz w:val="18"/>
          <w:szCs w:val="18"/>
        </w:rPr>
        <w:t xml:space="preserve">recommend </w:t>
      </w:r>
      <w:r w:rsidRPr="0091442C">
        <w:rPr>
          <w:rFonts w:ascii="Times New Roman" w:hAnsi="Times New Roman" w:cs="Times New Roman"/>
          <w:sz w:val="18"/>
          <w:szCs w:val="18"/>
        </w:rPr>
        <w:t>to the Directoire Technique all other penalties which he considers appropriate (exclusion from the whole competition, suspension or disqualification) (cf. t.97.3).</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Refereeing Commission delegate or the Supervisor (if there is no delegate) is the </w:t>
      </w:r>
      <w:r w:rsidRPr="0091442C">
        <w:rPr>
          <w:rFonts w:ascii="Times New Roman" w:hAnsi="Times New Roman" w:cs="Times New Roman"/>
          <w:b/>
          <w:bCs/>
          <w:sz w:val="18"/>
          <w:szCs w:val="18"/>
        </w:rPr>
        <w:t xml:space="preserve">authority competent to deal with appeals </w:t>
      </w:r>
      <w:r w:rsidRPr="0091442C">
        <w:rPr>
          <w:rFonts w:ascii="Times New Roman" w:hAnsi="Times New Roman" w:cs="Times New Roman"/>
          <w:sz w:val="18"/>
          <w:szCs w:val="18"/>
        </w:rPr>
        <w:t>against the decisions of the Referee.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b/>
        <w:t xml:space="preserve">The Directoire Technique at official FIE competitions </w:t>
      </w:r>
      <w:r w:rsidRPr="0091442C">
        <w:rPr>
          <w:rFonts w:ascii="Times New Roman" w:hAnsi="Times New Roman" w:cs="Times New Roman"/>
          <w:sz w:val="18"/>
          <w:szCs w:val="18"/>
        </w:rPr>
        <w:br/>
      </w:r>
      <w:r w:rsidRPr="0091442C">
        <w:rPr>
          <w:rFonts w:ascii="Times New Roman" w:hAnsi="Times New Roman" w:cs="Times New Roman"/>
          <w:sz w:val="18"/>
          <w:szCs w:val="18"/>
        </w:rPr>
        <w:tab/>
      </w:r>
      <w:r w:rsidRPr="0091442C">
        <w:rPr>
          <w:rFonts w:ascii="Times New Roman" w:hAnsi="Times New Roman" w:cs="Times New Roman"/>
          <w:b/>
          <w:bCs/>
          <w:sz w:val="18"/>
          <w:szCs w:val="18"/>
        </w:rPr>
        <w:t>   </w:t>
      </w:r>
      <w:r w:rsidRPr="0091442C">
        <w:rPr>
          <w:rFonts w:ascii="Times New Roman" w:hAnsi="Times New Roman" w:cs="Times New Roman"/>
          <w:sz w:val="18"/>
          <w:szCs w:val="18"/>
        </w:rPr>
        <w:t>(cf. o.56–o.62)</w:t>
      </w:r>
      <w:r w:rsidRPr="0091442C">
        <w:rPr>
          <w:rFonts w:ascii="Times New Roman" w:hAnsi="Times New Roman" w:cs="Times New Roman"/>
          <w:sz w:val="18"/>
          <w:szCs w:val="18"/>
        </w:rPr>
        <w:fldChar w:fldCharType="begin"/>
      </w:r>
      <w:r w:rsidRPr="0091442C">
        <w:rPr>
          <w:rFonts w:ascii="Times New Roman" w:hAnsi="Times New Roman" w:cs="Times New Roman"/>
          <w:b/>
          <w:bCs/>
          <w:sz w:val="18"/>
          <w:szCs w:val="18"/>
        </w:rPr>
        <w:instrText>tc "</w:instrText>
      </w:r>
      <w:r w:rsidRPr="0091442C">
        <w:rPr>
          <w:rFonts w:ascii="Times New Roman" w:hAnsi="Times New Roman" w:cs="Times New Roman"/>
          <w:b/>
          <w:bCs/>
          <w:sz w:val="18"/>
          <w:szCs w:val="18"/>
        </w:rPr>
        <w:tab/>
        <w:instrText xml:space="preserve">The Directoire Technique at official FIE competitions </w:instrText>
      </w:r>
      <w:r w:rsidRPr="0091442C">
        <w:rPr>
          <w:rFonts w:ascii="Times New Roman" w:hAnsi="Times New Roman" w:cs="Times New Roman"/>
          <w:sz w:val="18"/>
          <w:szCs w:val="18"/>
        </w:rPr>
        <w:br/>
      </w:r>
      <w:r w:rsidRPr="0091442C">
        <w:rPr>
          <w:rFonts w:ascii="Times New Roman" w:hAnsi="Times New Roman" w:cs="Times New Roman"/>
          <w:sz w:val="18"/>
          <w:szCs w:val="18"/>
        </w:rPr>
        <w:tab/>
      </w:r>
      <w:r w:rsidRPr="0091442C">
        <w:rPr>
          <w:rFonts w:ascii="Times New Roman" w:hAnsi="Times New Roman" w:cs="Times New Roman"/>
          <w:b/>
          <w:bCs/>
          <w:sz w:val="18"/>
          <w:szCs w:val="18"/>
        </w:rPr>
        <w:instrText>   </w:instrText>
      </w:r>
      <w:r w:rsidRPr="0091442C">
        <w:rPr>
          <w:rFonts w:ascii="Times New Roman" w:hAnsi="Times New Roman" w:cs="Times New Roman"/>
          <w:sz w:val="18"/>
          <w:szCs w:val="18"/>
        </w:rPr>
        <w:instrText>(cf. o.56–o.62)</w:instrText>
      </w:r>
      <w:r w:rsidRPr="0091442C">
        <w:rPr>
          <w:rFonts w:ascii="Times New Roman" w:hAnsi="Times New Roman" w:cs="Times New Roman"/>
          <w:b/>
          <w:bCs/>
          <w:sz w:val="18"/>
          <w:szCs w:val="18"/>
        </w:rPr>
        <w:instrText>"</w:instrText>
      </w:r>
      <w:r w:rsidRPr="0091442C">
        <w:rPr>
          <w:rFonts w:ascii="Times New Roman" w:hAnsi="Times New Roman" w:cs="Times New Roman"/>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t.97</w:t>
      </w:r>
      <w:r w:rsidRPr="0091442C">
        <w:rPr>
          <w:rFonts w:ascii="Times New Roman" w:hAnsi="Times New Roman" w:cs="Times New Roman"/>
          <w:sz w:val="18"/>
          <w:szCs w:val="18"/>
        </w:rPr>
        <w:t>.</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Directoire Technique</w:t>
      </w:r>
      <w:r w:rsidRPr="0091442C">
        <w:rPr>
          <w:rFonts w:ascii="Times New Roman" w:hAnsi="Times New Roman" w:cs="Times New Roman"/>
          <w:sz w:val="18"/>
          <w:szCs w:val="18"/>
        </w:rPr>
        <w:t xml:space="preserve"> has jurisdiction over all the fencers who take part in or are present at a competition which it is running.</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When necessary it can</w:t>
      </w:r>
      <w:r w:rsidRPr="0091442C">
        <w:rPr>
          <w:rFonts w:ascii="Times New Roman" w:hAnsi="Times New Roman" w:cs="Times New Roman"/>
          <w:b/>
          <w:bCs/>
          <w:sz w:val="18"/>
          <w:szCs w:val="18"/>
        </w:rPr>
        <w:t xml:space="preserve"> intervene on its own initiative</w:t>
      </w:r>
      <w:r w:rsidRPr="0091442C">
        <w:rPr>
          <w:rFonts w:ascii="Times New Roman" w:hAnsi="Times New Roman" w:cs="Times New Roman"/>
          <w:sz w:val="18"/>
          <w:szCs w:val="18"/>
        </w:rPr>
        <w:t xml:space="preserve"> in all disputes</w:t>
      </w:r>
      <w:r w:rsidRPr="0091442C">
        <w:rPr>
          <w:rFonts w:ascii="Times New Roman" w:hAnsi="Times New Roman" w:cs="Times New Roman"/>
          <w:sz w:val="18"/>
          <w:szCs w:val="18"/>
        </w:rPr>
        <w:softHyphen/>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It is also </w:t>
      </w:r>
      <w:r w:rsidRPr="0091442C">
        <w:rPr>
          <w:rFonts w:ascii="Times New Roman" w:hAnsi="Times New Roman" w:cs="Times New Roman"/>
          <w:b/>
          <w:bCs/>
          <w:sz w:val="18"/>
          <w:szCs w:val="18"/>
        </w:rPr>
        <w:t>responsible for maintaining order</w:t>
      </w:r>
      <w:r w:rsidRPr="0091442C">
        <w:rPr>
          <w:rFonts w:ascii="Times New Roman" w:hAnsi="Times New Roman" w:cs="Times New Roman"/>
          <w:sz w:val="18"/>
          <w:szCs w:val="18"/>
        </w:rPr>
        <w:t xml:space="preserve"> and discipline during competitions, and may use the penalties specified in the Rules.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It</w:t>
      </w:r>
      <w:r w:rsidRPr="0091442C">
        <w:rPr>
          <w:rFonts w:ascii="Times New Roman" w:hAnsi="Times New Roman" w:cs="Times New Roman"/>
          <w:b/>
          <w:bCs/>
          <w:sz w:val="18"/>
          <w:szCs w:val="18"/>
        </w:rPr>
        <w:t xml:space="preserve"> sends</w:t>
      </w:r>
      <w:r w:rsidRPr="0091442C">
        <w:rPr>
          <w:rFonts w:ascii="Times New Roman" w:hAnsi="Times New Roman" w:cs="Times New Roman"/>
          <w:sz w:val="18"/>
          <w:szCs w:val="18"/>
        </w:rPr>
        <w:t xml:space="preserve"> direct to the Central Office of </w:t>
      </w:r>
      <w:r w:rsidRPr="0091442C">
        <w:rPr>
          <w:rFonts w:ascii="Times New Roman" w:hAnsi="Times New Roman" w:cs="Times New Roman"/>
          <w:b/>
          <w:bCs/>
          <w:sz w:val="18"/>
          <w:szCs w:val="18"/>
        </w:rPr>
        <w:t>the FIE</w:t>
      </w:r>
      <w:r w:rsidRPr="0091442C">
        <w:rPr>
          <w:rFonts w:ascii="Times New Roman" w:hAnsi="Times New Roman" w:cs="Times New Roman"/>
          <w:sz w:val="18"/>
          <w:szCs w:val="18"/>
        </w:rPr>
        <w:t xml:space="preserve"> announcements of disciplinary penalties pronounced during the competitions, as well as any requests for censure, suspension, extension of penalty or permanent suspension, and requests for ultimate appeals.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5.</w:t>
      </w:r>
      <w:r w:rsidRPr="0091442C">
        <w:rPr>
          <w:rFonts w:ascii="Times New Roman" w:hAnsi="Times New Roman" w:cs="Times New Roman"/>
          <w:sz w:val="18"/>
          <w:szCs w:val="18"/>
        </w:rPr>
        <w:tab/>
        <w:t xml:space="preserve">The Directoire Technique </w:t>
      </w:r>
      <w:r w:rsidRPr="0091442C">
        <w:rPr>
          <w:rFonts w:ascii="Times New Roman" w:hAnsi="Times New Roman" w:cs="Times New Roman"/>
          <w:b/>
          <w:bCs/>
          <w:sz w:val="18"/>
          <w:szCs w:val="18"/>
        </w:rPr>
        <w:t>activates</w:t>
      </w:r>
      <w:r w:rsidRPr="0091442C">
        <w:rPr>
          <w:rFonts w:ascii="Times New Roman" w:hAnsi="Times New Roman" w:cs="Times New Roman"/>
          <w:sz w:val="18"/>
          <w:szCs w:val="18"/>
        </w:rPr>
        <w:t xml:space="preserve"> any penalty imposed against which no appeal is possible or which is not subject to suspension (cf. t.95).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6.</w:t>
      </w:r>
      <w:r w:rsidRPr="0091442C">
        <w:rPr>
          <w:rFonts w:ascii="Times New Roman" w:hAnsi="Times New Roman" w:cs="Times New Roman"/>
          <w:sz w:val="18"/>
          <w:szCs w:val="18"/>
        </w:rPr>
        <w:tab/>
        <w:t>The decisions of the Directoire Technique that it takes spontaneously or in its own right (as the first level of authority) are</w:t>
      </w:r>
      <w:r w:rsidRPr="0091442C">
        <w:rPr>
          <w:rFonts w:ascii="Times New Roman" w:hAnsi="Times New Roman" w:cs="Times New Roman"/>
          <w:b/>
          <w:bCs/>
          <w:sz w:val="18"/>
          <w:szCs w:val="18"/>
        </w:rPr>
        <w:t xml:space="preserve"> subject to appeal </w:t>
      </w:r>
      <w:r w:rsidRPr="0091442C">
        <w:rPr>
          <w:rFonts w:ascii="Times New Roman" w:hAnsi="Times New Roman" w:cs="Times New Roman"/>
          <w:sz w:val="18"/>
          <w:szCs w:val="18"/>
        </w:rPr>
        <w:t>to the Disciplinary Commission of the FIE.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7.</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the decisions of the Directoire Technique are </w:t>
      </w:r>
      <w:r w:rsidRPr="0091442C">
        <w:rPr>
          <w:rFonts w:ascii="Times New Roman" w:hAnsi="Times New Roman" w:cs="Times New Roman"/>
          <w:b/>
          <w:bCs/>
          <w:sz w:val="18"/>
          <w:szCs w:val="18"/>
        </w:rPr>
        <w:t>immediately enforceable</w:t>
      </w:r>
      <w:r w:rsidRPr="0091442C">
        <w:rPr>
          <w:rFonts w:ascii="Times New Roman" w:hAnsi="Times New Roman" w:cs="Times New Roman"/>
          <w:sz w:val="18"/>
          <w:szCs w:val="18"/>
        </w:rPr>
        <w:t xml:space="preserve">. No appeal against a decision can suspend that decision during the competition.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Executive Committee of the IOC at the Olympic Games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Executive Committee of the IOC at the Olympic Games"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t.98.</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The Executive Committee of the International Olympic Committee </w:t>
      </w:r>
      <w:r w:rsidRPr="0091442C">
        <w:rPr>
          <w:rFonts w:ascii="Times New Roman" w:hAnsi="Times New Roman" w:cs="Times New Roman"/>
          <w:sz w:val="18"/>
          <w:szCs w:val="18"/>
        </w:rPr>
        <w:t>(IOC) is the final arbiter for all disputes of a non-technical nature which may arise during the Olympic Games. It may intervene either on its own responsibility, or at the request of a national Olympic Committee, the FIE or the Organising Committee.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 xml:space="preserve">FIE Central Office, Disciplinary Commission, Executive </w:t>
      </w:r>
      <w:r w:rsidRPr="0091442C">
        <w:rPr>
          <w:rFonts w:ascii="Times New Roman" w:hAnsi="Times New Roman" w:cs="Times New Roman"/>
          <w:b/>
          <w:bCs/>
          <w:sz w:val="18"/>
          <w:szCs w:val="18"/>
        </w:rPr>
        <w:br/>
      </w:r>
      <w:r w:rsidRPr="0091442C">
        <w:rPr>
          <w:rFonts w:ascii="Times New Roman" w:hAnsi="Times New Roman" w:cs="Times New Roman"/>
          <w:b/>
          <w:bCs/>
          <w:sz w:val="18"/>
          <w:szCs w:val="18"/>
        </w:rPr>
        <w:tab/>
        <w:t xml:space="preserve">Committee, Sports Arbitration Tribunal </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"FIE Central Office, Disciplinary Commission, Executive </w:instrText>
      </w:r>
      <w:r w:rsidRPr="0091442C">
        <w:rPr>
          <w:rFonts w:ascii="Times New Roman" w:hAnsi="Times New Roman" w:cs="Times New Roman"/>
          <w:b/>
          <w:bCs/>
          <w:sz w:val="18"/>
          <w:szCs w:val="18"/>
        </w:rPr>
        <w:br/>
      </w:r>
      <w:r w:rsidRPr="0091442C">
        <w:rPr>
          <w:rFonts w:ascii="Times New Roman" w:hAnsi="Times New Roman" w:cs="Times New Roman"/>
          <w:b/>
          <w:bCs/>
          <w:sz w:val="18"/>
          <w:szCs w:val="18"/>
        </w:rPr>
        <w:tab/>
        <w:instrText>Committee, Sports Arbitration Tribunal "</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t.99.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All disciplinary matters referred to the FIE by a national federation, a Directoire Technique or any other competent body on the occasion of an official FIE competition are addressed to the </w:t>
      </w:r>
      <w:r w:rsidRPr="0091442C">
        <w:rPr>
          <w:rFonts w:ascii="Times New Roman" w:hAnsi="Times New Roman" w:cs="Times New Roman"/>
          <w:b/>
          <w:bCs/>
          <w:sz w:val="18"/>
          <w:szCs w:val="18"/>
        </w:rPr>
        <w:t>Central Office of the FIE</w:t>
      </w:r>
      <w:r w:rsidRPr="0091442C">
        <w:rPr>
          <w:rFonts w:ascii="Times New Roman" w:hAnsi="Times New Roman" w:cs="Times New Roman"/>
          <w:sz w:val="18"/>
          <w:szCs w:val="18"/>
        </w:rPr>
        <w:t xml:space="preserve">. This latter transmits them to the competent body.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 xml:space="preserve">The Disciplinary Commission of the FIE </w:t>
      </w:r>
      <w:r w:rsidRPr="0091442C">
        <w:rPr>
          <w:rFonts w:ascii="Times New Roman" w:hAnsi="Times New Roman" w:cs="Times New Roman"/>
          <w:sz w:val="18"/>
          <w:szCs w:val="18"/>
        </w:rPr>
        <w:t>is the juridical body of the FIE that, within the limits of the territories over which the FIE has authority, settles all disciplinary matters referred to the FIE and judges all appeals against decisions taken by a Directoire Technique, the Refereeing Commission delegate or the Supervisor (if there is no delegate).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b/>
          <w:bCs/>
          <w:sz w:val="18"/>
          <w:szCs w:val="18"/>
        </w:rPr>
        <w:tab/>
        <w:t>The Sports Arbitration Tribunal in Lausanne</w:t>
      </w:r>
      <w:r w:rsidRPr="0091442C">
        <w:rPr>
          <w:rFonts w:ascii="Times New Roman" w:hAnsi="Times New Roman" w:cs="Times New Roman"/>
          <w:sz w:val="18"/>
          <w:szCs w:val="18"/>
        </w:rPr>
        <w:t xml:space="preserve"> (TAS) judges all appeals against the decisions of the tribunals of the Disciplinary Commission.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b/>
          <w:bCs/>
          <w:sz w:val="18"/>
          <w:szCs w:val="18"/>
        </w:rPr>
        <w:tab/>
      </w:r>
      <w:r w:rsidRPr="0091442C">
        <w:rPr>
          <w:rFonts w:ascii="Times New Roman" w:hAnsi="Times New Roman" w:cs="Times New Roman"/>
          <w:sz w:val="18"/>
          <w:szCs w:val="18"/>
        </w:rPr>
        <w:t>In urgent cases, t</w:t>
      </w:r>
      <w:r w:rsidRPr="0091442C">
        <w:rPr>
          <w:rFonts w:ascii="Times New Roman" w:hAnsi="Times New Roman" w:cs="Times New Roman"/>
          <w:b/>
          <w:bCs/>
          <w:sz w:val="18"/>
          <w:szCs w:val="18"/>
        </w:rPr>
        <w:t>he FIE Central Office</w:t>
      </w:r>
      <w:r w:rsidRPr="0091442C">
        <w:rPr>
          <w:rFonts w:ascii="Times New Roman" w:hAnsi="Times New Roman" w:cs="Times New Roman"/>
          <w:sz w:val="18"/>
          <w:szCs w:val="18"/>
        </w:rPr>
        <w:t xml:space="preserve"> may take the administrative measures</w:t>
      </w:r>
      <w:r w:rsidRPr="0091442C">
        <w:rPr>
          <w:rFonts w:ascii="Times New Roman" w:hAnsi="Times New Roman" w:cs="Times New Roman"/>
          <w:sz w:val="18"/>
          <w:szCs w:val="18"/>
        </w:rPr>
        <w:softHyphen/>
        <w:t xml:space="preserve"> necessary for the suspension of the licence of the accused in accordance with the Disciplinary Code.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5.</w:t>
      </w:r>
      <w:r w:rsidRPr="0091442C">
        <w:rPr>
          <w:rFonts w:ascii="Times New Roman" w:hAnsi="Times New Roman" w:cs="Times New Roman"/>
          <w:b/>
          <w:bCs/>
          <w:sz w:val="18"/>
          <w:szCs w:val="18"/>
        </w:rPr>
        <w:tab/>
        <w:t xml:space="preserve">The Executive Committee </w:t>
      </w:r>
      <w:r w:rsidRPr="0091442C">
        <w:rPr>
          <w:rFonts w:ascii="Times New Roman" w:hAnsi="Times New Roman" w:cs="Times New Roman"/>
          <w:sz w:val="18"/>
          <w:szCs w:val="18"/>
        </w:rPr>
        <w:t>ensures that the decisions of the Discip</w:t>
      </w:r>
      <w:r w:rsidRPr="0091442C">
        <w:rPr>
          <w:rFonts w:ascii="Times New Roman" w:hAnsi="Times New Roman" w:cs="Times New Roman"/>
          <w:sz w:val="18"/>
          <w:szCs w:val="18"/>
        </w:rPr>
        <w:softHyphen/>
        <w:t>linary Commission are respected and carried out.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the Disciplinary Code of the FIE (Chapter VII of the FIE Statutes</w:t>
      </w:r>
      <w:r w:rsidRPr="0091442C">
        <w:rPr>
          <w:rFonts w:ascii="Times New Roman" w:hAnsi="Times New Roman" w:cs="Times New Roman"/>
          <w:sz w:val="18"/>
          <w:szCs w:val="18"/>
        </w:rPr>
        <w:softHyphen/>
        <w: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right" w:leader="dot" w:pos="5640"/>
        </w:tabs>
        <w:autoSpaceDE w:val="0"/>
        <w:autoSpaceDN w:val="0"/>
        <w:adjustRightInd w:val="0"/>
        <w:spacing w:before="240" w:after="160" w:line="240" w:lineRule="auto"/>
        <w:ind w:left="240" w:hanging="240"/>
        <w:jc w:val="center"/>
        <w:rPr>
          <w:rFonts w:ascii="Times New Roman" w:hAnsi="Times New Roman" w:cs="Times New Roman"/>
          <w:sz w:val="18"/>
          <w:szCs w:val="18"/>
        </w:rPr>
      </w:pPr>
      <w:r w:rsidRPr="0091442C">
        <w:rPr>
          <w:rFonts w:ascii="Times New Roman" w:hAnsi="Times New Roman" w:cs="Times New Roman"/>
          <w:b/>
          <w:bCs/>
          <w:sz w:val="18"/>
          <w:szCs w:val="18"/>
        </w:rPr>
        <w:lastRenderedPageBreak/>
        <w:t>CHAPTER 3. PENALTIES</w:t>
      </w:r>
    </w:p>
    <w:p w:rsidR="0091442C" w:rsidRPr="0091442C" w:rsidRDefault="0091442C" w:rsidP="0091442C">
      <w:pPr>
        <w:tabs>
          <w:tab w:val="left" w:pos="480"/>
        </w:tabs>
        <w:autoSpaceDE w:val="0"/>
        <w:autoSpaceDN w:val="0"/>
        <w:adjustRightInd w:val="0"/>
        <w:spacing w:before="4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Classification of penalties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"Classification of penalties"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t.100.</w:t>
      </w:r>
      <w:r w:rsidRPr="0091442C">
        <w:rPr>
          <w:rFonts w:ascii="Times New Roman" w:hAnsi="Times New Roman" w:cs="Times New Roman"/>
          <w:sz w:val="18"/>
          <w:szCs w:val="18"/>
        </w:rPr>
        <w:tab/>
        <w:t>There are distinct</w:t>
      </w:r>
      <w:r w:rsidRPr="0091442C">
        <w:rPr>
          <w:rFonts w:ascii="Times New Roman" w:hAnsi="Times New Roman" w:cs="Times New Roman"/>
          <w:b/>
          <w:bCs/>
          <w:sz w:val="18"/>
          <w:szCs w:val="18"/>
        </w:rPr>
        <w:t xml:space="preserve"> categories </w:t>
      </w:r>
      <w:r w:rsidRPr="0091442C">
        <w:rPr>
          <w:rFonts w:ascii="Times New Roman" w:hAnsi="Times New Roman" w:cs="Times New Roman"/>
          <w:sz w:val="18"/>
          <w:szCs w:val="18"/>
        </w:rPr>
        <w:t>of penalty applicable to different sorts of offence (cf. t.114ss).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Penalties related to fencing</w:t>
      </w:r>
      <w:r w:rsidRPr="0091442C">
        <w:rPr>
          <w:rFonts w:ascii="Times New Roman" w:hAnsi="Times New Roman" w:cs="Times New Roman"/>
          <w:sz w:val="18"/>
          <w:szCs w:val="18"/>
        </w:rPr>
        <w:t>, applicable to offences committed while fencing. These are: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the loss of ground on the piste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refusal to award a hit actually made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awarding a hit which has not in fact been received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Disciplinary penalties</w:t>
      </w:r>
      <w:r w:rsidRPr="0091442C">
        <w:rPr>
          <w:rFonts w:ascii="Times New Roman" w:hAnsi="Times New Roman" w:cs="Times New Roman"/>
          <w:sz w:val="18"/>
          <w:szCs w:val="18"/>
        </w:rPr>
        <w:t xml:space="preserve"> applicable to offences concerned with maintenance of order, discipline or sportsmanship. These are: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awarding a hit which has not in fact been received</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the competition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exclusion from participation in the whole tournament</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expulsion from the venue of the competition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disqualification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censure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fine</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temporary suspension</w:t>
      </w:r>
    </w:p>
    <w:p w:rsidR="0091442C" w:rsidRPr="0091442C" w:rsidRDefault="0091442C" w:rsidP="0091442C">
      <w:pPr>
        <w:tabs>
          <w:tab w:val="left" w:pos="1020"/>
        </w:tabs>
        <w:autoSpaceDE w:val="0"/>
        <w:autoSpaceDN w:val="0"/>
        <w:adjustRightInd w:val="0"/>
        <w:spacing w:before="2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sz w:val="18"/>
          <w:szCs w:val="18"/>
        </w:rPr>
        <w:t>—</w:t>
      </w:r>
      <w:r w:rsidRPr="0091442C">
        <w:rPr>
          <w:rFonts w:ascii="Times New Roman" w:hAnsi="Times New Roman" w:cs="Times New Roman"/>
          <w:sz w:val="18"/>
          <w:szCs w:val="18"/>
        </w:rPr>
        <w:tab/>
        <w:t>permanent suspension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t.101. 1.</w:t>
      </w:r>
      <w:r w:rsidRPr="0091442C">
        <w:rPr>
          <w:rFonts w:ascii="Times New Roman" w:hAnsi="Times New Roman" w:cs="Times New Roman"/>
          <w:sz w:val="18"/>
          <w:szCs w:val="18"/>
        </w:rPr>
        <w:tab/>
        <w:t>All these penalties except permanent suspension</w:t>
      </w:r>
      <w:r w:rsidRPr="0091442C">
        <w:rPr>
          <w:rFonts w:ascii="Times New Roman" w:hAnsi="Times New Roman" w:cs="Times New Roman"/>
          <w:b/>
          <w:bCs/>
          <w:sz w:val="18"/>
          <w:szCs w:val="18"/>
        </w:rPr>
        <w:t xml:space="preserve"> can be applied</w:t>
      </w:r>
      <w:r w:rsidRPr="0091442C">
        <w:rPr>
          <w:rFonts w:ascii="Times New Roman" w:hAnsi="Times New Roman" w:cs="Times New Roman"/>
          <w:sz w:val="18"/>
          <w:szCs w:val="18"/>
        </w:rPr>
        <w:t xml:space="preserve"> by the competent authorities at a competition — the Referee and the Directoire Technique.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t>Temporary suspension</w:t>
      </w:r>
      <w:r w:rsidRPr="0091442C">
        <w:rPr>
          <w:rFonts w:ascii="Times New Roman" w:hAnsi="Times New Roman" w:cs="Times New Roman"/>
          <w:sz w:val="18"/>
          <w:szCs w:val="18"/>
        </w:rPr>
        <w:t xml:space="preserve"> can be applied by these authorities only in the case of a fencer refusing to salute (cf. t.87.3, t.120).</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the Disciplinary Code of the FIE (Chapter VII of the FIE Statutes</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Penalties related to fencing</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"Penalties related to fencing"</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 xml:space="preserve">Loss of ground on the piste </w:t>
      </w:r>
      <w:r w:rsidRPr="0091442C">
        <w:rPr>
          <w:rFonts w:ascii="Times New Roman" w:hAnsi="Times New Roman" w:cs="Times New Roman"/>
          <w:sz w:val="18"/>
          <w:szCs w:val="18"/>
        </w:rPr>
        <w:t>(cf. t.28.1)</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t.102.</w:t>
      </w:r>
      <w:r w:rsidRPr="0091442C">
        <w:rPr>
          <w:rFonts w:ascii="Times New Roman" w:hAnsi="Times New Roman" w:cs="Times New Roman"/>
          <w:sz w:val="18"/>
          <w:szCs w:val="18"/>
        </w:rPr>
        <w:tab/>
        <w:t xml:space="preserve">A competitor who </w:t>
      </w:r>
      <w:r w:rsidRPr="0091442C">
        <w:rPr>
          <w:rFonts w:ascii="Times New Roman" w:hAnsi="Times New Roman" w:cs="Times New Roman"/>
          <w:b/>
          <w:bCs/>
          <w:sz w:val="18"/>
          <w:szCs w:val="18"/>
        </w:rPr>
        <w:t>crosses the lateral boundaries</w:t>
      </w:r>
      <w:r w:rsidRPr="0091442C">
        <w:rPr>
          <w:rFonts w:ascii="Times New Roman" w:hAnsi="Times New Roman" w:cs="Times New Roman"/>
          <w:sz w:val="18"/>
          <w:szCs w:val="18"/>
        </w:rPr>
        <w:t xml:space="preserve"> of the piste with one or both feet is penalised by the loss of one metre of ground.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b/>
          <w:bCs/>
          <w:sz w:val="18"/>
          <w:szCs w:val="18"/>
        </w:rPr>
      </w:pPr>
      <w:r w:rsidRPr="0091442C">
        <w:rPr>
          <w:rFonts w:ascii="Times New Roman" w:hAnsi="Times New Roman" w:cs="Times New Roman"/>
          <w:b/>
          <w:bCs/>
          <w:sz w:val="18"/>
          <w:szCs w:val="18"/>
        </w:rPr>
        <w:tab/>
      </w:r>
      <w:r w:rsidRPr="0091442C">
        <w:rPr>
          <w:rFonts w:ascii="Times New Roman" w:hAnsi="Times New Roman" w:cs="Times New Roman"/>
          <w:b/>
          <w:bCs/>
          <w:i/>
          <w:iCs/>
          <w:sz w:val="18"/>
          <w:szCs w:val="18"/>
        </w:rPr>
        <w:t>Refusal to award a hit actually made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t.103.</w:t>
      </w:r>
      <w:r w:rsidRPr="0091442C">
        <w:rPr>
          <w:rFonts w:ascii="Times New Roman" w:hAnsi="Times New Roman" w:cs="Times New Roman"/>
          <w:sz w:val="18"/>
          <w:szCs w:val="18"/>
        </w:rPr>
        <w:tab/>
        <w:t xml:space="preserve">Although a competitor may in fact have hit his opponent on the target, </w:t>
      </w:r>
      <w:r w:rsidRPr="0091442C">
        <w:rPr>
          <w:rFonts w:ascii="Times New Roman" w:hAnsi="Times New Roman" w:cs="Times New Roman"/>
          <w:b/>
          <w:bCs/>
          <w:sz w:val="18"/>
          <w:szCs w:val="18"/>
        </w:rPr>
        <w:t>this hit may be disallowed</w:t>
      </w:r>
      <w:r w:rsidRPr="0091442C">
        <w:rPr>
          <w:rFonts w:ascii="Times New Roman" w:hAnsi="Times New Roman" w:cs="Times New Roman"/>
          <w:sz w:val="18"/>
          <w:szCs w:val="18"/>
        </w:rPr>
        <w:t xml:space="preserve">, either because it did not arrive during the period of time during which fencing is allowed, or because the competitor had crossed the boundaries of the piste, or because of defects in the electrical equipment, or because violence was involved </w:t>
      </w:r>
      <w:r w:rsidRPr="0091442C">
        <w:rPr>
          <w:rFonts w:ascii="Times New Roman" w:hAnsi="Times New Roman" w:cs="Times New Roman"/>
          <w:sz w:val="18"/>
          <w:szCs w:val="18"/>
        </w:rPr>
        <w:lastRenderedPageBreak/>
        <w:t>in the making of the hit, or because of other reasons as laid down in the Rules (cf. t.18.1/3, t.20.2/3, t.21.2/4, t.22, t.26.2/4, t.32.2, t.41.2, t.45.3, t.53.3, t.60.2/6, t.66.1, t.67, t.68, t.70.3, t.73.1–4, t.80, t.87.2, t.96.2, t.114.2,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Award of a hit which has not in fact been received</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t.104.</w:t>
      </w:r>
      <w:r w:rsidRPr="0091442C">
        <w:rPr>
          <w:rFonts w:ascii="Times New Roman" w:hAnsi="Times New Roman" w:cs="Times New Roman"/>
          <w:sz w:val="18"/>
          <w:szCs w:val="18"/>
        </w:rPr>
        <w:tab/>
        <w:t xml:space="preserve">A competitor may have </w:t>
      </w:r>
      <w:r w:rsidRPr="0091442C">
        <w:rPr>
          <w:rFonts w:ascii="Times New Roman" w:hAnsi="Times New Roman" w:cs="Times New Roman"/>
          <w:b/>
          <w:bCs/>
          <w:sz w:val="18"/>
          <w:szCs w:val="18"/>
        </w:rPr>
        <w:t>a hit awarded against him</w:t>
      </w:r>
      <w:r w:rsidRPr="0091442C">
        <w:rPr>
          <w:rFonts w:ascii="Times New Roman" w:hAnsi="Times New Roman" w:cs="Times New Roman"/>
          <w:sz w:val="18"/>
          <w:szCs w:val="18"/>
        </w:rPr>
        <w:t xml:space="preserve"> which he has not in fact received, either because he has crossed the rear limit of the piste (cf. t.27), or because he has committed an offence which has prevented his opponent fencing (a flèche attack which jostles the opponent, a corps à corps at foil or sabre, the use of the unarmed hand while fencing, etc.) (cf. t.96.2, t.114.3.a/b, t.116, t.117, t.118.1, t.120). </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b/>
          <w:bCs/>
          <w:sz w:val="18"/>
          <w:szCs w:val="18"/>
        </w:rPr>
      </w:pPr>
      <w:r w:rsidRPr="0091442C">
        <w:rPr>
          <w:rFonts w:ascii="Times New Roman" w:hAnsi="Times New Roman" w:cs="Times New Roman"/>
          <w:b/>
          <w:bCs/>
          <w:i/>
          <w:iCs/>
          <w:sz w:val="18"/>
          <w:szCs w:val="18"/>
        </w:rPr>
        <w:t>Exclusion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t.105.</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A competitor who, while fencing, commits certain </w:t>
      </w:r>
      <w:r w:rsidRPr="0091442C">
        <w:rPr>
          <w:rFonts w:ascii="Times New Roman" w:hAnsi="Times New Roman" w:cs="Times New Roman"/>
          <w:b/>
          <w:bCs/>
          <w:sz w:val="18"/>
          <w:szCs w:val="18"/>
        </w:rPr>
        <w:t xml:space="preserve">violent or vindictive actions </w:t>
      </w:r>
      <w:r w:rsidRPr="0091442C">
        <w:rPr>
          <w:rFonts w:ascii="Times New Roman" w:hAnsi="Times New Roman" w:cs="Times New Roman"/>
          <w:sz w:val="18"/>
          <w:szCs w:val="18"/>
        </w:rPr>
        <w:t xml:space="preserve">against his opponent, or who does not </w:t>
      </w:r>
      <w:r w:rsidRPr="0091442C">
        <w:rPr>
          <w:rFonts w:ascii="Times New Roman" w:hAnsi="Times New Roman" w:cs="Times New Roman"/>
          <w:b/>
          <w:bCs/>
          <w:sz w:val="18"/>
          <w:szCs w:val="18"/>
        </w:rPr>
        <w:t>fence to his utmost ability</w:t>
      </w:r>
      <w:r w:rsidRPr="0091442C">
        <w:rPr>
          <w:rFonts w:ascii="Times New Roman" w:hAnsi="Times New Roman" w:cs="Times New Roman"/>
          <w:sz w:val="18"/>
          <w:szCs w:val="18"/>
        </w:rPr>
        <w:t xml:space="preserve">, or who </w:t>
      </w:r>
      <w:r w:rsidRPr="0091442C">
        <w:rPr>
          <w:rFonts w:ascii="Times New Roman" w:hAnsi="Times New Roman" w:cs="Times New Roman"/>
          <w:b/>
          <w:bCs/>
          <w:sz w:val="18"/>
          <w:szCs w:val="18"/>
        </w:rPr>
        <w:t>profits from a fraudulent agreemen</w:t>
      </w:r>
      <w:r w:rsidRPr="0091442C">
        <w:rPr>
          <w:rFonts w:ascii="Times New Roman" w:hAnsi="Times New Roman" w:cs="Times New Roman"/>
          <w:sz w:val="18"/>
          <w:szCs w:val="18"/>
        </w:rPr>
        <w:t>t with his opponent, may be excluded from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 competitor who is excluded</w:t>
      </w:r>
      <w:r w:rsidRPr="0091442C">
        <w:rPr>
          <w:rFonts w:ascii="Times New Roman" w:hAnsi="Times New Roman" w:cs="Times New Roman"/>
          <w:sz w:val="18"/>
          <w:szCs w:val="18"/>
        </w:rPr>
        <w:t xml:space="preserve"> from a competition may not continue to take part in that competition, even if he is already qualified for promotion to the next round. He loses the right to his individual classification and all the fencers ranked after the disqualified fencer move up one place in the results of the competition. If necessary the two third places are decided according to their ranking for the composition of the table. Under all circumstances, only fencers who have actually received points in the competition can move up a place in the competition’s results. </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Disciplinary penalties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"Disciplinary penalties"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Exclusion from the competition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Exclusion from a competition </w:t>
      </w:r>
      <w:r w:rsidRPr="0091442C">
        <w:rPr>
          <w:rFonts w:ascii="Times New Roman" w:hAnsi="Times New Roman" w:cs="Times New Roman"/>
          <w:sz w:val="18"/>
          <w:szCs w:val="18"/>
        </w:rPr>
        <w:t>may also be imposed for a discip</w:t>
      </w:r>
      <w:r w:rsidRPr="0091442C">
        <w:rPr>
          <w:rFonts w:ascii="Times New Roman" w:hAnsi="Times New Roman" w:cs="Times New Roman"/>
          <w:sz w:val="18"/>
          <w:szCs w:val="18"/>
        </w:rPr>
        <w:softHyphen/>
        <w:t>linary</w:t>
      </w:r>
      <w:r w:rsidRPr="0091442C">
        <w:rPr>
          <w:rFonts w:ascii="Times New Roman" w:hAnsi="Times New Roman" w:cs="Times New Roman"/>
          <w:sz w:val="18"/>
          <w:szCs w:val="18"/>
        </w:rPr>
        <w:softHyphen/>
        <w:t xml:space="preserve"> offence (failure to appear on the piste as required, weapons not in accordance with the rules, reprehensible attitude towards a judge, etc.).</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The consequences of such exclusion for the competitor are the same as those described in Article t.105 above.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Exclusion from participation in the whole tournament</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t.107.</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Tournament </w:t>
      </w:r>
      <w:r w:rsidRPr="0091442C">
        <w:rPr>
          <w:rFonts w:ascii="Times New Roman" w:hAnsi="Times New Roman" w:cs="Times New Roman"/>
          <w:sz w:val="18"/>
          <w:szCs w:val="18"/>
        </w:rPr>
        <w:t>is the name given to a number of competitions, individual and team, held at the same place, at the same period and under the same aegis.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2.</w:t>
      </w:r>
      <w:r w:rsidRPr="0091442C">
        <w:rPr>
          <w:rFonts w:ascii="Times New Roman" w:hAnsi="Times New Roman" w:cs="Times New Roman"/>
          <w:sz w:val="18"/>
          <w:szCs w:val="18"/>
        </w:rPr>
        <w:tab/>
        <w:t>A competitor who is excluded from a tournament will no longer be allowed to participate</w:t>
      </w:r>
      <w:r w:rsidRPr="0091442C">
        <w:rPr>
          <w:rFonts w:ascii="Times New Roman" w:hAnsi="Times New Roman" w:cs="Times New Roman"/>
          <w:b/>
          <w:bCs/>
          <w:sz w:val="18"/>
          <w:szCs w:val="18"/>
        </w:rPr>
        <w:t xml:space="preserve"> in any competition </w:t>
      </w:r>
      <w:r w:rsidRPr="0091442C">
        <w:rPr>
          <w:rFonts w:ascii="Times New Roman" w:hAnsi="Times New Roman" w:cs="Times New Roman"/>
          <w:sz w:val="18"/>
          <w:szCs w:val="18"/>
        </w:rPr>
        <w:t>during that tournament, either at the same weapon or another.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When this penalty is imposed</w:t>
      </w:r>
      <w:r w:rsidRPr="0091442C">
        <w:rPr>
          <w:rFonts w:ascii="Times New Roman" w:hAnsi="Times New Roman" w:cs="Times New Roman"/>
          <w:b/>
          <w:bCs/>
          <w:sz w:val="18"/>
          <w:szCs w:val="18"/>
        </w:rPr>
        <w:t xml:space="preserve"> on a team</w:t>
      </w:r>
      <w:r w:rsidRPr="0091442C">
        <w:rPr>
          <w:rFonts w:ascii="Times New Roman" w:hAnsi="Times New Roman" w:cs="Times New Roman"/>
          <w:sz w:val="18"/>
          <w:szCs w:val="18"/>
        </w:rPr>
        <w:t>, the position of each member of that team must be examined individually, and the members of that team may, according to the circumstances, have different penalties imposed on them (cf. t.90.2).</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Expulsion from the venue of the competition or the tournament</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t.108.</w:t>
      </w:r>
      <w:r w:rsidRPr="0091442C">
        <w:rPr>
          <w:rFonts w:ascii="Times New Roman" w:hAnsi="Times New Roman" w:cs="Times New Roman"/>
          <w:sz w:val="18"/>
          <w:szCs w:val="18"/>
        </w:rPr>
        <w:tab/>
        <w:t xml:space="preserve">All participants or non-competitors who participate in or are present at a competition (instructors, trainers, technicians, supporters, officials, spectators) </w:t>
      </w:r>
      <w:r w:rsidRPr="0091442C">
        <w:rPr>
          <w:rFonts w:ascii="Times New Roman" w:hAnsi="Times New Roman" w:cs="Times New Roman"/>
          <w:b/>
          <w:bCs/>
          <w:sz w:val="18"/>
          <w:szCs w:val="18"/>
        </w:rPr>
        <w:t>may be expelled</w:t>
      </w:r>
      <w:r w:rsidRPr="0091442C">
        <w:rPr>
          <w:rFonts w:ascii="Times New Roman" w:hAnsi="Times New Roman" w:cs="Times New Roman"/>
          <w:sz w:val="18"/>
          <w:szCs w:val="18"/>
        </w:rPr>
        <w:t>. Such expulsion has the effect of forbidding them access to the venue for the duration of the competition or tournament (cf. t.93, t.106.3, t.120). In no circumstances can the imposition of this penalty give cause for redress to anyone.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Disqualification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t.109.</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Disqualification</w:t>
      </w:r>
      <w:r w:rsidRPr="0091442C">
        <w:rPr>
          <w:rFonts w:ascii="Times New Roman" w:hAnsi="Times New Roman" w:cs="Times New Roman"/>
          <w:sz w:val="18"/>
          <w:szCs w:val="18"/>
        </w:rPr>
        <w:t xml:space="preserve"> of a competitor (for example, because he does not conform to the rules regarding age, qualification, etc. required for the compe</w:t>
      </w:r>
      <w:r w:rsidRPr="0091442C">
        <w:rPr>
          <w:rFonts w:ascii="Times New Roman" w:hAnsi="Times New Roman" w:cs="Times New Roman"/>
          <w:sz w:val="18"/>
          <w:szCs w:val="18"/>
        </w:rPr>
        <w:softHyphen/>
        <w:t>tition) does not necessarily incur his (temporary) suspension or permanent suspension, if he has acted in good faith; a request for supplementary penalties for fraudulent intention may, however, be made against the competitor.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A team </w:t>
      </w:r>
      <w:r w:rsidRPr="0091442C">
        <w:rPr>
          <w:rFonts w:ascii="Times New Roman" w:hAnsi="Times New Roman" w:cs="Times New Roman"/>
          <w:b/>
          <w:bCs/>
          <w:sz w:val="18"/>
          <w:szCs w:val="18"/>
        </w:rPr>
        <w:t>which has included a competitor who is disqualified</w:t>
      </w:r>
      <w:r w:rsidRPr="0091442C">
        <w:rPr>
          <w:rFonts w:ascii="Times New Roman" w:hAnsi="Times New Roman" w:cs="Times New Roman"/>
          <w:sz w:val="18"/>
          <w:szCs w:val="18"/>
        </w:rPr>
        <w:t xml:space="preserve"> necessarily incurs the penalty of that member and is also disqualified.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The consequences of disqualification are the same as those for exclusion from the competition (see Article t.105 above).</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Censure</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t.110.</w:t>
      </w:r>
      <w:r w:rsidRPr="0091442C">
        <w:rPr>
          <w:rFonts w:ascii="Times New Roman" w:hAnsi="Times New Roman" w:cs="Times New Roman"/>
          <w:sz w:val="18"/>
          <w:szCs w:val="18"/>
        </w:rPr>
        <w:tab/>
        <w:t xml:space="preserve">In cases where a more severe disciplinary sanction is not justified, the fencer or the official may be sanctioned by </w:t>
      </w:r>
      <w:r w:rsidRPr="0091442C">
        <w:rPr>
          <w:rFonts w:ascii="Times New Roman" w:hAnsi="Times New Roman" w:cs="Times New Roman"/>
          <w:b/>
          <w:bCs/>
          <w:sz w:val="18"/>
          <w:szCs w:val="18"/>
        </w:rPr>
        <w:t>censure</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Temporary suspension</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t.111.</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r>
      <w:r w:rsidRPr="0091442C">
        <w:rPr>
          <w:rFonts w:ascii="Times New Roman" w:hAnsi="Times New Roman" w:cs="Times New Roman"/>
          <w:b/>
          <w:bCs/>
          <w:sz w:val="18"/>
          <w:szCs w:val="18"/>
        </w:rPr>
        <w:t>A competitor who is suspended</w:t>
      </w:r>
      <w:r w:rsidRPr="0091442C">
        <w:rPr>
          <w:rFonts w:ascii="Times New Roman" w:hAnsi="Times New Roman" w:cs="Times New Roman"/>
          <w:sz w:val="18"/>
          <w:szCs w:val="18"/>
        </w:rPr>
        <w:t xml:space="preserve"> cannot take part in any official FIE competition during the time he is suspended.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All other persons who are suspended</w:t>
      </w:r>
      <w:r w:rsidRPr="0091442C">
        <w:rPr>
          <w:rFonts w:ascii="Times New Roman" w:hAnsi="Times New Roman" w:cs="Times New Roman"/>
          <w:sz w:val="18"/>
          <w:szCs w:val="18"/>
        </w:rPr>
        <w:t xml:space="preserve"> are debarred from exercising their functions within the limits of time and place fixed when the suspension is imposed.</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Permanent suspension</w:t>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t.112.</w:t>
      </w:r>
      <w:r w:rsidRPr="0091442C">
        <w:rPr>
          <w:rFonts w:ascii="Times New Roman" w:hAnsi="Times New Roman" w:cs="Times New Roman"/>
          <w:sz w:val="18"/>
          <w:szCs w:val="18"/>
        </w:rPr>
        <w:tab/>
      </w:r>
      <w:r w:rsidRPr="0091442C">
        <w:rPr>
          <w:rFonts w:ascii="Times New Roman" w:hAnsi="Times New Roman" w:cs="Times New Roman"/>
          <w:b/>
          <w:bCs/>
          <w:sz w:val="18"/>
          <w:szCs w:val="18"/>
        </w:rPr>
        <w:t>Permanent suspension</w:t>
      </w:r>
      <w:r w:rsidRPr="0091442C">
        <w:rPr>
          <w:rFonts w:ascii="Times New Roman" w:hAnsi="Times New Roman" w:cs="Times New Roman"/>
          <w:sz w:val="18"/>
          <w:szCs w:val="18"/>
        </w:rPr>
        <w:t xml:space="preserve"> involves the same consequences as suspension, but is permanent.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Announcement of penalties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"Announcement of penalties"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t.113.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The Directoire Technique is required to</w:t>
      </w:r>
      <w:r w:rsidRPr="0091442C">
        <w:rPr>
          <w:rFonts w:ascii="Times New Roman" w:hAnsi="Times New Roman" w:cs="Times New Roman"/>
          <w:b/>
          <w:bCs/>
          <w:sz w:val="18"/>
          <w:szCs w:val="18"/>
        </w:rPr>
        <w:t xml:space="preserve"> inform </w:t>
      </w:r>
      <w:r w:rsidRPr="0091442C">
        <w:rPr>
          <w:rFonts w:ascii="Times New Roman" w:hAnsi="Times New Roman" w:cs="Times New Roman"/>
          <w:sz w:val="18"/>
          <w:szCs w:val="18"/>
        </w:rPr>
        <w:t xml:space="preserve">the Central Office of the FIE without delay of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applied during the competition and their reasons (cf. t.97.5).</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r>
      <w:r w:rsidRPr="0091442C">
        <w:rPr>
          <w:rFonts w:ascii="Times New Roman" w:hAnsi="Times New Roman" w:cs="Times New Roman"/>
          <w:b/>
          <w:bCs/>
          <w:sz w:val="18"/>
          <w:szCs w:val="18"/>
        </w:rPr>
        <w:t>At the Olympic Games</w:t>
      </w:r>
      <w:r w:rsidRPr="0091442C">
        <w:rPr>
          <w:rFonts w:ascii="Times New Roman" w:hAnsi="Times New Roman" w:cs="Times New Roman"/>
          <w:sz w:val="18"/>
          <w:szCs w:val="18"/>
        </w:rPr>
        <w:t>, the Directoire Technique must advise the IOC via the Organising Committee.</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 xml:space="preserve">CHAPTER 4. THE PENALTIES </w:t>
      </w:r>
      <w:r w:rsidRPr="0091442C">
        <w:rPr>
          <w:rFonts w:ascii="Times New Roman" w:hAnsi="Times New Roman" w:cs="Times New Roman"/>
          <w:b/>
          <w:bCs/>
          <w:sz w:val="18"/>
          <w:szCs w:val="18"/>
        </w:rPr>
        <w:br/>
        <w:t>AND THE COMPETENT JURIDICAL AUTHORITIES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 xml:space="preserve">tc "CHAPTER 4. THE PENALTIES </w:instrText>
      </w:r>
      <w:r w:rsidRPr="0091442C">
        <w:rPr>
          <w:rFonts w:ascii="Times New Roman" w:hAnsi="Times New Roman" w:cs="Times New Roman"/>
          <w:b/>
          <w:bCs/>
          <w:sz w:val="18"/>
          <w:szCs w:val="18"/>
        </w:rPr>
        <w:br/>
        <w:instrText>AND THE COMPETENT JURIDICAL AUTHORITIES"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types (groups) of penalty</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types (groups) of penalty"</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t.114.</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There are </w:t>
      </w:r>
      <w:r w:rsidRPr="0091442C">
        <w:rPr>
          <w:rFonts w:ascii="Times New Roman" w:hAnsi="Times New Roman" w:cs="Times New Roman"/>
          <w:b/>
          <w:bCs/>
          <w:sz w:val="18"/>
          <w:szCs w:val="18"/>
        </w:rPr>
        <w:t>three types of penalty</w:t>
      </w:r>
      <w:r w:rsidRPr="0091442C">
        <w:rPr>
          <w:rFonts w:ascii="Times New Roman" w:hAnsi="Times New Roman" w:cs="Times New Roman"/>
          <w:sz w:val="18"/>
          <w:szCs w:val="18"/>
        </w:rPr>
        <w:t xml:space="preserve"> to be applied in the cases indicated in the table in Article t.120. If a referee has to penalise a fencer who has committed several faults at the same time, he should penalise the least serious fault first.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Penalties are </w:t>
      </w:r>
      <w:r w:rsidRPr="0091442C">
        <w:rPr>
          <w:rFonts w:ascii="Times New Roman" w:hAnsi="Times New Roman" w:cs="Times New Roman"/>
          <w:b/>
          <w:bCs/>
          <w:sz w:val="18"/>
          <w:szCs w:val="18"/>
        </w:rPr>
        <w:t>cumulative and they are valid for the bout</w:t>
      </w:r>
      <w:r w:rsidRPr="0091442C">
        <w:rPr>
          <w:rFonts w:ascii="Times New Roman" w:hAnsi="Times New Roman" w:cs="Times New Roman"/>
          <w:sz w:val="18"/>
          <w:szCs w:val="18"/>
        </w:rPr>
        <w:t xml:space="preserve"> with the exception of those indicated by a BLACK CARD, which means exclusion from the competition, suspension for the remainder of the tournament and for the following two months of the active season (1 October – World Championships for the Juniors, and 1 January – World Championships for the Seniors), whether current or forth</w:t>
      </w:r>
      <w:r w:rsidRPr="0091442C">
        <w:rPr>
          <w:rFonts w:ascii="Times New Roman" w:hAnsi="Times New Roman" w:cs="Times New Roman"/>
          <w:sz w:val="18"/>
          <w:szCs w:val="18"/>
        </w:rPr>
        <w:softHyphen/>
        <w:t>coming</w:t>
      </w:r>
      <w:r w:rsidRPr="0091442C">
        <w:rPr>
          <w:rFonts w:ascii="Times New Roman" w:hAnsi="Times New Roman" w:cs="Times New Roman"/>
          <w:sz w:val="18"/>
          <w:szCs w:val="18"/>
        </w:rPr>
        <w:softHyphen/>
        <w:t xml:space="preserv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However, a </w:t>
      </w:r>
      <w:r w:rsidRPr="0091442C">
        <w:rPr>
          <w:rFonts w:ascii="Times New Roman" w:hAnsi="Times New Roman" w:cs="Times New Roman"/>
          <w:b/>
          <w:bCs/>
          <w:sz w:val="18"/>
          <w:szCs w:val="18"/>
        </w:rPr>
        <w:t xml:space="preserve">team </w:t>
      </w:r>
      <w:r w:rsidRPr="0091442C">
        <w:rPr>
          <w:rFonts w:ascii="Times New Roman" w:hAnsi="Times New Roman" w:cs="Times New Roman"/>
          <w:sz w:val="18"/>
          <w:szCs w:val="18"/>
        </w:rPr>
        <w:t>excluded from a tournament because of a BLACK CARD imposed on one of its members is not excluded as a team from the following competitions, but it may not select the penalised fencer.</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b/>
          <w:bCs/>
          <w:sz w:val="18"/>
          <w:szCs w:val="18"/>
        </w:rPr>
      </w:pPr>
      <w:r w:rsidRPr="0091442C">
        <w:rPr>
          <w:rFonts w:ascii="Times New Roman" w:hAnsi="Times New Roman" w:cs="Times New Roman"/>
          <w:sz w:val="18"/>
          <w:szCs w:val="18"/>
        </w:rPr>
        <w:tab/>
        <w:t xml:space="preserve">Certain offences can result in the </w:t>
      </w:r>
      <w:r w:rsidRPr="0091442C">
        <w:rPr>
          <w:rFonts w:ascii="Times New Roman" w:hAnsi="Times New Roman" w:cs="Times New Roman"/>
          <w:b/>
          <w:bCs/>
          <w:sz w:val="18"/>
          <w:szCs w:val="18"/>
        </w:rPr>
        <w:t>annulment of the hit</w:t>
      </w:r>
      <w:r w:rsidRPr="0091442C">
        <w:rPr>
          <w:rFonts w:ascii="Times New Roman" w:hAnsi="Times New Roman" w:cs="Times New Roman"/>
          <w:sz w:val="18"/>
          <w:szCs w:val="18"/>
        </w:rPr>
        <w:t xml:space="preserve"> scored by the fencer at fault. During the bout, only hits scored in circumstances connected with the offence may be annulled (cf. t.120). </w:t>
      </w:r>
      <w:r w:rsidRPr="0091442C">
        <w:rPr>
          <w:rFonts w:ascii="Times New Roman" w:hAnsi="Times New Roman" w:cs="Times New Roman"/>
          <w:sz w:val="18"/>
          <w:szCs w:val="18"/>
        </w:rPr>
        <w:tab/>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are as follows: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warning</w:t>
      </w:r>
      <w:r w:rsidRPr="0091442C">
        <w:rPr>
          <w:rFonts w:ascii="Times New Roman" w:hAnsi="Times New Roman" w:cs="Times New Roman"/>
          <w:sz w:val="18"/>
          <w:szCs w:val="18"/>
        </w:rPr>
        <w:t>, indicated by a YELLOW CARD with which the Referee identifies the fencer at fault. The fencer then knows that any further offence on his part will result in a penalty hit.</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 xml:space="preserve">a </w:t>
      </w:r>
      <w:r w:rsidRPr="0091442C">
        <w:rPr>
          <w:rFonts w:ascii="Times New Roman" w:hAnsi="Times New Roman" w:cs="Times New Roman"/>
          <w:b/>
          <w:bCs/>
          <w:sz w:val="18"/>
          <w:szCs w:val="18"/>
        </w:rPr>
        <w:t>penalty hit</w:t>
      </w:r>
      <w:r w:rsidRPr="0091442C">
        <w:rPr>
          <w:rFonts w:ascii="Times New Roman" w:hAnsi="Times New Roman" w:cs="Times New Roman"/>
          <w:sz w:val="18"/>
          <w:szCs w:val="18"/>
        </w:rPr>
        <w:t>, demonstrated by a RED CARD with which the Referee identifies the fencer at fault. A hit is added to the score of his opponent and may, if the last hit is at stake, lead to the loss of the bout. Furthermore, a RED CARD can only be followed by another RED CARD or by a BLACK CARD, depending on the nature of the second offence (cf. t.120).</w:t>
      </w:r>
    </w:p>
    <w:p w:rsidR="0091442C" w:rsidRPr="0091442C" w:rsidRDefault="0091442C" w:rsidP="0091442C">
      <w:pPr>
        <w:autoSpaceDE w:val="0"/>
        <w:autoSpaceDN w:val="0"/>
        <w:adjustRightInd w:val="0"/>
        <w:spacing w:after="0" w:line="240" w:lineRule="auto"/>
        <w:ind w:left="700" w:right="220" w:hanging="140"/>
        <w:jc w:val="both"/>
        <w:rPr>
          <w:rFonts w:ascii="Times New Roman" w:hAnsi="Times New Roman" w:cs="Times New Roman"/>
          <w:sz w:val="20"/>
          <w:szCs w:val="20"/>
        </w:rPr>
      </w:pPr>
      <w:r w:rsidRPr="0091442C">
        <w:rPr>
          <w:rFonts w:ascii="Times New Roman" w:hAnsi="Times New Roman" w:cs="Times New Roman"/>
          <w:b/>
          <w:bCs/>
          <w:sz w:val="20"/>
          <w:szCs w:val="20"/>
        </w:rPr>
        <w:t>c)</w:t>
      </w:r>
      <w:r w:rsidRPr="0091442C">
        <w:rPr>
          <w:rFonts w:ascii="Times New Roman" w:hAnsi="Times New Roman" w:cs="Times New Roman"/>
          <w:sz w:val="20"/>
          <w:szCs w:val="20"/>
        </w:rPr>
        <w:t xml:space="preserve"> </w:t>
      </w:r>
      <w:r w:rsidRPr="0091442C">
        <w:rPr>
          <w:rFonts w:ascii="Times New Roman" w:hAnsi="Times New Roman" w:cs="Times New Roman"/>
          <w:b/>
          <w:bCs/>
          <w:sz w:val="20"/>
          <w:szCs w:val="20"/>
        </w:rPr>
        <w:t>Exclusion from the competition</w:t>
      </w:r>
      <w:r w:rsidRPr="0091442C">
        <w:rPr>
          <w:rFonts w:ascii="Times New Roman" w:hAnsi="Times New Roman" w:cs="Times New Roman"/>
          <w:sz w:val="20"/>
          <w:szCs w:val="20"/>
        </w:rPr>
        <w:t>, suspension from the remainder of the tournament and for the following two months of the active season, whether current or forthcoming, demonstrated by a BLACK CARD by which the Referee identifies the person at fault.</w:t>
      </w:r>
    </w:p>
    <w:p w:rsidR="0091442C" w:rsidRPr="0091442C" w:rsidRDefault="0091442C" w:rsidP="0091442C">
      <w:pPr>
        <w:autoSpaceDE w:val="0"/>
        <w:autoSpaceDN w:val="0"/>
        <w:adjustRightInd w:val="0"/>
        <w:spacing w:after="0" w:line="240" w:lineRule="auto"/>
        <w:ind w:left="700" w:right="220" w:hanging="140"/>
        <w:jc w:val="both"/>
        <w:rPr>
          <w:rFonts w:ascii="Times New Roman" w:hAnsi="Times New Roman" w:cs="Times New Roman"/>
          <w:sz w:val="20"/>
          <w:szCs w:val="20"/>
        </w:rPr>
      </w:pPr>
      <w:r w:rsidRPr="0091442C">
        <w:rPr>
          <w:rFonts w:ascii="Times New Roman" w:hAnsi="Times New Roman" w:cs="Times New Roman"/>
          <w:b/>
          <w:bCs/>
          <w:sz w:val="20"/>
          <w:szCs w:val="20"/>
        </w:rPr>
        <w:t>d)</w:t>
      </w:r>
      <w:r w:rsidRPr="0091442C">
        <w:rPr>
          <w:rFonts w:ascii="Times New Roman" w:hAnsi="Times New Roman" w:cs="Times New Roman"/>
          <w:sz w:val="20"/>
          <w:szCs w:val="20"/>
        </w:rPr>
        <w:t xml:space="preserve"> </w:t>
      </w:r>
      <w:r w:rsidRPr="0091442C">
        <w:rPr>
          <w:rFonts w:ascii="Times New Roman" w:hAnsi="Times New Roman" w:cs="Times New Roman"/>
          <w:b/>
          <w:bCs/>
          <w:sz w:val="20"/>
          <w:szCs w:val="20"/>
        </w:rPr>
        <w:t xml:space="preserve">Expulsion </w:t>
      </w:r>
      <w:r w:rsidRPr="0091442C">
        <w:rPr>
          <w:rFonts w:ascii="Times New Roman" w:hAnsi="Times New Roman" w:cs="Times New Roman"/>
          <w:sz w:val="20"/>
          <w:szCs w:val="20"/>
        </w:rPr>
        <w:t>from the competition venue (any person disturbing the order of the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lastRenderedPageBreak/>
        <w:t>4.</w:t>
      </w:r>
      <w:r w:rsidRPr="0091442C">
        <w:rPr>
          <w:rFonts w:ascii="Times New Roman" w:hAnsi="Times New Roman" w:cs="Times New Roman"/>
          <w:sz w:val="18"/>
          <w:szCs w:val="18"/>
        </w:rPr>
        <w:tab/>
        <w:t xml:space="preserve">All warnings (YELLOW CARDS), penalty hits (RED CARDS) and exclusions (BLACK CARDS) must be </w:t>
      </w:r>
      <w:r w:rsidRPr="0091442C">
        <w:rPr>
          <w:rFonts w:ascii="Times New Roman" w:hAnsi="Times New Roman" w:cs="Times New Roman"/>
          <w:b/>
          <w:bCs/>
          <w:sz w:val="18"/>
          <w:szCs w:val="18"/>
        </w:rPr>
        <w:t xml:space="preserve">noted on the score-sheet </w:t>
      </w:r>
      <w:r w:rsidRPr="0091442C">
        <w:rPr>
          <w:rFonts w:ascii="Times New Roman" w:hAnsi="Times New Roman" w:cs="Times New Roman"/>
          <w:sz w:val="18"/>
          <w:szCs w:val="18"/>
        </w:rPr>
        <w:t>of the bout, the pool or the match, together with the group to which they belong</w:t>
      </w:r>
      <w:r w:rsidRPr="0091442C">
        <w:rPr>
          <w:rFonts w:ascii="Times New Roman" w:hAnsi="Times New Roman" w:cs="Times New Roman"/>
          <w:sz w:val="18"/>
          <w:szCs w:val="18"/>
        </w:rPr>
        <w:softHyphen/>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Competence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"Competence"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t.115.</w:t>
      </w:r>
      <w:r w:rsidRPr="0091442C">
        <w:rPr>
          <w:rFonts w:ascii="Times New Roman" w:hAnsi="Times New Roman" w:cs="Times New Roman"/>
          <w:sz w:val="18"/>
          <w:szCs w:val="18"/>
        </w:rPr>
        <w:tab/>
        <w:t xml:space="preserve">The </w:t>
      </w:r>
      <w:r w:rsidRPr="0091442C">
        <w:rPr>
          <w:rFonts w:ascii="Times New Roman" w:hAnsi="Times New Roman" w:cs="Times New Roman"/>
          <w:b/>
          <w:bCs/>
          <w:sz w:val="18"/>
          <w:szCs w:val="18"/>
        </w:rPr>
        <w:t xml:space="preserve">offences and their penalties </w:t>
      </w:r>
      <w:r w:rsidRPr="0091442C">
        <w:rPr>
          <w:rFonts w:ascii="Times New Roman" w:hAnsi="Times New Roman" w:cs="Times New Roman"/>
          <w:sz w:val="18"/>
          <w:szCs w:val="18"/>
        </w:rPr>
        <w:t xml:space="preserve">which appear in different articles of the Rules are summarised in the list that follows in Article t.120; they are divided into four groups (cf. t.116–t.119). All these penalties are within the </w:t>
      </w:r>
      <w:r w:rsidRPr="0091442C">
        <w:rPr>
          <w:rFonts w:ascii="Times New Roman" w:hAnsi="Times New Roman" w:cs="Times New Roman"/>
          <w:b/>
          <w:bCs/>
          <w:sz w:val="18"/>
          <w:szCs w:val="18"/>
        </w:rPr>
        <w:t>competence of the Referee</w:t>
      </w:r>
      <w:r w:rsidRPr="0091442C">
        <w:rPr>
          <w:rFonts w:ascii="Times New Roman" w:hAnsi="Times New Roman" w:cs="Times New Roman"/>
          <w:sz w:val="18"/>
          <w:szCs w:val="18"/>
        </w:rPr>
        <w:t>, although the Directoire Technique</w:t>
      </w:r>
      <w:r w:rsidRPr="0091442C">
        <w:rPr>
          <w:rFonts w:ascii="Times New Roman" w:hAnsi="Times New Roman" w:cs="Times New Roman"/>
          <w:sz w:val="18"/>
          <w:szCs w:val="18"/>
        </w:rPr>
        <w:softHyphen/>
        <w:t xml:space="preserve"> still retains the right to intervene on its own initiative (cf. t.97.1–3).</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First Group of offences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First Group of offences"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t.116.</w:t>
      </w:r>
      <w:r w:rsidRPr="0091442C">
        <w:rPr>
          <w:rFonts w:ascii="Times New Roman" w:hAnsi="Times New Roman" w:cs="Times New Roman"/>
          <w:sz w:val="18"/>
          <w:szCs w:val="18"/>
        </w:rPr>
        <w:tab/>
        <w:t>The first infringement, in this First Group, is penalised by a YELLOW CARD (warning). If during the same bout the fencer commits the same or a dif</w:t>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r>
      <w:r w:rsidRPr="0091442C">
        <w:rPr>
          <w:rFonts w:ascii="Times New Roman" w:hAnsi="Times New Roman" w:cs="Times New Roman"/>
          <w:sz w:val="18"/>
          <w:szCs w:val="18"/>
        </w:rPr>
        <w:softHyphen/>
        <w:t>ferent offence in this group, the Referee penalises him, on each occasion, with a RED CARD (penalty hit). If the fencer at fault has already been penalised by a RED CARD because of an offence listed in the Second or Third Group, he receives a further RED CARD for his first infringement relating to the First Group.</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Second Group of offences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Second Group of offences"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t.117.</w:t>
      </w:r>
      <w:r w:rsidRPr="0091442C">
        <w:rPr>
          <w:rFonts w:ascii="Times New Roman" w:hAnsi="Times New Roman" w:cs="Times New Roman"/>
          <w:sz w:val="18"/>
          <w:szCs w:val="18"/>
        </w:rPr>
        <w:tab/>
        <w:t>Every offence in the Second Group, including the first infringement, is penalised by a RED CARD (penalty hit).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Third Group of offences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Third Group of offences"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t.118.</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The first infringement in the Third Group is penalised by a RED CARD (penalty hit), even if the fencer at fault has already received a RED CARD as a result of offences in the First or Second Groups.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If during the same bout the fencer commits the same or a different offence in this group, he is penalised with a BLACK CARD (exclusion from the competition, suspension from the remainder of the tournament and for the following two months of the active season (1 October – World Championships for the Juniors, and 1 January – World Championships for the Seniors), whether current or forthcoming).</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ab/>
        <w:t xml:space="preserve">Any person </w:t>
      </w:r>
      <w:r w:rsidRPr="0091442C">
        <w:rPr>
          <w:rFonts w:ascii="Times New Roman" w:hAnsi="Times New Roman" w:cs="Times New Roman"/>
          <w:b/>
          <w:bCs/>
          <w:sz w:val="18"/>
          <w:szCs w:val="18"/>
        </w:rPr>
        <w:t>not on the piste</w:t>
      </w:r>
      <w:r w:rsidRPr="0091442C">
        <w:rPr>
          <w:rFonts w:ascii="Times New Roman" w:hAnsi="Times New Roman" w:cs="Times New Roman"/>
          <w:sz w:val="18"/>
          <w:szCs w:val="18"/>
        </w:rPr>
        <w:t xml:space="preserve"> who disturbs the good order of the competition receives: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t xml:space="preserve">On the </w:t>
      </w:r>
      <w:r w:rsidRPr="0091442C">
        <w:rPr>
          <w:rFonts w:ascii="Times New Roman" w:hAnsi="Times New Roman" w:cs="Times New Roman"/>
          <w:b/>
          <w:bCs/>
          <w:sz w:val="18"/>
          <w:szCs w:val="18"/>
        </w:rPr>
        <w:t>first infringement</w:t>
      </w:r>
      <w:r w:rsidRPr="0091442C">
        <w:rPr>
          <w:rFonts w:ascii="Times New Roman" w:hAnsi="Times New Roman" w:cs="Times New Roman"/>
          <w:sz w:val="18"/>
          <w:szCs w:val="18"/>
        </w:rPr>
        <w:t xml:space="preserve">, a warning, indicated by a YELLOW CARD, valid for the whole of the competition, </w:t>
      </w:r>
      <w:r w:rsidRPr="0091442C">
        <w:rPr>
          <w:rFonts w:ascii="Times New Roman" w:hAnsi="Times New Roman" w:cs="Times New Roman"/>
          <w:sz w:val="18"/>
          <w:szCs w:val="18"/>
        </w:rPr>
        <w:lastRenderedPageBreak/>
        <w:t>which must be noted on the bout score-sheet and recorded by the Directoire Technique;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At the</w:t>
      </w:r>
      <w:r w:rsidRPr="0091442C">
        <w:rPr>
          <w:rFonts w:ascii="Times New Roman" w:hAnsi="Times New Roman" w:cs="Times New Roman"/>
          <w:b/>
          <w:bCs/>
          <w:sz w:val="18"/>
          <w:szCs w:val="18"/>
        </w:rPr>
        <w:t xml:space="preserve"> second infringement </w:t>
      </w:r>
      <w:r w:rsidRPr="0091442C">
        <w:rPr>
          <w:rFonts w:ascii="Times New Roman" w:hAnsi="Times New Roman" w:cs="Times New Roman"/>
          <w:sz w:val="18"/>
          <w:szCs w:val="18"/>
        </w:rPr>
        <w:t>during the same competition a BLACK CARD and/or expulsion from the competition venue.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sz w:val="18"/>
          <w:szCs w:val="18"/>
        </w:rPr>
        <w:tab/>
        <w:t xml:space="preserve">In the most serious cases concerning disturbance either on or off the piste, the Referee may exclude or expel the person at fault </w:t>
      </w:r>
      <w:r w:rsidRPr="0091442C">
        <w:rPr>
          <w:rFonts w:ascii="Times New Roman" w:hAnsi="Times New Roman" w:cs="Times New Roman"/>
          <w:b/>
          <w:bCs/>
          <w:sz w:val="18"/>
          <w:szCs w:val="18"/>
        </w:rPr>
        <w:t>immediately</w:t>
      </w:r>
      <w:r w:rsidRPr="0091442C">
        <w:rPr>
          <w:rFonts w:ascii="Times New Roman" w:hAnsi="Times New Roman" w:cs="Times New Roman"/>
          <w:sz w:val="18"/>
          <w:szCs w:val="18"/>
        </w:rPr>
        <w:t>.</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The Fourth Group of offences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"The Fourth Group of offences"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t.119.</w:t>
      </w:r>
      <w:r w:rsidRPr="0091442C">
        <w:rPr>
          <w:rFonts w:ascii="Times New Roman" w:hAnsi="Times New Roman" w:cs="Times New Roman"/>
          <w:sz w:val="18"/>
          <w:szCs w:val="18"/>
        </w:rPr>
        <w:tab/>
        <w:t xml:space="preserve">The first infringement in the Fourth Group, is penalised by a BLACK CARD (exclusion from the competition, suspension from the remainder of the tournament and for the following two months of the active season (1 October – World Championships for the Juniors, and 1 January – World Championships for the Seniors), whether current or forthcoming). However, </w:t>
      </w:r>
      <w:r w:rsidRPr="0091442C">
        <w:rPr>
          <w:rFonts w:ascii="Times New Roman" w:hAnsi="Times New Roman" w:cs="Times New Roman"/>
          <w:b/>
          <w:bCs/>
          <w:sz w:val="18"/>
          <w:szCs w:val="18"/>
        </w:rPr>
        <w:t xml:space="preserve">a team </w:t>
      </w:r>
      <w:r w:rsidRPr="0091442C">
        <w:rPr>
          <w:rFonts w:ascii="Times New Roman" w:hAnsi="Times New Roman" w:cs="Times New Roman"/>
          <w:sz w:val="18"/>
          <w:szCs w:val="18"/>
        </w:rPr>
        <w:t>excluded from a tournament because of a BLACK CARD imposed on one of its members is not excluded as a team from the following competitions, but it may not select the penalised fencer.</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Offences and penalties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"Offences and penalties"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t.120.</w:t>
      </w:r>
      <w:r w:rsidRPr="0091442C">
        <w:rPr>
          <w:rFonts w:ascii="Times New Roman" w:hAnsi="Times New Roman" w:cs="Times New Roman"/>
          <w:sz w:val="18"/>
          <w:szCs w:val="18"/>
        </w:rPr>
        <w:tab/>
        <w:t>See the Schedule of Offences and Penalties, pp.58–59.</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5. PROCEDURE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5. PROCEDURE"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s>
        <w:autoSpaceDE w:val="0"/>
        <w:autoSpaceDN w:val="0"/>
        <w:adjustRightInd w:val="0"/>
        <w:spacing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Basic principle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"Basic principle"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t.121.</w:t>
      </w:r>
      <w:r w:rsidRPr="0091442C">
        <w:rPr>
          <w:rFonts w:ascii="Times New Roman" w:hAnsi="Times New Roman" w:cs="Times New Roman"/>
          <w:sz w:val="18"/>
          <w:szCs w:val="18"/>
        </w:rPr>
        <w:tab/>
        <w:t xml:space="preserve">The various penalties are </w:t>
      </w:r>
      <w:r w:rsidRPr="0091442C">
        <w:rPr>
          <w:rFonts w:ascii="Times New Roman" w:hAnsi="Times New Roman" w:cs="Times New Roman"/>
          <w:b/>
          <w:bCs/>
          <w:sz w:val="18"/>
          <w:szCs w:val="18"/>
        </w:rPr>
        <w:t xml:space="preserve">imposed by the competent authorities </w:t>
      </w:r>
      <w:r w:rsidRPr="0091442C">
        <w:rPr>
          <w:rFonts w:ascii="Times New Roman" w:hAnsi="Times New Roman" w:cs="Times New Roman"/>
          <w:sz w:val="18"/>
          <w:szCs w:val="18"/>
        </w:rPr>
        <w:t>who will reach their decisions in an equitable manner, and will take into account the gravity of the offence and the circumstances in which it was committed (cf. t.94ss, t.114ss, t.124ss).</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Protests and appeals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"Protests and appeals"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Against a decision of the Referee</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t.122.</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 xml:space="preserve"> </w:t>
      </w:r>
      <w:r w:rsidRPr="0091442C">
        <w:rPr>
          <w:rFonts w:ascii="Times New Roman" w:hAnsi="Times New Roman" w:cs="Times New Roman"/>
          <w:b/>
          <w:bCs/>
          <w:sz w:val="18"/>
          <w:szCs w:val="18"/>
        </w:rPr>
        <w:t xml:space="preserve">No appeal can be made </w:t>
      </w:r>
      <w:r w:rsidRPr="0091442C">
        <w:rPr>
          <w:rFonts w:ascii="Times New Roman" w:hAnsi="Times New Roman" w:cs="Times New Roman"/>
          <w:sz w:val="18"/>
          <w:szCs w:val="18"/>
        </w:rPr>
        <w:t>against the decision of the Referee regarding a point of fact (cf. t.95.1/2/4, t.96.2).</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 xml:space="preserve">2. </w:t>
      </w:r>
      <w:r w:rsidRPr="0091442C">
        <w:rPr>
          <w:rFonts w:ascii="Times New Roman" w:hAnsi="Times New Roman" w:cs="Times New Roman"/>
          <w:sz w:val="18"/>
          <w:szCs w:val="18"/>
        </w:rPr>
        <w:t xml:space="preserve">If a fencer infringes this principle, </w:t>
      </w:r>
      <w:r w:rsidRPr="0091442C">
        <w:rPr>
          <w:rFonts w:ascii="Times New Roman" w:hAnsi="Times New Roman" w:cs="Times New Roman"/>
          <w:b/>
          <w:bCs/>
          <w:sz w:val="18"/>
          <w:szCs w:val="18"/>
        </w:rPr>
        <w:t xml:space="preserve">casting doubt </w:t>
      </w:r>
      <w:r w:rsidRPr="0091442C">
        <w:rPr>
          <w:rFonts w:ascii="Times New Roman" w:hAnsi="Times New Roman" w:cs="Times New Roman"/>
          <w:sz w:val="18"/>
          <w:szCs w:val="18"/>
        </w:rPr>
        <w:t xml:space="preserve">on the decision of the Referee </w:t>
      </w:r>
      <w:r w:rsidRPr="0091442C">
        <w:rPr>
          <w:rFonts w:ascii="Times New Roman" w:hAnsi="Times New Roman" w:cs="Times New Roman"/>
          <w:b/>
          <w:bCs/>
          <w:sz w:val="18"/>
          <w:szCs w:val="18"/>
        </w:rPr>
        <w:t>on a point of fact</w:t>
      </w:r>
      <w:r w:rsidRPr="0091442C">
        <w:rPr>
          <w:rFonts w:ascii="Times New Roman" w:hAnsi="Times New Roman" w:cs="Times New Roman"/>
          <w:sz w:val="18"/>
          <w:szCs w:val="18"/>
        </w:rPr>
        <w:t xml:space="preserve"> during the bout, he will be penalised according to the rules (cf. t.114. t.116, t.120). But if the Referee </w:t>
      </w:r>
      <w:r w:rsidRPr="0091442C">
        <w:rPr>
          <w:rFonts w:ascii="Times New Roman" w:hAnsi="Times New Roman" w:cs="Times New Roman"/>
          <w:b/>
          <w:bCs/>
          <w:sz w:val="18"/>
          <w:szCs w:val="18"/>
        </w:rPr>
        <w:t>is ignorant of or misunderstands a definite rule</w:t>
      </w:r>
      <w:r w:rsidRPr="0091442C">
        <w:rPr>
          <w:rFonts w:ascii="Times New Roman" w:hAnsi="Times New Roman" w:cs="Times New Roman"/>
          <w:sz w:val="18"/>
          <w:szCs w:val="18"/>
        </w:rPr>
        <w:t>, or applies it in a man</w:t>
      </w:r>
      <w:r w:rsidRPr="0091442C">
        <w:rPr>
          <w:rFonts w:ascii="Times New Roman" w:hAnsi="Times New Roman" w:cs="Times New Roman"/>
          <w:sz w:val="18"/>
          <w:szCs w:val="18"/>
        </w:rPr>
        <w:softHyphen/>
        <w:t>ner contrary to the Rules, an appeal on this matter may be entertained.</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3.</w:t>
      </w:r>
      <w:r w:rsidRPr="0091442C">
        <w:rPr>
          <w:rFonts w:ascii="Times New Roman" w:hAnsi="Times New Roman" w:cs="Times New Roman"/>
          <w:sz w:val="18"/>
          <w:szCs w:val="18"/>
        </w:rPr>
        <w:t xml:space="preserve"> This </w:t>
      </w:r>
      <w:r w:rsidRPr="0091442C">
        <w:rPr>
          <w:rFonts w:ascii="Times New Roman" w:hAnsi="Times New Roman" w:cs="Times New Roman"/>
          <w:b/>
          <w:bCs/>
          <w:sz w:val="18"/>
          <w:szCs w:val="18"/>
        </w:rPr>
        <w:t xml:space="preserve">appeal </w:t>
      </w:r>
      <w:r w:rsidRPr="0091442C">
        <w:rPr>
          <w:rFonts w:ascii="Times New Roman" w:hAnsi="Times New Roman" w:cs="Times New Roman"/>
          <w:sz w:val="18"/>
          <w:szCs w:val="18"/>
        </w:rPr>
        <w:t>must be made: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 in</w:t>
      </w:r>
      <w:r w:rsidRPr="0091442C">
        <w:rPr>
          <w:rFonts w:ascii="Times New Roman" w:hAnsi="Times New Roman" w:cs="Times New Roman"/>
          <w:b/>
          <w:bCs/>
          <w:sz w:val="18"/>
          <w:szCs w:val="18"/>
        </w:rPr>
        <w:t xml:space="preserve"> individual </w:t>
      </w:r>
      <w:r w:rsidRPr="0091442C">
        <w:rPr>
          <w:rFonts w:ascii="Times New Roman" w:hAnsi="Times New Roman" w:cs="Times New Roman"/>
          <w:sz w:val="18"/>
          <w:szCs w:val="18"/>
        </w:rPr>
        <w:t>events, by the fencer,</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 xml:space="preserve"> in </w:t>
      </w:r>
      <w:r w:rsidRPr="0091442C">
        <w:rPr>
          <w:rFonts w:ascii="Times New Roman" w:hAnsi="Times New Roman" w:cs="Times New Roman"/>
          <w:b/>
          <w:bCs/>
          <w:sz w:val="18"/>
          <w:szCs w:val="18"/>
        </w:rPr>
        <w:t xml:space="preserve">team </w:t>
      </w:r>
      <w:r w:rsidRPr="0091442C">
        <w:rPr>
          <w:rFonts w:ascii="Times New Roman" w:hAnsi="Times New Roman" w:cs="Times New Roman"/>
          <w:sz w:val="18"/>
          <w:szCs w:val="18"/>
        </w:rPr>
        <w:t>events, by the fencer or the team captain,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 xml:space="preserve">it should be made courteously but without formality, and should be made </w:t>
      </w:r>
      <w:r w:rsidRPr="0091442C">
        <w:rPr>
          <w:rFonts w:ascii="Times New Roman" w:hAnsi="Times New Roman" w:cs="Times New Roman"/>
          <w:b/>
          <w:bCs/>
          <w:sz w:val="18"/>
          <w:szCs w:val="18"/>
        </w:rPr>
        <w:t>verbally</w:t>
      </w:r>
      <w:r w:rsidRPr="0091442C">
        <w:rPr>
          <w:rFonts w:ascii="Times New Roman" w:hAnsi="Times New Roman" w:cs="Times New Roman"/>
          <w:sz w:val="18"/>
          <w:szCs w:val="18"/>
        </w:rPr>
        <w:t xml:space="preserve"> to the Referee </w:t>
      </w:r>
      <w:r w:rsidRPr="0091442C">
        <w:rPr>
          <w:rFonts w:ascii="Times New Roman" w:hAnsi="Times New Roman" w:cs="Times New Roman"/>
          <w:b/>
          <w:bCs/>
          <w:sz w:val="18"/>
          <w:szCs w:val="18"/>
        </w:rPr>
        <w:t>immediately</w:t>
      </w:r>
      <w:r w:rsidRPr="0091442C">
        <w:rPr>
          <w:rFonts w:ascii="Times New Roman" w:hAnsi="Times New Roman" w:cs="Times New Roman"/>
          <w:sz w:val="18"/>
          <w:szCs w:val="18"/>
        </w:rPr>
        <w:t xml:space="preserve"> and before any decision is made regarding a subsequent hit.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4.</w:t>
      </w:r>
      <w:r w:rsidRPr="0091442C">
        <w:rPr>
          <w:rFonts w:ascii="Times New Roman" w:hAnsi="Times New Roman" w:cs="Times New Roman"/>
          <w:sz w:val="18"/>
          <w:szCs w:val="18"/>
        </w:rPr>
        <w:t xml:space="preserve"> If the Referee </w:t>
      </w:r>
      <w:r w:rsidRPr="0091442C">
        <w:rPr>
          <w:rFonts w:ascii="Times New Roman" w:hAnsi="Times New Roman" w:cs="Times New Roman"/>
          <w:b/>
          <w:bCs/>
          <w:sz w:val="18"/>
          <w:szCs w:val="18"/>
        </w:rPr>
        <w:t>maintains</w:t>
      </w:r>
      <w:r w:rsidRPr="0091442C">
        <w:rPr>
          <w:rFonts w:ascii="Times New Roman" w:hAnsi="Times New Roman" w:cs="Times New Roman"/>
          <w:sz w:val="18"/>
          <w:szCs w:val="18"/>
        </w:rPr>
        <w:t xml:space="preserve"> his opinion, the Refereeing Commission delegate or the Supervisor (if there is no delegate) has the authority to settle an appeal (cf. t.97). If such an appeal is deemed to be </w:t>
      </w:r>
      <w:r w:rsidRPr="0091442C">
        <w:rPr>
          <w:rFonts w:ascii="Times New Roman" w:hAnsi="Times New Roman" w:cs="Times New Roman"/>
          <w:b/>
          <w:bCs/>
          <w:sz w:val="18"/>
          <w:szCs w:val="18"/>
        </w:rPr>
        <w:t>unjustified</w:t>
      </w:r>
      <w:r w:rsidRPr="0091442C">
        <w:rPr>
          <w:rFonts w:ascii="Times New Roman" w:hAnsi="Times New Roman" w:cs="Times New Roman"/>
          <w:sz w:val="18"/>
          <w:szCs w:val="18"/>
        </w:rPr>
        <w:t>, the fencer will be penalised in accordance with Articles t.114, t.116, t.120.</w:t>
      </w:r>
    </w:p>
    <w:p w:rsidR="0091442C" w:rsidRPr="0091442C" w:rsidRDefault="0091442C" w:rsidP="0091442C">
      <w:pPr>
        <w:tabs>
          <w:tab w:val="left" w:pos="720"/>
        </w:tabs>
        <w:autoSpaceDE w:val="0"/>
        <w:autoSpaceDN w:val="0"/>
        <w:adjustRightInd w:val="0"/>
        <w:spacing w:before="40" w:after="40" w:line="200" w:lineRule="atLeast"/>
        <w:ind w:left="480"/>
        <w:jc w:val="both"/>
        <w:rPr>
          <w:rFonts w:ascii="Times New Roman" w:hAnsi="Times New Roman" w:cs="Times New Roman"/>
          <w:sz w:val="18"/>
          <w:szCs w:val="18"/>
        </w:rPr>
      </w:pPr>
      <w:r w:rsidRPr="0091442C">
        <w:rPr>
          <w:rFonts w:ascii="Times New Roman" w:hAnsi="Times New Roman" w:cs="Times New Roman"/>
          <w:b/>
          <w:bCs/>
          <w:i/>
          <w:iCs/>
          <w:sz w:val="18"/>
          <w:szCs w:val="18"/>
        </w:rPr>
        <w:t>Other protests and appeals</w:t>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t.123.</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 xml:space="preserve">Complaints and protests must be made </w:t>
      </w:r>
      <w:r w:rsidRPr="0091442C">
        <w:rPr>
          <w:rFonts w:ascii="Times New Roman" w:hAnsi="Times New Roman" w:cs="Times New Roman"/>
          <w:b/>
          <w:bCs/>
          <w:sz w:val="18"/>
          <w:szCs w:val="18"/>
        </w:rPr>
        <w:t>in writing without delay</w:t>
      </w:r>
      <w:r w:rsidRPr="0091442C">
        <w:rPr>
          <w:rFonts w:ascii="Times New Roman" w:hAnsi="Times New Roman" w:cs="Times New Roman"/>
          <w:sz w:val="18"/>
          <w:szCs w:val="18"/>
        </w:rPr>
        <w:t>; they must be addressed to the Directoire Technique.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sz w:val="18"/>
          <w:szCs w:val="18"/>
        </w:rPr>
        <w:tab/>
        <w:t xml:space="preserve">Protests over the </w:t>
      </w:r>
      <w:r w:rsidRPr="0091442C">
        <w:rPr>
          <w:rFonts w:ascii="Times New Roman" w:hAnsi="Times New Roman" w:cs="Times New Roman"/>
          <w:b/>
          <w:bCs/>
          <w:sz w:val="18"/>
          <w:szCs w:val="18"/>
        </w:rPr>
        <w:t xml:space="preserve">composition of the first round </w:t>
      </w:r>
      <w:r w:rsidRPr="0091442C">
        <w:rPr>
          <w:rFonts w:ascii="Times New Roman" w:hAnsi="Times New Roman" w:cs="Times New Roman"/>
          <w:sz w:val="18"/>
          <w:szCs w:val="18"/>
        </w:rPr>
        <w:t>at World Championships and the Olympic Games may only be made up to 7 p.m. of the day before the event (cf. o.10).</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Investigation — Right of defence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"Investigation — Right of defence"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t.124.</w:t>
      </w:r>
      <w:r w:rsidRPr="0091442C">
        <w:rPr>
          <w:rFonts w:ascii="Times New Roman" w:hAnsi="Times New Roman" w:cs="Times New Roman"/>
          <w:sz w:val="18"/>
          <w:szCs w:val="18"/>
        </w:rPr>
        <w:tab/>
        <w:t xml:space="preserve">No penalty can be imposed until after an </w:t>
      </w:r>
      <w:r w:rsidRPr="0091442C">
        <w:rPr>
          <w:rFonts w:ascii="Times New Roman" w:hAnsi="Times New Roman" w:cs="Times New Roman"/>
          <w:b/>
          <w:bCs/>
          <w:sz w:val="18"/>
          <w:szCs w:val="18"/>
        </w:rPr>
        <w:t xml:space="preserve">enquiry </w:t>
      </w:r>
      <w:r w:rsidRPr="0091442C">
        <w:rPr>
          <w:rFonts w:ascii="Times New Roman" w:hAnsi="Times New Roman" w:cs="Times New Roman"/>
          <w:sz w:val="18"/>
          <w:szCs w:val="18"/>
        </w:rPr>
        <w:t>has been held in the course of which the parties concerned have been called on to give their explanation of the occurrence either verbally or in writing, within a reasonable interval of time, suited to the time and place. After this time limit has expired, the penalty may be imposed.</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lastRenderedPageBreak/>
        <w:t>Method of decision</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"Method of decision"</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480" w:hanging="480"/>
        <w:jc w:val="both"/>
        <w:rPr>
          <w:rFonts w:ascii="Times New Roman" w:hAnsi="Times New Roman" w:cs="Times New Roman"/>
          <w:sz w:val="18"/>
          <w:szCs w:val="18"/>
        </w:rPr>
      </w:pPr>
      <w:r w:rsidRPr="0091442C">
        <w:rPr>
          <w:rFonts w:ascii="Times New Roman" w:hAnsi="Times New Roman" w:cs="Times New Roman"/>
          <w:b/>
          <w:bCs/>
          <w:sz w:val="18"/>
          <w:szCs w:val="18"/>
        </w:rPr>
        <w:t>t.125.</w:t>
      </w:r>
      <w:r w:rsidRPr="0091442C">
        <w:rPr>
          <w:rFonts w:ascii="Times New Roman" w:hAnsi="Times New Roman" w:cs="Times New Roman"/>
          <w:sz w:val="18"/>
          <w:szCs w:val="18"/>
        </w:rPr>
        <w:tab/>
        <w:t xml:space="preserve">The decisions of the juridical authorities of competitions are by </w:t>
      </w:r>
      <w:r w:rsidRPr="0091442C">
        <w:rPr>
          <w:rFonts w:ascii="Times New Roman" w:hAnsi="Times New Roman" w:cs="Times New Roman"/>
          <w:b/>
          <w:bCs/>
          <w:sz w:val="18"/>
          <w:szCs w:val="18"/>
        </w:rPr>
        <w:t>majority</w:t>
      </w:r>
      <w:r w:rsidRPr="0091442C">
        <w:rPr>
          <w:rFonts w:ascii="Times New Roman" w:hAnsi="Times New Roman" w:cs="Times New Roman"/>
          <w:b/>
          <w:bCs/>
          <w:sz w:val="18"/>
          <w:szCs w:val="18"/>
        </w:rPr>
        <w:softHyphen/>
        <w:t xml:space="preserve"> vote</w:t>
      </w:r>
      <w:r w:rsidRPr="0091442C">
        <w:rPr>
          <w:rFonts w:ascii="Times New Roman" w:hAnsi="Times New Roman" w:cs="Times New Roman"/>
          <w:sz w:val="18"/>
          <w:szCs w:val="18"/>
        </w:rPr>
        <w:t>, the chairman (president) having the casting vote in case of a tie.</w:t>
      </w:r>
    </w:p>
    <w:p w:rsidR="0091442C" w:rsidRPr="0091442C" w:rsidRDefault="0091442C" w:rsidP="0091442C">
      <w:pPr>
        <w:tabs>
          <w:tab w:val="left" w:pos="480"/>
        </w:tabs>
        <w:autoSpaceDE w:val="0"/>
        <w:autoSpaceDN w:val="0"/>
        <w:adjustRightInd w:val="0"/>
        <w:spacing w:before="80" w:after="40" w:line="200" w:lineRule="atLeast"/>
        <w:ind w:left="480"/>
        <w:rPr>
          <w:rFonts w:ascii="Times New Roman" w:hAnsi="Times New Roman" w:cs="Times New Roman"/>
          <w:b/>
          <w:bCs/>
          <w:sz w:val="18"/>
          <w:szCs w:val="18"/>
        </w:rPr>
      </w:pPr>
      <w:r w:rsidRPr="0091442C">
        <w:rPr>
          <w:rFonts w:ascii="Times New Roman" w:hAnsi="Times New Roman" w:cs="Times New Roman"/>
          <w:b/>
          <w:bCs/>
          <w:sz w:val="18"/>
          <w:szCs w:val="18"/>
        </w:rPr>
        <w:t>Repetition of offence</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"Repetition of offence"</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t.126.</w:t>
      </w:r>
      <w:r w:rsidRPr="0091442C">
        <w:rPr>
          <w:rFonts w:ascii="Times New Roman" w:hAnsi="Times New Roman" w:cs="Times New Roman"/>
          <w:sz w:val="18"/>
          <w:szCs w:val="18"/>
        </w:rPr>
        <w:tab/>
      </w:r>
      <w:r w:rsidRPr="0091442C">
        <w:rPr>
          <w:rFonts w:ascii="Times New Roman" w:hAnsi="Times New Roman" w:cs="Times New Roman"/>
          <w:b/>
          <w:bCs/>
          <w:sz w:val="18"/>
          <w:szCs w:val="18"/>
        </w:rPr>
        <w:t>1.</w:t>
      </w:r>
      <w:r w:rsidRPr="0091442C">
        <w:rPr>
          <w:rFonts w:ascii="Times New Roman" w:hAnsi="Times New Roman" w:cs="Times New Roman"/>
          <w:sz w:val="18"/>
          <w:szCs w:val="18"/>
        </w:rPr>
        <w:tab/>
        <w:t>For offences regarding sportsmanship, good order or discipline, a fencer is said to</w:t>
      </w:r>
      <w:r w:rsidRPr="0091442C">
        <w:rPr>
          <w:rFonts w:ascii="Times New Roman" w:hAnsi="Times New Roman" w:cs="Times New Roman"/>
          <w:b/>
          <w:bCs/>
          <w:sz w:val="18"/>
          <w:szCs w:val="18"/>
        </w:rPr>
        <w:t xml:space="preserve"> repeat</w:t>
      </w:r>
      <w:r w:rsidRPr="0091442C">
        <w:rPr>
          <w:rFonts w:ascii="Times New Roman" w:hAnsi="Times New Roman" w:cs="Times New Roman"/>
          <w:sz w:val="18"/>
          <w:szCs w:val="18"/>
        </w:rPr>
        <w:t xml:space="preserve"> an offence if he commits a new offence, other than violation of the rules governing bouts, within two years of being censured, or subjected to exclusion, disqualification or suspension.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2.</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For the repetition of an offence, the </w:t>
      </w:r>
      <w:r w:rsidRPr="0091442C">
        <w:rPr>
          <w:rFonts w:ascii="Times New Roman" w:hAnsi="Times New Roman" w:cs="Times New Roman"/>
          <w:b/>
          <w:bCs/>
          <w:sz w:val="18"/>
          <w:szCs w:val="18"/>
        </w:rPr>
        <w:t>penalty</w:t>
      </w:r>
      <w:r w:rsidRPr="0091442C">
        <w:rPr>
          <w:rFonts w:ascii="Times New Roman" w:hAnsi="Times New Roman" w:cs="Times New Roman"/>
          <w:sz w:val="18"/>
          <w:szCs w:val="18"/>
        </w:rPr>
        <w:t xml:space="preserve"> which must be imposed is:</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a)</w:t>
      </w:r>
      <w:r w:rsidRPr="0091442C">
        <w:rPr>
          <w:rFonts w:ascii="Times New Roman" w:hAnsi="Times New Roman" w:cs="Times New Roman"/>
          <w:sz w:val="18"/>
          <w:szCs w:val="18"/>
        </w:rPr>
        <w:tab/>
      </w:r>
      <w:r w:rsidRPr="0091442C">
        <w:rPr>
          <w:rFonts w:ascii="Times New Roman" w:hAnsi="Times New Roman" w:cs="Times New Roman"/>
          <w:b/>
          <w:bCs/>
          <w:sz w:val="18"/>
          <w:szCs w:val="18"/>
        </w:rPr>
        <w:t>Exclusion</w:t>
      </w:r>
      <w:r w:rsidRPr="0091442C">
        <w:rPr>
          <w:rFonts w:ascii="Times New Roman" w:hAnsi="Times New Roman" w:cs="Times New Roman"/>
          <w:sz w:val="18"/>
          <w:szCs w:val="18"/>
        </w:rPr>
        <w:t xml:space="preserve"> from the competition, if the previous penalty was a censure.</w:t>
      </w:r>
    </w:p>
    <w:p w:rsidR="0091442C" w:rsidRPr="0091442C" w:rsidRDefault="0091442C" w:rsidP="0091442C">
      <w:pPr>
        <w:tabs>
          <w:tab w:val="left" w:pos="1020"/>
        </w:tabs>
        <w:autoSpaceDE w:val="0"/>
        <w:autoSpaceDN w:val="0"/>
        <w:adjustRightInd w:val="0"/>
        <w:spacing w:before="40" w:after="40" w:line="200" w:lineRule="atLeast"/>
        <w:ind w:left="10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r>
      <w:r w:rsidRPr="0091442C">
        <w:rPr>
          <w:rFonts w:ascii="Times New Roman" w:hAnsi="Times New Roman" w:cs="Times New Roman"/>
          <w:b/>
          <w:bCs/>
          <w:sz w:val="18"/>
          <w:szCs w:val="18"/>
        </w:rPr>
        <w:t>Disqualification</w:t>
      </w:r>
      <w:r w:rsidRPr="0091442C">
        <w:rPr>
          <w:rFonts w:ascii="Times New Roman" w:hAnsi="Times New Roman" w:cs="Times New Roman"/>
          <w:sz w:val="18"/>
          <w:szCs w:val="18"/>
        </w:rPr>
        <w:t xml:space="preserve"> from participation in the whole tournament, if the previous penalty was exclusion or disqualification from a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sz w:val="18"/>
          <w:szCs w:val="18"/>
        </w:rPr>
        <w:tab/>
        <w:t>See also the Disciplinary Code of the FIE (Chapter VII, FIE Statutes</w:t>
      </w:r>
      <w:r w:rsidRPr="0091442C">
        <w:rPr>
          <w:rFonts w:ascii="Times New Roman" w:hAnsi="Times New Roman" w:cs="Times New Roman"/>
          <w:sz w:val="18"/>
          <w:szCs w:val="18"/>
        </w:rPr>
        <w:softHyphen/>
        <w:t>).</w:t>
      </w:r>
    </w:p>
    <w:p w:rsidR="0091442C" w:rsidRPr="0091442C" w:rsidRDefault="0091442C">
      <w:pPr>
        <w:rPr>
          <w:rFonts w:ascii="Times New Roman" w:hAnsi="Times New Roman" w:cs="Times New Roman"/>
          <w:b/>
          <w:bCs/>
          <w:sz w:val="18"/>
          <w:szCs w:val="18"/>
        </w:rPr>
      </w:pPr>
      <w:r w:rsidRPr="0091442C">
        <w:rPr>
          <w:rFonts w:ascii="Times New Roman" w:hAnsi="Times New Roman" w:cs="Times New Roman"/>
          <w:b/>
          <w:bCs/>
          <w:sz w:val="18"/>
          <w:szCs w:val="18"/>
        </w:rPr>
        <w:br w:type="page"/>
      </w:r>
    </w:p>
    <w:p w:rsidR="0091442C" w:rsidRPr="0091442C" w:rsidRDefault="0091442C" w:rsidP="0091442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60" w:line="200" w:lineRule="atLeast"/>
        <w:ind w:left="480"/>
        <w:jc w:val="center"/>
        <w:rPr>
          <w:rFonts w:ascii="Times New Roman" w:hAnsi="Times New Roman" w:cs="Times New Roman"/>
          <w:b/>
          <w:bCs/>
          <w:sz w:val="18"/>
          <w:szCs w:val="18"/>
        </w:rPr>
      </w:pPr>
      <w:r w:rsidRPr="0091442C">
        <w:rPr>
          <w:rFonts w:ascii="Times New Roman" w:hAnsi="Times New Roman" w:cs="Times New Roman"/>
          <w:b/>
          <w:bCs/>
          <w:sz w:val="18"/>
          <w:szCs w:val="18"/>
        </w:rPr>
        <w:lastRenderedPageBreak/>
        <w:t>CHAPTER 6. ANTI-DOPING CONTROLS</w:t>
      </w:r>
      <w:r w:rsidRPr="0091442C">
        <w:rPr>
          <w:rFonts w:ascii="Times New Roman" w:hAnsi="Times New Roman" w:cs="Times New Roman"/>
          <w:b/>
          <w:bCs/>
          <w:sz w:val="18"/>
          <w:szCs w:val="18"/>
        </w:rPr>
        <w:fldChar w:fldCharType="begin"/>
      </w:r>
      <w:r w:rsidRPr="0091442C">
        <w:rPr>
          <w:rFonts w:ascii="Times New Roman" w:hAnsi="Times New Roman" w:cs="Times New Roman"/>
          <w:b/>
          <w:bCs/>
          <w:sz w:val="18"/>
          <w:szCs w:val="18"/>
        </w:rPr>
        <w:instrText>tc "CHAPTER 6. ANTI-DOPING CONTROLS"</w:instrText>
      </w:r>
      <w:r w:rsidRPr="0091442C">
        <w:rPr>
          <w:rFonts w:ascii="Times New Roman" w:hAnsi="Times New Roman" w:cs="Times New Roman"/>
          <w:b/>
          <w:bCs/>
          <w:sz w:val="18"/>
          <w:szCs w:val="18"/>
        </w:rPr>
        <w:fldChar w:fldCharType="end"/>
      </w:r>
    </w:p>
    <w:p w:rsidR="0091442C" w:rsidRPr="0091442C" w:rsidRDefault="0091442C" w:rsidP="0091442C">
      <w:pPr>
        <w:tabs>
          <w:tab w:val="left" w:pos="480"/>
          <w:tab w:val="left" w:pos="720"/>
        </w:tabs>
        <w:autoSpaceDE w:val="0"/>
        <w:autoSpaceDN w:val="0"/>
        <w:adjustRightInd w:val="0"/>
        <w:spacing w:before="40" w:after="40" w:line="200" w:lineRule="atLeast"/>
        <w:ind w:left="720" w:hanging="720"/>
        <w:jc w:val="both"/>
        <w:rPr>
          <w:rFonts w:ascii="Times New Roman" w:hAnsi="Times New Roman" w:cs="Times New Roman"/>
          <w:sz w:val="18"/>
          <w:szCs w:val="18"/>
        </w:rPr>
      </w:pPr>
      <w:r w:rsidRPr="0091442C">
        <w:rPr>
          <w:rFonts w:ascii="Times New Roman" w:hAnsi="Times New Roman" w:cs="Times New Roman"/>
          <w:b/>
          <w:bCs/>
          <w:sz w:val="18"/>
          <w:szCs w:val="18"/>
        </w:rPr>
        <w:t>t.127.</w:t>
      </w:r>
      <w:r w:rsidRPr="0091442C">
        <w:rPr>
          <w:rFonts w:ascii="Times New Roman" w:hAnsi="Times New Roman" w:cs="Times New Roman"/>
          <w:sz w:val="18"/>
          <w:szCs w:val="18"/>
        </w:rPr>
        <w:tab/>
      </w:r>
      <w:r w:rsidRPr="0091442C">
        <w:rPr>
          <w:rFonts w:ascii="Times New Roman" w:hAnsi="Times New Roman" w:cs="Times New Roman"/>
          <w:b/>
          <w:bCs/>
          <w:sz w:val="18"/>
          <w:szCs w:val="18"/>
        </w:rPr>
        <w:t>a)</w:t>
      </w:r>
      <w:r w:rsidRPr="0091442C">
        <w:rPr>
          <w:rFonts w:ascii="Times New Roman" w:hAnsi="Times New Roman" w:cs="Times New Roman"/>
          <w:b/>
          <w:bCs/>
          <w:sz w:val="18"/>
          <w:szCs w:val="18"/>
        </w:rPr>
        <w:tab/>
        <w:t>Doping</w:t>
      </w:r>
      <w:r w:rsidRPr="0091442C">
        <w:rPr>
          <w:rFonts w:ascii="Times New Roman" w:hAnsi="Times New Roman" w:cs="Times New Roman"/>
          <w:sz w:val="18"/>
          <w:szCs w:val="18"/>
        </w:rPr>
        <w:t xml:space="preserve"> is forbidden by the FIE. Any breaking of this rule will incur disciplinary action.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b)</w:t>
      </w:r>
      <w:r w:rsidRPr="0091442C">
        <w:rPr>
          <w:rFonts w:ascii="Times New Roman" w:hAnsi="Times New Roman" w:cs="Times New Roman"/>
          <w:sz w:val="18"/>
          <w:szCs w:val="18"/>
        </w:rPr>
        <w:tab/>
        <w:t>Doping is defined as the occurrence of one or more of the anti-doping</w:t>
      </w:r>
      <w:r w:rsidRPr="0091442C">
        <w:rPr>
          <w:rFonts w:ascii="Times New Roman" w:hAnsi="Times New Roman" w:cs="Times New Roman"/>
          <w:sz w:val="18"/>
          <w:szCs w:val="18"/>
        </w:rPr>
        <w:softHyphen/>
        <w:t xml:space="preserve"> rule violations set forth in </w:t>
      </w:r>
      <w:r w:rsidRPr="0091442C">
        <w:rPr>
          <w:rFonts w:ascii="Times New Roman" w:hAnsi="Times New Roman" w:cs="Times New Roman"/>
          <w:b/>
          <w:bCs/>
          <w:sz w:val="18"/>
          <w:szCs w:val="18"/>
        </w:rPr>
        <w:t>Articles 2.1 through 2.8 of the FIE Anti-Doping Rules</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c)</w:t>
      </w:r>
      <w:r w:rsidRPr="0091442C">
        <w:rPr>
          <w:rFonts w:ascii="Times New Roman" w:hAnsi="Times New Roman" w:cs="Times New Roman"/>
          <w:sz w:val="18"/>
          <w:szCs w:val="18"/>
        </w:rPr>
        <w:tab/>
        <w:t xml:space="preserve">The FIE has committed itself to the </w:t>
      </w:r>
      <w:r w:rsidRPr="0091442C">
        <w:rPr>
          <w:rFonts w:ascii="Times New Roman" w:hAnsi="Times New Roman" w:cs="Times New Roman"/>
          <w:b/>
          <w:bCs/>
          <w:sz w:val="18"/>
          <w:szCs w:val="18"/>
        </w:rPr>
        <w:t>WADA Anti-Doping Code.</w:t>
      </w:r>
      <w:r w:rsidRPr="0091442C">
        <w:rPr>
          <w:rFonts w:ascii="Times New Roman" w:hAnsi="Times New Roman" w:cs="Times New Roman"/>
          <w:sz w:val="18"/>
          <w:szCs w:val="18"/>
        </w:rPr>
        <w:t xml:space="preserve"> The FIE Anti-Doping Rules are based on the WADA ‘Models of Best Practice’ and adopt in their entirety the ‘mandatory clauses’ of the above document. The FIE also adopts in full the WADA ‘Prohibited Classes of Substances and Prohibited Methods’ document.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d)</w:t>
      </w:r>
      <w:r w:rsidRPr="0091442C">
        <w:rPr>
          <w:rFonts w:ascii="Times New Roman" w:hAnsi="Times New Roman" w:cs="Times New Roman"/>
          <w:sz w:val="18"/>
          <w:szCs w:val="18"/>
        </w:rPr>
        <w:tab/>
        <w:t xml:space="preserve">The FIE reserves the right to conduct doping control </w:t>
      </w:r>
      <w:r w:rsidRPr="0091442C">
        <w:rPr>
          <w:rFonts w:ascii="Times New Roman" w:hAnsi="Times New Roman" w:cs="Times New Roman"/>
          <w:b/>
          <w:bCs/>
          <w:sz w:val="18"/>
          <w:szCs w:val="18"/>
        </w:rPr>
        <w:t>during competi</w:t>
      </w:r>
      <w:r w:rsidRPr="0091442C">
        <w:rPr>
          <w:rFonts w:ascii="Times New Roman" w:hAnsi="Times New Roman" w:cs="Times New Roman"/>
          <w:b/>
          <w:bCs/>
          <w:sz w:val="18"/>
          <w:szCs w:val="18"/>
        </w:rPr>
        <w:softHyphen/>
        <w:t>tions</w:t>
      </w:r>
      <w:r w:rsidRPr="0091442C">
        <w:rPr>
          <w:rFonts w:ascii="Times New Roman" w:hAnsi="Times New Roman" w:cs="Times New Roman"/>
          <w:b/>
          <w:bCs/>
          <w:sz w:val="18"/>
          <w:szCs w:val="18"/>
        </w:rPr>
        <w:softHyphen/>
      </w:r>
      <w:r w:rsidRPr="0091442C">
        <w:rPr>
          <w:rFonts w:ascii="Times New Roman" w:hAnsi="Times New Roman" w:cs="Times New Roman"/>
          <w:sz w:val="18"/>
          <w:szCs w:val="18"/>
        </w:rPr>
        <w:t xml:space="preserve"> — that is, at any competition organised under its control — as well as </w:t>
      </w:r>
      <w:r w:rsidRPr="0091442C">
        <w:rPr>
          <w:rFonts w:ascii="Times New Roman" w:hAnsi="Times New Roman" w:cs="Times New Roman"/>
          <w:b/>
          <w:bCs/>
          <w:sz w:val="18"/>
          <w:szCs w:val="18"/>
        </w:rPr>
        <w:t>out-of-competition</w:t>
      </w:r>
      <w:r w:rsidRPr="0091442C">
        <w:rPr>
          <w:rFonts w:ascii="Times New Roman" w:hAnsi="Times New Roman" w:cs="Times New Roman"/>
          <w:sz w:val="18"/>
          <w:szCs w:val="18"/>
        </w:rPr>
        <w:t>.</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e)</w:t>
      </w:r>
      <w:r w:rsidRPr="0091442C">
        <w:rPr>
          <w:rFonts w:ascii="Times New Roman" w:hAnsi="Times New Roman" w:cs="Times New Roman"/>
          <w:sz w:val="18"/>
          <w:szCs w:val="18"/>
        </w:rPr>
        <w:tab/>
        <w:t>The athletes who participate in FIE competitions undertake to respect the FIE anti-doping Rules, use neither prohibited substances nor prohibited methods and agree to submit to any anti-doping control, whether in- or out-of competition;</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f)</w:t>
      </w:r>
      <w:r w:rsidRPr="0091442C">
        <w:rPr>
          <w:rFonts w:ascii="Times New Roman" w:hAnsi="Times New Roman" w:cs="Times New Roman"/>
          <w:sz w:val="18"/>
          <w:szCs w:val="18"/>
        </w:rPr>
        <w:tab/>
      </w:r>
      <w:r w:rsidRPr="0091442C">
        <w:rPr>
          <w:rFonts w:ascii="Times New Roman" w:hAnsi="Times New Roman" w:cs="Times New Roman"/>
          <w:b/>
          <w:bCs/>
          <w:sz w:val="18"/>
          <w:szCs w:val="18"/>
        </w:rPr>
        <w:t xml:space="preserve">All the details </w:t>
      </w:r>
      <w:r w:rsidRPr="0091442C">
        <w:rPr>
          <w:rFonts w:ascii="Times New Roman" w:hAnsi="Times New Roman" w:cs="Times New Roman"/>
          <w:sz w:val="18"/>
          <w:szCs w:val="18"/>
        </w:rPr>
        <w:t>concerning the doping controls at official FIE competi</w:t>
      </w:r>
      <w:r w:rsidRPr="0091442C">
        <w:rPr>
          <w:rFonts w:ascii="Times New Roman" w:hAnsi="Times New Roman" w:cs="Times New Roman"/>
          <w:sz w:val="18"/>
          <w:szCs w:val="18"/>
        </w:rPr>
        <w:softHyphen/>
        <w:t xml:space="preserve">tions, as well as out-of-competition, are to be found in the articles of the Anti-Doping Rules of the FIE.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g)</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The </w:t>
      </w:r>
      <w:r w:rsidRPr="0091442C">
        <w:rPr>
          <w:rFonts w:ascii="Times New Roman" w:hAnsi="Times New Roman" w:cs="Times New Roman"/>
          <w:b/>
          <w:bCs/>
          <w:sz w:val="18"/>
          <w:szCs w:val="18"/>
        </w:rPr>
        <w:t>penalties</w:t>
      </w:r>
      <w:r w:rsidRPr="0091442C">
        <w:rPr>
          <w:rFonts w:ascii="Times New Roman" w:hAnsi="Times New Roman" w:cs="Times New Roman"/>
          <w:sz w:val="18"/>
          <w:szCs w:val="18"/>
        </w:rPr>
        <w:t xml:space="preserve"> and consequences of the penalties arising from violations of the anti-doping rules are those laid down in the Anti-Doping</w:t>
      </w:r>
      <w:r w:rsidRPr="0091442C">
        <w:rPr>
          <w:rFonts w:ascii="Times New Roman" w:hAnsi="Times New Roman" w:cs="Times New Roman"/>
          <w:sz w:val="18"/>
          <w:szCs w:val="18"/>
        </w:rPr>
        <w:softHyphen/>
        <w:t xml:space="preserve"> Rules of the FIE. </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h)</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Fencers found to have contravened these anti-doping rules will be subject to the </w:t>
      </w:r>
      <w:r w:rsidRPr="0091442C">
        <w:rPr>
          <w:rFonts w:ascii="Times New Roman" w:hAnsi="Times New Roman" w:cs="Times New Roman"/>
          <w:b/>
          <w:bCs/>
          <w:sz w:val="18"/>
          <w:szCs w:val="18"/>
        </w:rPr>
        <w:t>procedures provided for in the Anti-Doping Rules.</w:t>
      </w:r>
      <w:r w:rsidRPr="0091442C">
        <w:rPr>
          <w:rFonts w:ascii="Times New Roman" w:hAnsi="Times New Roman" w:cs="Times New Roman"/>
          <w:sz w:val="18"/>
          <w:szCs w:val="18"/>
        </w:rPr>
        <w:t xml:space="preserve"> The publication of test results and decisions relating to application of penalties will be announced by the Central Office of the FIE, which alone has the right to bring them to the notice of all member federations.</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i)</w:t>
      </w:r>
      <w:r w:rsidRPr="0091442C">
        <w:rPr>
          <w:rFonts w:ascii="Times New Roman" w:hAnsi="Times New Roman" w:cs="Times New Roman"/>
          <w:b/>
          <w:bCs/>
          <w:sz w:val="18"/>
          <w:szCs w:val="18"/>
        </w:rPr>
        <w:tab/>
      </w:r>
      <w:r w:rsidRPr="0091442C">
        <w:rPr>
          <w:rFonts w:ascii="Times New Roman" w:hAnsi="Times New Roman" w:cs="Times New Roman"/>
          <w:sz w:val="18"/>
          <w:szCs w:val="18"/>
        </w:rPr>
        <w:t xml:space="preserve">Doping offences committed and penalised in one of the </w:t>
      </w:r>
      <w:r w:rsidRPr="0091442C">
        <w:rPr>
          <w:rFonts w:ascii="Times New Roman" w:hAnsi="Times New Roman" w:cs="Times New Roman"/>
          <w:b/>
          <w:bCs/>
          <w:sz w:val="18"/>
          <w:szCs w:val="18"/>
        </w:rPr>
        <w:t>member countries</w:t>
      </w:r>
      <w:r w:rsidRPr="0091442C">
        <w:rPr>
          <w:rFonts w:ascii="Times New Roman" w:hAnsi="Times New Roman" w:cs="Times New Roman"/>
          <w:sz w:val="18"/>
          <w:szCs w:val="18"/>
        </w:rPr>
        <w:t xml:space="preserve"> of the FIE will be taken into account and the penalties (‘sanctions’) will be applied by all member countries of the FIE.</w:t>
      </w:r>
    </w:p>
    <w:p w:rsidR="0091442C" w:rsidRPr="0091442C" w:rsidRDefault="0091442C" w:rsidP="0091442C">
      <w:pPr>
        <w:tabs>
          <w:tab w:val="left" w:pos="720"/>
        </w:tabs>
        <w:autoSpaceDE w:val="0"/>
        <w:autoSpaceDN w:val="0"/>
        <w:adjustRightInd w:val="0"/>
        <w:spacing w:before="40" w:after="40" w:line="200" w:lineRule="atLeast"/>
        <w:ind w:left="720" w:hanging="240"/>
        <w:jc w:val="both"/>
        <w:rPr>
          <w:rFonts w:ascii="Times New Roman" w:hAnsi="Times New Roman" w:cs="Times New Roman"/>
          <w:sz w:val="18"/>
          <w:szCs w:val="18"/>
        </w:rPr>
      </w:pPr>
      <w:r w:rsidRPr="0091442C">
        <w:rPr>
          <w:rFonts w:ascii="Times New Roman" w:hAnsi="Times New Roman" w:cs="Times New Roman"/>
          <w:b/>
          <w:bCs/>
          <w:sz w:val="18"/>
          <w:szCs w:val="18"/>
        </w:rPr>
        <w:t>j)</w:t>
      </w:r>
      <w:r w:rsidRPr="0091442C">
        <w:rPr>
          <w:rFonts w:ascii="Times New Roman" w:hAnsi="Times New Roman" w:cs="Times New Roman"/>
          <w:b/>
          <w:bCs/>
          <w:sz w:val="18"/>
          <w:szCs w:val="18"/>
        </w:rPr>
        <w:tab/>
        <w:t xml:space="preserve">Modification of the FIE Anti-Doping Rules </w:t>
      </w:r>
      <w:r w:rsidRPr="0091442C">
        <w:rPr>
          <w:rFonts w:ascii="Times New Roman" w:hAnsi="Times New Roman" w:cs="Times New Roman"/>
          <w:sz w:val="18"/>
          <w:szCs w:val="18"/>
        </w:rPr>
        <w:t xml:space="preserve">falls within the competence of the Executive Committee. </w:t>
      </w:r>
    </w:p>
    <w:p w:rsidR="00892D1D" w:rsidRPr="0091442C" w:rsidRDefault="00892D1D">
      <w:pPr>
        <w:rPr>
          <w:rFonts w:ascii="Times New Roman" w:hAnsi="Times New Roman" w:cs="Times New Roman"/>
        </w:rPr>
      </w:pPr>
    </w:p>
    <w:sectPr w:rsidR="00892D1D" w:rsidRPr="0091442C" w:rsidSect="0091442C">
      <w:footerReference w:type="default" r:id="rId10"/>
      <w:pgSz w:w="8391" w:h="11907" w:code="11"/>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628" w:rsidRDefault="00F56628" w:rsidP="009C3BC5">
      <w:pPr>
        <w:spacing w:after="0" w:line="240" w:lineRule="auto"/>
      </w:pPr>
      <w:r>
        <w:separator/>
      </w:r>
    </w:p>
  </w:endnote>
  <w:endnote w:type="continuationSeparator" w:id="1">
    <w:p w:rsidR="00F56628" w:rsidRDefault="00F56628" w:rsidP="009C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BC5" w:rsidRPr="009C3BC5" w:rsidRDefault="009C3BC5" w:rsidP="009C3BC5">
    <w:pPr>
      <w:tabs>
        <w:tab w:val="center" w:pos="2640"/>
        <w:tab w:val="right" w:pos="5660"/>
      </w:tabs>
      <w:autoSpaceDE w:val="0"/>
      <w:autoSpaceDN w:val="0"/>
      <w:adjustRightInd w:val="0"/>
      <w:spacing w:after="40" w:line="200" w:lineRule="atLeast"/>
      <w:rPr>
        <w:rFonts w:ascii="Times New Roman" w:hAnsi="Times New Roman" w:cs="Times New Roman"/>
        <w:i/>
        <w:sz w:val="12"/>
        <w:szCs w:val="12"/>
      </w:rPr>
    </w:pPr>
    <w:r w:rsidRPr="009C3BC5">
      <w:rPr>
        <w:rFonts w:ascii="Times New Roman" w:hAnsi="Times New Roman" w:cs="Times New Roman"/>
        <w:i/>
        <w:iCs/>
        <w:color w:val="000000"/>
        <w:sz w:val="12"/>
        <w:szCs w:val="12"/>
      </w:rPr>
      <w:t>Book 1. Technical Rules</w:t>
    </w:r>
    <w:r w:rsidRPr="009C3BC5">
      <w:rPr>
        <w:rFonts w:ascii="Times New Roman" w:hAnsi="Times New Roman" w:cs="Times New Roman"/>
        <w:i/>
        <w:sz w:val="12"/>
        <w:szCs w:val="12"/>
      </w:rPr>
      <w:ptab w:relativeTo="margin" w:alignment="center" w:leader="none"/>
    </w:r>
    <w:r w:rsidRPr="009C3BC5">
      <w:rPr>
        <w:rFonts w:ascii="Times New Roman" w:hAnsi="Times New Roman" w:cs="Times New Roman"/>
        <w:i/>
        <w:iCs/>
        <w:sz w:val="12"/>
        <w:szCs w:val="12"/>
      </w:rPr>
      <w:t xml:space="preserve"> Rules for Competitions, 2006</w:t>
    </w:r>
    <w:r w:rsidRPr="009C3BC5">
      <w:rPr>
        <w:rFonts w:ascii="Times New Roman" w:hAnsi="Times New Roman" w:cs="Times New Roman"/>
        <w:i/>
        <w:sz w:val="12"/>
        <w:szCs w:val="12"/>
      </w:rPr>
      <w:ptab w:relativeTo="margin" w:alignment="right" w:leader="none"/>
    </w:r>
    <w:r w:rsidRPr="009C3BC5">
      <w:rPr>
        <w:rFonts w:ascii="Times New Roman" w:hAnsi="Times New Roman" w:cs="Times New Roman"/>
        <w:i/>
        <w:iCs/>
        <w:sz w:val="12"/>
        <w:szCs w:val="12"/>
      </w:rPr>
      <w:t>Copyright British Fencing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628" w:rsidRDefault="00F56628" w:rsidP="009C3BC5">
      <w:pPr>
        <w:spacing w:after="0" w:line="240" w:lineRule="auto"/>
      </w:pPr>
      <w:r>
        <w:separator/>
      </w:r>
    </w:p>
  </w:footnote>
  <w:footnote w:type="continuationSeparator" w:id="1">
    <w:p w:rsidR="00F56628" w:rsidRDefault="00F56628" w:rsidP="009C3B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stylePaneSortMethod w:val="00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442C"/>
    <w:rsid w:val="00166943"/>
    <w:rsid w:val="003001E7"/>
    <w:rsid w:val="00312E86"/>
    <w:rsid w:val="003A05CA"/>
    <w:rsid w:val="00551004"/>
    <w:rsid w:val="005B3141"/>
    <w:rsid w:val="006C0639"/>
    <w:rsid w:val="00892D1D"/>
    <w:rsid w:val="0091442C"/>
    <w:rsid w:val="009C3BC5"/>
    <w:rsid w:val="00AD0E79"/>
    <w:rsid w:val="00F566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cs="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uiPriority w:val="99"/>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spacing w:after="0" w:line="240" w:lineRule="auto"/>
      <w:ind w:left="600" w:hanging="360"/>
    </w:pPr>
    <w:rPr>
      <w:rFonts w:ascii="Times" w:hAnsi="Times" w:cs="Times"/>
      <w:sz w:val="18"/>
      <w:szCs w:val="18"/>
    </w:rPr>
  </w:style>
  <w:style w:type="paragraph" w:customStyle="1" w:styleId="TOCBFABheadChapter">
    <w:name w:val="TOC(BFA) B head Chapter"/>
    <w:uiPriority w:val="99"/>
    <w:rsid w:val="009C3BC5"/>
    <w:pPr>
      <w:tabs>
        <w:tab w:val="right" w:leader="dot" w:pos="5640"/>
      </w:tabs>
      <w:autoSpaceDE w:val="0"/>
      <w:autoSpaceDN w:val="0"/>
      <w:adjustRightInd w:val="0"/>
      <w:spacing w:before="80" w:after="0" w:line="240" w:lineRule="auto"/>
      <w:ind w:left="240" w:hanging="240"/>
    </w:pPr>
    <w:rPr>
      <w:rFonts w:ascii="Times" w:hAnsi="Times" w:cs="Times"/>
      <w:sz w:val="18"/>
      <w:szCs w:val="18"/>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line="240" w:lineRule="auto"/>
      <w:jc w:val="center"/>
    </w:pPr>
    <w:rPr>
      <w:rFonts w:ascii="Times" w:hAnsi="Times" w:cs="Times"/>
      <w:b/>
      <w:bCs/>
    </w:rPr>
  </w:style>
  <w:style w:type="paragraph" w:customStyle="1" w:styleId="TOCBFAAhead">
    <w:name w:val="TOC(BFA) A head"/>
    <w:uiPriority w:val="99"/>
    <w:rsid w:val="009C3BC5"/>
    <w:pPr>
      <w:tabs>
        <w:tab w:val="right" w:leader="dot" w:pos="5670"/>
      </w:tabs>
      <w:autoSpaceDE w:val="0"/>
      <w:autoSpaceDN w:val="0"/>
      <w:adjustRightInd w:val="0"/>
      <w:spacing w:before="160" w:after="80" w:line="240" w:lineRule="auto"/>
      <w:jc w:val="center"/>
    </w:pPr>
    <w:rPr>
      <w:rFonts w:ascii="Times" w:hAnsi="Times" w:cs="Times"/>
      <w:color w:val="000000"/>
      <w:sz w:val="20"/>
      <w:szCs w:val="20"/>
    </w:rPr>
  </w:style>
  <w:style w:type="paragraph" w:styleId="Header">
    <w:name w:val="header"/>
    <w:basedOn w:val="Normal"/>
    <w:link w:val="HeaderChar"/>
    <w:uiPriority w:val="99"/>
    <w:semiHidden/>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BC5"/>
  </w:style>
  <w:style w:type="paragraph" w:styleId="Footer">
    <w:name w:val="footer"/>
    <w:basedOn w:val="Normal"/>
    <w:link w:val="FooterChar"/>
    <w:uiPriority w:val="99"/>
    <w:semiHidden/>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themeColor="accent1"/>
      <w:sz w:val="18"/>
      <w:szCs w:val="18"/>
    </w:rPr>
  </w:style>
  <w:style w:type="paragraph" w:customStyle="1" w:styleId="BFAChapterHead">
    <w:name w:val="BFA Chapter Head"/>
    <w:basedOn w:val="Normal"/>
    <w:next w:val="Normal"/>
    <w:link w:val="BFAChapterHeadChar"/>
    <w:qFormat/>
    <w:rsid w:val="00AD0E79"/>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20" w:line="200" w:lineRule="atLeast"/>
      <w:ind w:left="482"/>
      <w:jc w:val="center"/>
      <w:outlineLvl w:val="0"/>
    </w:pPr>
    <w:rPr>
      <w:rFonts w:ascii="Times New Roman" w:hAnsi="Times New Roman" w:cs="Times New Roman"/>
      <w:b/>
      <w:bCs/>
      <w:sz w:val="18"/>
      <w:szCs w:val="18"/>
    </w:rPr>
  </w:style>
  <w:style w:type="character" w:customStyle="1" w:styleId="BFAChapterHeadChar">
    <w:name w:val="BFA Chapter Head Char"/>
    <w:basedOn w:val="DefaultParagraphFont"/>
    <w:link w:val="BFAChapterHead"/>
    <w:rsid w:val="00AD0E79"/>
    <w:rPr>
      <w:rFonts w:ascii="Times New Roman" w:hAnsi="Times New Roman" w:cs="Times New Roman"/>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2943</TotalTime>
  <Pages>66</Pages>
  <Words>17295</Words>
  <Characters>98585</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115649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3</cp:revision>
  <dcterms:created xsi:type="dcterms:W3CDTF">2009-11-14T10:10:00Z</dcterms:created>
  <dcterms:modified xsi:type="dcterms:W3CDTF">2009-11-16T11:13:00Z</dcterms:modified>
</cp:coreProperties>
</file>